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DC" w:rsidRDefault="00183EE7" w:rsidP="006A4E90">
      <w:pPr>
        <w:pStyle w:val="5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33DC" w:rsidRDefault="00A333DC" w:rsidP="00A62256">
      <w:pPr>
        <w:pStyle w:val="1"/>
        <w:numPr>
          <w:ilvl w:val="0"/>
          <w:numId w:val="1"/>
        </w:numPr>
      </w:pPr>
      <w:r>
        <w:rPr>
          <w:rFonts w:hint="eastAsia"/>
        </w:rPr>
        <w:t>通信协议头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333DC" w:rsidTr="004618AA">
        <w:trPr>
          <w:trHeight w:val="342"/>
        </w:trPr>
        <w:tc>
          <w:tcPr>
            <w:tcW w:w="2411" w:type="dxa"/>
            <w:vMerge w:val="restart"/>
            <w:shd w:val="clear" w:color="auto" w:fill="8DB3E2" w:themeFill="text2" w:themeFillTint="66"/>
          </w:tcPr>
          <w:p w:rsidR="00A333DC" w:rsidRDefault="00A333DC" w:rsidP="00A333DC">
            <w:pPr>
              <w:jc w:val="center"/>
            </w:pPr>
            <w:r>
              <w:rPr>
                <w:rFonts w:hint="eastAsia"/>
              </w:rPr>
              <w:t>协议头定义</w:t>
            </w:r>
          </w:p>
        </w:tc>
        <w:tc>
          <w:tcPr>
            <w:tcW w:w="6239" w:type="dxa"/>
            <w:gridSpan w:val="2"/>
            <w:shd w:val="clear" w:color="auto" w:fill="C4BC96" w:themeFill="background2" w:themeFillShade="BF"/>
          </w:tcPr>
          <w:p w:rsidR="00A333DC" w:rsidRDefault="00A333DC" w:rsidP="004618AA">
            <w:r>
              <w:rPr>
                <w:rFonts w:hint="eastAsia"/>
              </w:rPr>
              <w:t>协议体共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r>
              <w:rPr>
                <w:rFonts w:hint="eastAsia"/>
              </w:rPr>
              <w:t>Rank</w:t>
            </w:r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主协议枚举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vMerge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1:</w:t>
            </w:r>
            <w:r>
              <w:t xml:space="preserve"> </w:t>
            </w:r>
            <w:r>
              <w:rPr>
                <w:rFonts w:hint="eastAsia"/>
              </w:rPr>
              <w:t>字节流</w:t>
            </w:r>
            <w:r>
              <w:rPr>
                <w:rFonts w:hint="eastAsia"/>
              </w:rPr>
              <w:t xml:space="preserve"> 2:protobuf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协议总长度</w:t>
            </w:r>
            <w:r w:rsidR="00EB3CFD">
              <w:rPr>
                <w:rFonts w:hint="eastAsia"/>
              </w:rPr>
              <w:t>,</w:t>
            </w:r>
            <w:r w:rsidR="00EB3CFD">
              <w:t xml:space="preserve"> </w:t>
            </w:r>
            <w:r w:rsidR="00EB3CFD">
              <w:rPr>
                <w:rFonts w:hint="eastAsia"/>
              </w:rPr>
              <w:t>包含协议头长度</w:t>
            </w:r>
          </w:p>
        </w:tc>
      </w:tr>
      <w:tr w:rsidR="00A333DC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333DC" w:rsidRDefault="00A333D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333DC" w:rsidRDefault="00A333DC" w:rsidP="004618AA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A333DC" w:rsidRDefault="00A333DC" w:rsidP="004618AA">
            <w:pPr>
              <w:tabs>
                <w:tab w:val="left" w:pos="2290"/>
              </w:tabs>
            </w:pPr>
            <w:r>
              <w:rPr>
                <w:rFonts w:hint="eastAsia"/>
              </w:rPr>
              <w:t>协议编号</w:t>
            </w:r>
          </w:p>
        </w:tc>
      </w:tr>
    </w:tbl>
    <w:p w:rsidR="00A333DC" w:rsidRDefault="00A333DC" w:rsidP="00A333DC"/>
    <w:p w:rsidR="00174AE1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只有协议头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没有协议体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字节</w:t>
      </w:r>
    </w:p>
    <w:p w:rsidR="00174AE1" w:rsidRPr="00A333DC" w:rsidRDefault="00174AE1" w:rsidP="00A333DC">
      <w:r>
        <w:rPr>
          <w:rFonts w:hint="eastAsia"/>
        </w:rPr>
        <w:t>例如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协议体总共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>.</w:t>
      </w:r>
      <w:r>
        <w:t xml:space="preserve"> </w:t>
      </w:r>
      <w:r w:rsidRPr="00E80DA0">
        <w:rPr>
          <w:rFonts w:hint="eastAsia"/>
          <w:color w:val="FF0000"/>
        </w:rPr>
        <w:t>协议总长度</w:t>
      </w:r>
      <w:r w:rsidRPr="00E80DA0">
        <w:rPr>
          <w:rFonts w:hint="eastAsia"/>
          <w:color w:val="FF0000"/>
        </w:rPr>
        <w:t>=</w:t>
      </w:r>
      <w:r w:rsidRPr="00E80DA0">
        <w:rPr>
          <w:color w:val="FF0000"/>
        </w:rPr>
        <w:t>6</w:t>
      </w:r>
      <w:r w:rsidRPr="00E80DA0">
        <w:rPr>
          <w:rFonts w:hint="eastAsia"/>
          <w:color w:val="FF0000"/>
        </w:rPr>
        <w:t>+</w:t>
      </w:r>
      <w:r w:rsidRPr="00E80DA0">
        <w:rPr>
          <w:color w:val="FF0000"/>
        </w:rPr>
        <w:t>13</w:t>
      </w:r>
      <w:r w:rsidRPr="00E80DA0">
        <w:rPr>
          <w:rFonts w:hint="eastAsia"/>
          <w:color w:val="FF0000"/>
        </w:rPr>
        <w:t>字节</w:t>
      </w:r>
    </w:p>
    <w:p w:rsidR="00A62256" w:rsidRDefault="006A0B45" w:rsidP="00A62256">
      <w:pPr>
        <w:pStyle w:val="1"/>
        <w:numPr>
          <w:ilvl w:val="0"/>
          <w:numId w:val="1"/>
        </w:numPr>
      </w:pPr>
      <w:r>
        <w:rPr>
          <w:rFonts w:hint="eastAsia"/>
        </w:rPr>
        <w:t>GameServer</w:t>
      </w:r>
      <w:r>
        <w:rPr>
          <w:rFonts w:hint="eastAsia"/>
        </w:rPr>
        <w:t>段</w:t>
      </w:r>
      <w:r w:rsidR="00A333DC">
        <w:rPr>
          <w:rFonts w:hint="eastAsia"/>
        </w:rPr>
        <w:t>的协议体</w:t>
      </w:r>
    </w:p>
    <w:p w:rsidR="0052091B" w:rsidRDefault="0052091B" w:rsidP="0052091B">
      <w:pPr>
        <w:pStyle w:val="2"/>
      </w:pPr>
      <w:moveToRangeStart w:id="0" w:author="Herry" w:date="2017-04-22T10:27:00Z" w:name="move480620159"/>
      <w:moveTo w:id="1" w:author="Herry" w:date="2017-04-22T10:27:00Z">
        <w:r>
          <w:rPr>
            <w:rFonts w:hint="eastAsia"/>
          </w:rPr>
          <w:t>◆◆◆◆◆◆◆◆◆游戏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相关◆◆◆◆◆◆◆◆◆</w:t>
        </w:r>
      </w:moveTo>
    </w:p>
    <w:p w:rsidR="0052091B" w:rsidRDefault="0052091B" w:rsidP="0052091B">
      <w:pPr>
        <w:pStyle w:val="3"/>
        <w:spacing w:after="0"/>
      </w:pPr>
      <w:moveTo w:id="2" w:author="Herry" w:date="2017-04-22T10:27:00Z">
        <w:r>
          <w:t>110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4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73C0" w:rsidRDefault="0052091B" w:rsidP="00F173C0">
            <w:pPr>
              <w:rPr>
                <w:ins w:id="5" w:author="Herry" w:date="2017-04-25T19:37:00Z"/>
              </w:rPr>
            </w:pPr>
            <w:moveTo w:id="6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RDefault="00F173C0" w:rsidP="00F173C0">
            <w:ins w:id="7" w:author="Herry" w:date="2017-04-25T19:37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F173C0" w:rsidRDefault="00F173C0" w:rsidP="00F173C0">
            <w:pPr>
              <w:rPr>
                <w:ins w:id="8" w:author="Herry" w:date="2017-04-25T19:37:00Z"/>
              </w:rPr>
            </w:pPr>
            <w:ins w:id="9" w:author="Herry" w:date="2017-04-25T19:3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52091B" w:rsidDel="00F173C0" w:rsidRDefault="00F173C0">
            <w:pPr>
              <w:rPr>
                <w:del w:id="10" w:author="Herry" w:date="2017-04-25T19:36:00Z"/>
              </w:rPr>
            </w:pPr>
            <w:ins w:id="11" w:author="Herry" w:date="2017-04-25T19:3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moveTo w:id="12" w:author="Herry" w:date="2017-04-22T10:27:00Z">
              <w:del w:id="13" w:author="Herry" w:date="2017-04-25T19:36:00Z">
                <w:r w:rsidR="0052091B" w:rsidDel="00F173C0">
                  <w:rPr>
                    <w:rFonts w:hint="eastAsia"/>
                  </w:rPr>
                  <w:delText>1</w:delText>
                </w:r>
                <w:r w:rsidR="0052091B" w:rsidDel="00F173C0">
                  <w:delText>50</w:delText>
                </w:r>
                <w:r w:rsidR="0052091B" w:rsidDel="00F173C0">
                  <w:rPr>
                    <w:rFonts w:hint="eastAsia"/>
                  </w:rPr>
                  <w:delText>:</w:delText>
                </w:r>
                <w:r w:rsidR="0052091B" w:rsidDel="00F173C0">
                  <w:delText xml:space="preserve"> A</w:delText>
                </w:r>
                <w:r w:rsidR="0052091B"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Del="00F173C0" w:rsidRDefault="0052091B">
            <w:pPr>
              <w:rPr>
                <w:del w:id="14" w:author="Herry" w:date="2017-04-25T19:37:00Z"/>
              </w:rPr>
            </w:pPr>
            <w:moveTo w:id="15" w:author="Herry" w:date="2017-04-22T10:27:00Z">
              <w:del w:id="16" w:author="Herry" w:date="2017-04-25T19:36:00Z">
                <w:r w:rsidDel="00F173C0">
                  <w:delText>151</w:delText>
                </w:r>
              </w:del>
              <w:del w:id="17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QQ</w:delText>
                </w:r>
              </w:del>
            </w:moveTo>
          </w:p>
          <w:p w:rsidR="0052091B" w:rsidDel="00F173C0" w:rsidRDefault="0052091B">
            <w:pPr>
              <w:rPr>
                <w:del w:id="18" w:author="Herry" w:date="2017-04-25T19:37:00Z"/>
              </w:rPr>
            </w:pPr>
            <w:moveTo w:id="19" w:author="Herry" w:date="2017-04-22T10:27:00Z">
              <w:del w:id="20" w:author="Herry" w:date="2017-04-25T19:36:00Z">
                <w:r w:rsidDel="00F173C0">
                  <w:delText>152</w:delText>
                </w:r>
              </w:del>
              <w:del w:id="21" w:author="Herry" w:date="2017-04-25T19:37:00Z"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W</w:delText>
                </w:r>
                <w:r w:rsidDel="00F173C0">
                  <w:rPr>
                    <w:rFonts w:hint="eastAsia"/>
                  </w:rPr>
                  <w:delText>eiXin</w:delText>
                </w:r>
              </w:del>
            </w:moveTo>
          </w:p>
          <w:p w:rsidR="0052091B" w:rsidRPr="00893AB7" w:rsidRDefault="0052091B">
            <w:moveTo w:id="22" w:author="Herry" w:date="2017-04-22T10:27:00Z">
              <w:del w:id="23" w:author="Herry" w:date="2017-04-25T19:36:00Z">
                <w:r w:rsidDel="00F173C0">
                  <w:delText>153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lipay</w:delText>
                </w:r>
              </w:del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2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25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26" w:author="Herry" w:date="2017-04-22T10:27:00Z">
        <w:r>
          <w:t>110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登录验证结果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2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2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29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30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31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32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访问码为空</w:t>
              </w:r>
            </w:moveTo>
          </w:p>
          <w:p w:rsidR="0052091B" w:rsidRPr="00893AB7" w:rsidRDefault="0052091B" w:rsidP="004A624A">
            <w:moveTo w:id="33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提交信息失败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34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35" w:author="Herry" w:date="2017-04-22T10:27:00Z">
              <w:r>
                <w:rPr>
                  <w:rFonts w:hint="eastAsia"/>
                </w:rPr>
                <w:t>唯一帐号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52091B" w:rsidRDefault="0052091B" w:rsidP="0052091B">
      <w:pPr>
        <w:pStyle w:val="3"/>
        <w:spacing w:after="0"/>
      </w:pPr>
      <w:moveTo w:id="36" w:author="Herry" w:date="2017-04-22T10:27:00Z">
        <w:r>
          <w:lastRenderedPageBreak/>
          <w:t>111 C</w:t>
        </w:r>
        <w:r>
          <w:rPr>
            <w:rFonts w:hint="eastAsia"/>
          </w:rPr>
          <w:t>lient</w:t>
        </w:r>
        <w:r>
          <w:rPr>
            <w:rFonts w:hint="eastAsia"/>
          </w:rPr>
          <w:t>请求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37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38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16</w:t>
              </w:r>
            </w:moveTo>
          </w:p>
        </w:tc>
        <w:tc>
          <w:tcPr>
            <w:tcW w:w="3546" w:type="dxa"/>
          </w:tcPr>
          <w:p w:rsidR="00F15855" w:rsidRDefault="0052091B" w:rsidP="00F15855">
            <w:pPr>
              <w:rPr>
                <w:ins w:id="39" w:author="Herry" w:date="2017-04-25T19:38:00Z"/>
              </w:rPr>
            </w:pPr>
            <w:moveTo w:id="40" w:author="Herry" w:date="2017-04-22T10:27:00Z">
              <w:r>
                <w:rPr>
                  <w:rFonts w:hint="eastAsia"/>
                </w:rPr>
                <w:t>平台类型</w:t>
              </w:r>
            </w:moveTo>
          </w:p>
          <w:p w:rsidR="0052091B" w:rsidDel="00F173C0" w:rsidRDefault="00F15855">
            <w:pPr>
              <w:rPr>
                <w:del w:id="41" w:author="Herry" w:date="2017-04-25T19:37:00Z"/>
              </w:rPr>
            </w:pPr>
            <w:ins w:id="42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52091B" w:rsidRDefault="0052091B">
            <w:moveTo w:id="43" w:author="Herry" w:date="2017-04-22T10:27:00Z">
              <w:del w:id="44" w:author="Herry" w:date="2017-04-25T19:37:00Z">
                <w:r w:rsidDel="00F173C0">
                  <w:rPr>
                    <w:rFonts w:hint="eastAsia"/>
                  </w:rPr>
                  <w:delText>1</w:delText>
                </w:r>
                <w:r w:rsidDel="00F173C0">
                  <w:delText>50</w:delText>
                </w:r>
                <w:r w:rsidDel="00F173C0">
                  <w:rPr>
                    <w:rFonts w:hint="eastAsia"/>
                  </w:rPr>
                  <w:delText>:</w:delText>
                </w:r>
                <w:r w:rsidDel="00F173C0">
                  <w:delText xml:space="preserve"> A</w:delText>
                </w:r>
                <w:r w:rsidDel="00F173C0">
                  <w:rPr>
                    <w:rFonts w:hint="eastAsia"/>
                  </w:rPr>
                  <w:delText>ppStore</w:delText>
                </w:r>
              </w:del>
            </w:moveTo>
          </w:p>
          <w:p w:rsidR="0052091B" w:rsidRDefault="0052091B" w:rsidP="004A624A">
            <w:moveTo w:id="45" w:author="Herry" w:date="2017-04-22T10:27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moveTo>
          </w:p>
          <w:p w:rsidR="0052091B" w:rsidRDefault="0052091B" w:rsidP="004A624A">
            <w:moveTo w:id="46" w:author="Herry" w:date="2017-04-22T10:27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moveTo>
          </w:p>
          <w:p w:rsidR="0052091B" w:rsidRPr="00893AB7" w:rsidRDefault="0052091B">
            <w:moveTo w:id="47" w:author="Herry" w:date="2017-04-22T10:27:00Z">
              <w:r>
                <w:t>153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lipay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>
            <w:moveTo w:id="48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C6547E" w:rsidRDefault="0052091B" w:rsidP="004A624A">
            <w:moveTo w:id="49" w:author="Herry" w:date="2017-04-22T10:27:00Z">
              <w:r>
                <w:rPr>
                  <w:rFonts w:hint="eastAsia"/>
                </w:rPr>
                <w:t>通用参数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若多个参数用</w:t>
              </w:r>
              <w:r>
                <w:rPr>
                  <w:rFonts w:hint="eastAsia"/>
                </w:rPr>
                <w:t>|</w:t>
              </w:r>
              <w:r>
                <w:rPr>
                  <w:rFonts w:hint="eastAsia"/>
                </w:rPr>
                <w:t>字符分隔</w:t>
              </w:r>
            </w:moveTo>
          </w:p>
        </w:tc>
      </w:tr>
    </w:tbl>
    <w:p w:rsidR="0052091B" w:rsidRDefault="0052091B" w:rsidP="0052091B">
      <w:pPr>
        <w:pStyle w:val="3"/>
        <w:spacing w:after="0"/>
      </w:pPr>
      <w:moveTo w:id="50" w:author="Herry" w:date="2017-04-22T10:27:00Z">
        <w:r>
          <w:t>111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rPr>
            <w:rFonts w:hint="eastAsia"/>
          </w:rPr>
          <w:t>S</w:t>
        </w:r>
        <w:r>
          <w:t>DK</w:t>
        </w:r>
        <w:r>
          <w:rPr>
            <w:rFonts w:hint="eastAsia"/>
          </w:rPr>
          <w:t>创建订单结果</w:t>
        </w:r>
        <w:r>
          <w:t xml:space="preserve"> </w:t>
        </w:r>
      </w:moveTo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  <w:moveTo w:id="51" w:author="Herry" w:date="2017-04-22T10:27:00Z">
              <w:r>
                <w:t>protocol body</w:t>
              </w:r>
            </w:moveTo>
          </w:p>
        </w:tc>
        <w:tc>
          <w:tcPr>
            <w:tcW w:w="2693" w:type="dxa"/>
          </w:tcPr>
          <w:p w:rsidR="0052091B" w:rsidRPr="00893AB7" w:rsidRDefault="0052091B" w:rsidP="004A624A">
            <w:moveTo w:id="52" w:author="Herry" w:date="2017-04-22T10:27:00Z">
              <w:r w:rsidRPr="00893AB7">
                <w:t>U</w:t>
              </w:r>
              <w:r w:rsidRPr="00893AB7">
                <w:rPr>
                  <w:rFonts w:hint="eastAsia"/>
                </w:rPr>
                <w:t>int</w:t>
              </w:r>
              <w:r>
                <w:t>32</w:t>
              </w:r>
            </w:moveTo>
          </w:p>
        </w:tc>
        <w:tc>
          <w:tcPr>
            <w:tcW w:w="3546" w:type="dxa"/>
          </w:tcPr>
          <w:p w:rsidR="0052091B" w:rsidRDefault="0052091B" w:rsidP="004A624A">
            <w:moveTo w:id="53" w:author="Herry" w:date="2017-04-22T10:27:00Z">
              <w:r w:rsidRPr="00893AB7"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根据不同平台返回值不同</w:t>
              </w:r>
            </w:moveTo>
          </w:p>
          <w:p w:rsidR="0052091B" w:rsidRDefault="0052091B" w:rsidP="004A624A"/>
          <w:p w:rsidR="0052091B" w:rsidRDefault="0052091B" w:rsidP="004A624A">
            <w:moveTo w:id="54" w:author="Herry" w:date="2017-04-22T10:27:00Z">
              <w:r>
                <w:t>W</w:t>
              </w:r>
              <w:r>
                <w:rPr>
                  <w:rFonts w:hint="eastAsia"/>
                </w:rPr>
                <w:t>ei</w:t>
              </w:r>
              <w:r>
                <w:t>X</w:t>
              </w:r>
              <w:r>
                <w:rPr>
                  <w:rFonts w:hint="eastAsia"/>
                </w:rPr>
                <w:t>in</w:t>
              </w:r>
              <w:r>
                <w:rPr>
                  <w:rFonts w:hint="eastAsia"/>
                </w:rPr>
                <w:t>平台</w:t>
              </w:r>
            </w:moveTo>
          </w:p>
          <w:p w:rsidR="0052091B" w:rsidRDefault="0052091B" w:rsidP="004A624A">
            <w:moveTo w:id="55" w:author="Herry" w:date="2017-04-22T10:27:00Z">
              <w:r>
                <w:rPr>
                  <w:rFonts w:hint="eastAsia"/>
                </w:rPr>
                <w:t>0,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moveTo>
          </w:p>
          <w:p w:rsidR="0052091B" w:rsidRDefault="0052091B" w:rsidP="004A624A">
            <w:moveTo w:id="56" w:author="Herry" w:date="2017-04-22T10:27:00Z">
              <w:r>
                <w:rPr>
                  <w:rFonts w:hint="eastAsia"/>
                </w:rPr>
                <w:t>1,</w:t>
              </w:r>
              <w:r>
                <w:t xml:space="preserve"> </w:t>
              </w:r>
              <w:r>
                <w:rPr>
                  <w:rFonts w:hint="eastAsia"/>
                </w:rPr>
                <w:t>金额参数为空</w:t>
              </w:r>
            </w:moveTo>
          </w:p>
          <w:p w:rsidR="0052091B" w:rsidRDefault="0052091B" w:rsidP="004A624A">
            <w:moveTo w:id="57" w:author="Herry" w:date="2017-04-22T10:27:00Z">
              <w:r>
                <w:rPr>
                  <w:rFonts w:hint="eastAsia"/>
                </w:rPr>
                <w:t>2,</w:t>
              </w:r>
              <w:r>
                <w:t xml:space="preserve"> </w:t>
              </w:r>
              <w:r>
                <w:rPr>
                  <w:rFonts w:hint="eastAsia"/>
                </w:rPr>
                <w:t>提交订单失败</w:t>
              </w:r>
            </w:moveTo>
          </w:p>
          <w:p w:rsidR="0052091B" w:rsidRDefault="0052091B" w:rsidP="004A624A">
            <w:moveTo w:id="58" w:author="Herry" w:date="2017-04-22T10:27:00Z">
              <w:r>
                <w:rPr>
                  <w:rFonts w:hint="eastAsia"/>
                </w:rPr>
                <w:t>3,</w:t>
              </w:r>
              <w:r>
                <w:t xml:space="preserve"> </w:t>
              </w:r>
              <w:r>
                <w:rPr>
                  <w:rFonts w:hint="eastAsia"/>
                </w:rPr>
                <w:t>创建订单号为空</w:t>
              </w:r>
            </w:moveTo>
          </w:p>
          <w:p w:rsidR="0052091B" w:rsidRPr="001F7694" w:rsidRDefault="0052091B" w:rsidP="004A624A">
            <w:moveTo w:id="59" w:author="Herry" w:date="2017-04-22T10:27:00Z">
              <w:r>
                <w:rPr>
                  <w:rFonts w:hint="eastAsia"/>
                </w:rPr>
                <w:t>4,</w:t>
              </w:r>
              <w:r>
                <w:t xml:space="preserve"> </w:t>
              </w:r>
              <w:r>
                <w:rPr>
                  <w:rFonts w:hint="eastAsia"/>
                </w:rPr>
                <w:t>签名不匹配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Pr="00893AB7" w:rsidRDefault="0052091B" w:rsidP="004A624A">
            <w:moveTo w:id="60" w:author="Herry" w:date="2017-04-22T10:27:00Z">
              <w:r>
                <w:rPr>
                  <w:rFonts w:hint="eastAsia"/>
                </w:rPr>
                <w:t>String</w:t>
              </w:r>
            </w:moveTo>
          </w:p>
        </w:tc>
        <w:tc>
          <w:tcPr>
            <w:tcW w:w="3546" w:type="dxa"/>
          </w:tcPr>
          <w:p w:rsidR="0052091B" w:rsidRPr="00893AB7" w:rsidRDefault="0052091B" w:rsidP="004A624A">
            <w:moveTo w:id="61" w:author="Herry" w:date="2017-04-22T10:27:00Z">
              <w:r>
                <w:rPr>
                  <w:rFonts w:hint="eastAsia"/>
                </w:rPr>
                <w:t>创建的订单号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成功才解析此字段</w:t>
              </w:r>
            </w:moveTo>
          </w:p>
        </w:tc>
      </w:tr>
      <w:tr w:rsidR="0052091B" w:rsidRPr="0075787E" w:rsidTr="004A624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2091B" w:rsidRDefault="0052091B" w:rsidP="004A624A">
            <w:pPr>
              <w:ind w:firstLineChars="200" w:firstLine="420"/>
            </w:pPr>
          </w:p>
        </w:tc>
        <w:tc>
          <w:tcPr>
            <w:tcW w:w="2693" w:type="dxa"/>
          </w:tcPr>
          <w:p w:rsidR="0052091B" w:rsidRDefault="0052091B" w:rsidP="004A624A"/>
        </w:tc>
        <w:tc>
          <w:tcPr>
            <w:tcW w:w="3546" w:type="dxa"/>
          </w:tcPr>
          <w:p w:rsidR="0052091B" w:rsidRDefault="0052091B" w:rsidP="004A624A"/>
        </w:tc>
      </w:tr>
    </w:tbl>
    <w:p w:rsidR="001C01A7" w:rsidRDefault="001C01A7" w:rsidP="001C01A7">
      <w:pPr>
        <w:pStyle w:val="3"/>
        <w:spacing w:after="0"/>
        <w:rPr>
          <w:ins w:id="62" w:author="Herry" w:date="2017-05-16T14:46:00Z"/>
        </w:rPr>
      </w:pPr>
      <w:ins w:id="63" w:author="Herry" w:date="2017-05-16T14:46:00Z">
        <w:r>
          <w:t>113 S</w:t>
        </w:r>
        <w:r>
          <w:rPr>
            <w:rFonts w:hint="eastAsia"/>
          </w:rPr>
          <w:t>erver</w:t>
        </w:r>
      </w:ins>
      <w:ins w:id="64" w:author="Herry" w:date="2017-05-16T14:47:00Z">
        <w:r>
          <w:rPr>
            <w:rFonts w:hint="eastAsia"/>
          </w:rPr>
          <w:t>通知支付成功到帐</w:t>
        </w:r>
      </w:ins>
      <w:ins w:id="65" w:author="Herry" w:date="2017-05-16T14:46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01A7" w:rsidRPr="0075787E" w:rsidTr="000D36C3">
        <w:trPr>
          <w:trHeight w:val="342"/>
          <w:ins w:id="66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67" w:author="Herry" w:date="2017-05-16T14:46:00Z"/>
              </w:rPr>
            </w:pPr>
            <w:ins w:id="68" w:author="Herry" w:date="2017-05-16T14:46:00Z">
              <w:r>
                <w:t>protocol body</w:t>
              </w:r>
            </w:ins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69" w:author="Herry" w:date="2017-05-16T14:46:00Z"/>
              </w:rPr>
            </w:pPr>
          </w:p>
        </w:tc>
        <w:tc>
          <w:tcPr>
            <w:tcW w:w="3546" w:type="dxa"/>
          </w:tcPr>
          <w:p w:rsidR="001C01A7" w:rsidRPr="001F7694" w:rsidRDefault="001C01A7" w:rsidP="000D36C3">
            <w:pPr>
              <w:rPr>
                <w:ins w:id="70" w:author="Herry" w:date="2017-05-16T14:46:00Z"/>
              </w:rPr>
            </w:pPr>
          </w:p>
        </w:tc>
      </w:tr>
      <w:tr w:rsidR="001C01A7" w:rsidRPr="0075787E" w:rsidTr="000D36C3">
        <w:trPr>
          <w:trHeight w:val="342"/>
          <w:ins w:id="71" w:author="Herry" w:date="2017-05-16T14:46:00Z"/>
        </w:trPr>
        <w:tc>
          <w:tcPr>
            <w:tcW w:w="2411" w:type="dxa"/>
            <w:shd w:val="clear" w:color="auto" w:fill="8DB3E2" w:themeFill="text2" w:themeFillTint="66"/>
          </w:tcPr>
          <w:p w:rsidR="001C01A7" w:rsidRDefault="001C01A7" w:rsidP="000D36C3">
            <w:pPr>
              <w:ind w:firstLineChars="200" w:firstLine="420"/>
              <w:rPr>
                <w:ins w:id="72" w:author="Herry" w:date="2017-05-16T14:46:00Z"/>
              </w:rPr>
            </w:pPr>
          </w:p>
        </w:tc>
        <w:tc>
          <w:tcPr>
            <w:tcW w:w="2693" w:type="dxa"/>
          </w:tcPr>
          <w:p w:rsidR="001C01A7" w:rsidRPr="00893AB7" w:rsidRDefault="001C01A7" w:rsidP="000D36C3">
            <w:pPr>
              <w:rPr>
                <w:ins w:id="73" w:author="Herry" w:date="2017-05-16T14:46:00Z"/>
              </w:rPr>
            </w:pPr>
          </w:p>
        </w:tc>
        <w:tc>
          <w:tcPr>
            <w:tcW w:w="3546" w:type="dxa"/>
          </w:tcPr>
          <w:p w:rsidR="001C01A7" w:rsidRPr="00893AB7" w:rsidRDefault="001C01A7" w:rsidP="000D36C3">
            <w:pPr>
              <w:rPr>
                <w:ins w:id="74" w:author="Herry" w:date="2017-05-16T14:46:00Z"/>
              </w:rPr>
            </w:pPr>
          </w:p>
        </w:tc>
      </w:tr>
    </w:tbl>
    <w:p w:rsidR="0052091B" w:rsidRPr="001C01A7" w:rsidRDefault="0052091B" w:rsidP="0052091B"/>
    <w:moveToRangeEnd w:id="0"/>
    <w:p w:rsidR="00A62256" w:rsidRDefault="00A62256" w:rsidP="00A62256">
      <w:pPr>
        <w:pStyle w:val="2"/>
      </w:pPr>
      <w:r>
        <w:rPr>
          <w:rFonts w:hint="eastAsia"/>
        </w:rPr>
        <w:t>◆◆◆◆◆◆◆◆◆◆◆登录相关◆◆◆◆◆◆◆◆◆◆</w:t>
      </w:r>
    </w:p>
    <w:p w:rsidR="005A2FD7" w:rsidRDefault="005A2FD7" w:rsidP="005A2FD7">
      <w:pPr>
        <w:pStyle w:val="3"/>
        <w:spacing w:after="0"/>
        <w:rPr>
          <w:ins w:id="75" w:author="Herry" w:date="2017-06-29T10:49:00Z"/>
        </w:rPr>
      </w:pPr>
      <w:ins w:id="76" w:author="Herry" w:date="2017-06-29T10:49:00Z">
        <w:r>
          <w:t>1</w:t>
        </w:r>
      </w:ins>
      <w:ins w:id="77" w:author="Herry" w:date="2017-06-29T19:17:00Z">
        <w:r w:rsidR="000F4C81">
          <w:t>9</w:t>
        </w:r>
      </w:ins>
      <w:ins w:id="78" w:author="Herry" w:date="2017-06-29T10:49:00Z">
        <w:r>
          <w:t xml:space="preserve">9 </w:t>
        </w:r>
        <w:r>
          <w:rPr>
            <w:rFonts w:hint="eastAsia"/>
          </w:rPr>
          <w:t>Client</w:t>
        </w:r>
        <w:r>
          <w:rPr>
            <w:rFonts w:hint="eastAsia"/>
          </w:rPr>
          <w:t>请求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A2FD7" w:rsidTr="00C70203">
        <w:trPr>
          <w:trHeight w:val="342"/>
          <w:ins w:id="79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0" w:author="Herry" w:date="2017-06-29T10:49:00Z"/>
              </w:rPr>
            </w:pPr>
            <w:ins w:id="81" w:author="Herry" w:date="2017-06-29T10:49:00Z">
              <w:r>
                <w:t>protocol body</w:t>
              </w:r>
            </w:ins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2" w:author="Herry" w:date="2017-06-29T10:49:00Z"/>
              </w:rPr>
            </w:pPr>
            <w:ins w:id="83" w:author="Herry" w:date="2017-06-29T10:49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4" w:author="Herry" w:date="2017-06-29T10:49:00Z"/>
              </w:rPr>
            </w:pPr>
            <w:ins w:id="85" w:author="Herry" w:date="2017-06-29T10:49:00Z">
              <w:r>
                <w:rPr>
                  <w:rFonts w:hint="eastAsia"/>
                </w:rPr>
                <w:t>帐号</w:t>
              </w:r>
            </w:ins>
          </w:p>
        </w:tc>
      </w:tr>
      <w:tr w:rsidR="005A2FD7" w:rsidTr="00C70203">
        <w:trPr>
          <w:trHeight w:val="342"/>
          <w:ins w:id="86" w:author="Herry" w:date="2017-06-29T10:49:00Z"/>
        </w:trPr>
        <w:tc>
          <w:tcPr>
            <w:tcW w:w="2411" w:type="dxa"/>
            <w:shd w:val="clear" w:color="auto" w:fill="8DB3E2" w:themeFill="text2" w:themeFillTint="66"/>
          </w:tcPr>
          <w:p w:rsidR="005A2FD7" w:rsidRDefault="005A2FD7" w:rsidP="00C70203">
            <w:pPr>
              <w:ind w:firstLineChars="200" w:firstLine="420"/>
              <w:rPr>
                <w:ins w:id="87" w:author="Herry" w:date="2017-06-29T10:49:00Z"/>
              </w:rPr>
            </w:pPr>
          </w:p>
        </w:tc>
        <w:tc>
          <w:tcPr>
            <w:tcW w:w="2693" w:type="dxa"/>
          </w:tcPr>
          <w:p w:rsidR="005A2FD7" w:rsidRDefault="005A2FD7" w:rsidP="00C70203">
            <w:pPr>
              <w:rPr>
                <w:ins w:id="88" w:author="Herry" w:date="2017-06-29T10:49:00Z"/>
              </w:rPr>
            </w:pPr>
          </w:p>
        </w:tc>
        <w:tc>
          <w:tcPr>
            <w:tcW w:w="3546" w:type="dxa"/>
          </w:tcPr>
          <w:p w:rsidR="005A2FD7" w:rsidRDefault="005A2FD7" w:rsidP="00C70203">
            <w:pPr>
              <w:rPr>
                <w:ins w:id="89" w:author="Herry" w:date="2017-06-29T10:49:00Z"/>
              </w:rPr>
            </w:pPr>
          </w:p>
        </w:tc>
      </w:tr>
    </w:tbl>
    <w:p w:rsidR="005A2FD7" w:rsidRDefault="005A2FD7" w:rsidP="005A2FD7">
      <w:pPr>
        <w:pStyle w:val="3"/>
        <w:spacing w:after="0"/>
        <w:rPr>
          <w:ins w:id="90" w:author="Herry" w:date="2017-06-29T10:49:00Z"/>
        </w:rPr>
      </w:pPr>
      <w:ins w:id="91" w:author="Herry" w:date="2017-06-29T10:50:00Z">
        <w:r>
          <w:t>1</w:t>
        </w:r>
      </w:ins>
      <w:ins w:id="92" w:author="Herry" w:date="2017-06-29T19:17:00Z">
        <w:r w:rsidR="000F4C81">
          <w:t>9</w:t>
        </w:r>
      </w:ins>
      <w:ins w:id="93" w:author="Herry" w:date="2017-06-29T10:50:00Z"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  <w:r>
          <w:t>G</w:t>
        </w:r>
        <w:r>
          <w:rPr>
            <w:rFonts w:hint="eastAsia"/>
          </w:rPr>
          <w:t>ameServer</w:t>
        </w:r>
        <w:r>
          <w:rPr>
            <w:rFonts w:hint="eastAsia"/>
          </w:rPr>
          <w:t>的</w:t>
        </w:r>
        <w:r>
          <w:rPr>
            <w:rFonts w:hint="eastAsia"/>
          </w:rPr>
          <w:t>Host</w:t>
        </w:r>
        <w:r>
          <w:rPr>
            <w:rFonts w:hint="eastAsia"/>
          </w:rPr>
          <w:t>和</w:t>
        </w:r>
        <w:r>
          <w:rPr>
            <w:rFonts w:hint="eastAsia"/>
          </w:rPr>
          <w:t>Port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A2FD7" w:rsidTr="00C70203">
        <w:trPr>
          <w:trHeight w:val="397"/>
          <w:ins w:id="94" w:author="Herry" w:date="2017-06-29T10:49:00Z"/>
        </w:trPr>
        <w:tc>
          <w:tcPr>
            <w:tcW w:w="2410" w:type="dxa"/>
            <w:shd w:val="clear" w:color="auto" w:fill="8DB3E2" w:themeFill="text2" w:themeFillTint="66"/>
          </w:tcPr>
          <w:p w:rsidR="005A2FD7" w:rsidRDefault="005A2FD7" w:rsidP="00C70203">
            <w:pPr>
              <w:jc w:val="center"/>
              <w:rPr>
                <w:ins w:id="95" w:author="Herry" w:date="2017-06-29T10:49:00Z"/>
              </w:rPr>
            </w:pPr>
            <w:ins w:id="96" w:author="Herry" w:date="2017-06-29T10:49:00Z">
              <w:r>
                <w:t>protocol body</w:t>
              </w:r>
            </w:ins>
          </w:p>
        </w:tc>
        <w:tc>
          <w:tcPr>
            <w:tcW w:w="113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7" w:author="Herry" w:date="2017-06-29T10:49:00Z"/>
              </w:rPr>
            </w:pPr>
            <w:ins w:id="98" w:author="Herry" w:date="2017-06-29T10:51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5A2FD7" w:rsidRDefault="00E91E4B" w:rsidP="00C70203">
            <w:pPr>
              <w:rPr>
                <w:ins w:id="99" w:author="Herry" w:date="2017-06-29T10:49:00Z"/>
              </w:rPr>
            </w:pPr>
            <w:ins w:id="100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Host</w:t>
              </w:r>
            </w:ins>
          </w:p>
        </w:tc>
      </w:tr>
      <w:tr w:rsidR="003136D4" w:rsidTr="00C70203">
        <w:trPr>
          <w:trHeight w:val="397"/>
          <w:ins w:id="101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2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3" w:author="Herry" w:date="2017-06-29T10:51:00Z"/>
              </w:rPr>
            </w:pPr>
            <w:ins w:id="104" w:author="Herry" w:date="2017-06-29T10:51:00Z">
              <w:r>
                <w:t>U</w:t>
              </w:r>
              <w:r>
                <w:rPr>
                  <w:rFonts w:hint="eastAsia"/>
                </w:rPr>
                <w:t>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5" w:author="Herry" w:date="2017-06-29T10:51:00Z"/>
              </w:rPr>
            </w:pPr>
            <w:ins w:id="106" w:author="Herry" w:date="2017-06-29T10:51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Port</w:t>
              </w:r>
            </w:ins>
          </w:p>
        </w:tc>
      </w:tr>
      <w:tr w:rsidR="003136D4" w:rsidTr="00C70203">
        <w:trPr>
          <w:trHeight w:val="397"/>
          <w:ins w:id="107" w:author="Herry" w:date="2017-06-29T10:51:00Z"/>
        </w:trPr>
        <w:tc>
          <w:tcPr>
            <w:tcW w:w="2410" w:type="dxa"/>
            <w:shd w:val="clear" w:color="auto" w:fill="8DB3E2" w:themeFill="text2" w:themeFillTint="66"/>
          </w:tcPr>
          <w:p w:rsidR="003136D4" w:rsidRDefault="003136D4" w:rsidP="00C70203">
            <w:pPr>
              <w:jc w:val="center"/>
              <w:rPr>
                <w:ins w:id="108" w:author="Herry" w:date="2017-06-29T10:5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09" w:author="Herry" w:date="2017-06-29T10:51:00Z"/>
              </w:rPr>
            </w:pPr>
            <w:ins w:id="110" w:author="Herry" w:date="2017-06-29T10:52:00Z">
              <w:r>
                <w:rPr>
                  <w:rFonts w:hint="eastAsia"/>
                </w:rPr>
                <w:t>Uint16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3136D4" w:rsidRDefault="00E91E4B" w:rsidP="00C70203">
            <w:pPr>
              <w:rPr>
                <w:ins w:id="111" w:author="Herry" w:date="2017-06-29T10:51:00Z"/>
              </w:rPr>
            </w:pPr>
            <w:ins w:id="112" w:author="Herry" w:date="2017-06-29T10:52:00Z">
              <w:r>
                <w:rPr>
                  <w:rFonts w:hint="eastAsia"/>
                </w:rPr>
                <w:t>GameServer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ServerID</w:t>
              </w:r>
            </w:ins>
          </w:p>
        </w:tc>
      </w:tr>
    </w:tbl>
    <w:p w:rsidR="00A62256" w:rsidRDefault="00633B80" w:rsidP="00A62256">
      <w:pPr>
        <w:pStyle w:val="3"/>
        <w:spacing w:after="0"/>
      </w:pPr>
      <w:r>
        <w:lastRenderedPageBreak/>
        <w:t xml:space="preserve">200 </w:t>
      </w:r>
      <w:r w:rsidR="00A62256">
        <w:rPr>
          <w:rFonts w:hint="eastAsia"/>
        </w:rPr>
        <w:t>Client</w:t>
      </w:r>
      <w:r w:rsidR="00A62256">
        <w:rPr>
          <w:rFonts w:hint="eastAsia"/>
        </w:rPr>
        <w:t>请求登陆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62256" w:rsidRDefault="00A62256" w:rsidP="00015A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A62256" w:rsidRDefault="00AA7735" w:rsidP="00015A02">
            <w:r>
              <w:rPr>
                <w:rFonts w:hint="eastAsia"/>
              </w:rPr>
              <w:t>帐号</w:t>
            </w:r>
          </w:p>
        </w:tc>
      </w:tr>
      <w:tr w:rsidR="00A62256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62256" w:rsidRDefault="00A62256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A62256" w:rsidRDefault="00A62256" w:rsidP="00015A02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C63BB1" w:rsidRDefault="009A0A5B" w:rsidP="00C63BB1">
            <w:pPr>
              <w:rPr>
                <w:ins w:id="113" w:author="Herry" w:date="2017-04-25T19:38:00Z"/>
              </w:rPr>
            </w:pPr>
            <w:r>
              <w:rPr>
                <w:rFonts w:hint="eastAsia"/>
              </w:rPr>
              <w:t>登陆方式：</w:t>
            </w:r>
          </w:p>
          <w:p w:rsidR="00C63BB1" w:rsidRDefault="009A0A5B" w:rsidP="00C63BB1">
            <w:pPr>
              <w:rPr>
                <w:ins w:id="114" w:author="Herry" w:date="2017-04-25T19:38:00Z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游客，</w:t>
            </w:r>
          </w:p>
          <w:p w:rsidR="00C63BB1" w:rsidRDefault="00C63BB1" w:rsidP="00C63BB1">
            <w:pPr>
              <w:rPr>
                <w:ins w:id="115" w:author="Herry" w:date="2017-04-25T19:38:00Z"/>
              </w:rPr>
            </w:pPr>
            <w:ins w:id="116" w:author="Herry" w:date="2017-04-25T19:38:00Z">
              <w:r>
                <w:rPr>
                  <w:rFonts w:hint="eastAsia"/>
                </w:rPr>
                <w:t>1</w:t>
              </w:r>
              <w:r>
                <w:t>50</w:t>
              </w:r>
              <w:r>
                <w:rPr>
                  <w:rFonts w:hint="eastAsia"/>
                </w:rPr>
                <w:t>:</w:t>
              </w:r>
              <w:r>
                <w:t xml:space="preserve"> A</w:t>
              </w:r>
              <w:r>
                <w:rPr>
                  <w:rFonts w:hint="eastAsia"/>
                </w:rPr>
                <w:t>ppStore</w:t>
              </w:r>
            </w:ins>
          </w:p>
          <w:p w:rsidR="00C63BB1" w:rsidRDefault="00C63BB1" w:rsidP="00C63BB1">
            <w:pPr>
              <w:rPr>
                <w:ins w:id="117" w:author="Herry" w:date="2017-04-25T19:38:00Z"/>
              </w:rPr>
            </w:pPr>
            <w:ins w:id="118" w:author="Herry" w:date="2017-04-25T19:38:00Z">
              <w:r>
                <w:t>151</w:t>
              </w:r>
              <w:r>
                <w:rPr>
                  <w:rFonts w:hint="eastAsia"/>
                </w:rPr>
                <w:t>:</w:t>
              </w:r>
              <w:r>
                <w:t xml:space="preserve"> QQ</w:t>
              </w:r>
            </w:ins>
          </w:p>
          <w:p w:rsidR="00A62256" w:rsidRDefault="00C63BB1">
            <w:pPr>
              <w:pPrChange w:id="119" w:author="Herry" w:date="2017-04-25T19:38:00Z">
                <w:pPr>
                  <w:tabs>
                    <w:tab w:val="left" w:pos="2290"/>
                  </w:tabs>
                </w:pPr>
              </w:pPrChange>
            </w:pPr>
            <w:ins w:id="120" w:author="Herry" w:date="2017-04-25T19:38:00Z">
              <w:r>
                <w:t>152</w:t>
              </w:r>
              <w:r>
                <w:rPr>
                  <w:rFonts w:hint="eastAsia"/>
                </w:rPr>
                <w:t>:</w:t>
              </w:r>
              <w:r>
                <w:t xml:space="preserve"> W</w:t>
              </w:r>
              <w:r>
                <w:rPr>
                  <w:rFonts w:hint="eastAsia"/>
                </w:rPr>
                <w:t>eiXin</w:t>
              </w:r>
            </w:ins>
            <w:del w:id="121" w:author="Herry" w:date="2017-04-25T19:38:00Z">
              <w:r w:rsidR="009A0A5B" w:rsidDel="00C63BB1">
                <w:rPr>
                  <w:rFonts w:hint="eastAsia"/>
                </w:rPr>
                <w:delText>2</w:delText>
              </w:r>
              <w:r w:rsidR="009A0A5B" w:rsidDel="00C63BB1">
                <w:rPr>
                  <w:rFonts w:hint="eastAsia"/>
                </w:rPr>
                <w:delText>：</w:delText>
              </w:r>
              <w:r w:rsidR="009A0A5B" w:rsidDel="00C63BB1">
                <w:rPr>
                  <w:rFonts w:hint="eastAsia"/>
                </w:rPr>
                <w:delText>qq</w:delText>
              </w:r>
              <w:r w:rsidR="009A0A5B" w:rsidDel="00C63BB1">
                <w:rPr>
                  <w:rFonts w:hint="eastAsia"/>
                </w:rPr>
                <w:delText>，</w:delText>
              </w:r>
              <w:r w:rsidR="009A0A5B" w:rsidDel="00C63BB1">
                <w:rPr>
                  <w:rFonts w:hint="eastAsia"/>
                </w:rPr>
                <w:delText>3</w:delText>
              </w:r>
              <w:r w:rsidR="009A0A5B" w:rsidDel="00C63BB1">
                <w:rPr>
                  <w:rFonts w:hint="eastAsia"/>
                </w:rPr>
                <w:delText>：微信</w:delText>
              </w:r>
            </w:del>
          </w:p>
        </w:tc>
      </w:tr>
      <w:tr w:rsidR="003076FB" w:rsidTr="00015A0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076FB" w:rsidRDefault="003076FB" w:rsidP="00015A02">
            <w:pPr>
              <w:ind w:firstLineChars="200" w:firstLine="420"/>
            </w:pPr>
          </w:p>
        </w:tc>
        <w:tc>
          <w:tcPr>
            <w:tcW w:w="2693" w:type="dxa"/>
          </w:tcPr>
          <w:p w:rsidR="003076FB" w:rsidRDefault="003076FB" w:rsidP="00015A02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076FB" w:rsidRDefault="003076FB" w:rsidP="00015A02">
            <w:pPr>
              <w:tabs>
                <w:tab w:val="left" w:pos="2290"/>
              </w:tabs>
            </w:pPr>
            <w:r>
              <w:rPr>
                <w:rFonts w:hint="eastAsia"/>
              </w:rPr>
              <w:t>名字</w:t>
            </w:r>
            <w:r w:rsidR="00FD6DB7">
              <w:rPr>
                <w:rFonts w:hint="eastAsia"/>
              </w:rPr>
              <w:t>(</w:t>
            </w:r>
            <w:r w:rsidR="00FD6DB7">
              <w:rPr>
                <w:rFonts w:hint="eastAsia"/>
              </w:rPr>
              <w:t>游客登陆为空</w:t>
            </w:r>
            <w:r w:rsidR="00FD6DB7">
              <w:rPr>
                <w:rFonts w:hint="eastAsia"/>
              </w:rPr>
              <w:t>)</w:t>
            </w:r>
          </w:p>
        </w:tc>
      </w:tr>
      <w:tr w:rsidR="005B7AF8" w:rsidTr="00015A02">
        <w:trPr>
          <w:trHeight w:val="342"/>
          <w:ins w:id="122" w:author="Herry" w:date="2017-05-26T17:48:00Z"/>
        </w:trPr>
        <w:tc>
          <w:tcPr>
            <w:tcW w:w="2411" w:type="dxa"/>
            <w:shd w:val="clear" w:color="auto" w:fill="8DB3E2" w:themeFill="text2" w:themeFillTint="66"/>
          </w:tcPr>
          <w:p w:rsidR="005B7AF8" w:rsidRDefault="005B7AF8" w:rsidP="00015A02">
            <w:pPr>
              <w:ind w:firstLineChars="200" w:firstLine="420"/>
              <w:rPr>
                <w:ins w:id="123" w:author="Herry" w:date="2017-05-26T17:48:00Z"/>
              </w:rPr>
            </w:pPr>
          </w:p>
        </w:tc>
        <w:tc>
          <w:tcPr>
            <w:tcW w:w="2693" w:type="dxa"/>
          </w:tcPr>
          <w:p w:rsidR="005B7AF8" w:rsidRDefault="005B7AF8" w:rsidP="00015A02">
            <w:pPr>
              <w:rPr>
                <w:ins w:id="124" w:author="Herry" w:date="2017-05-26T17:48:00Z"/>
              </w:rPr>
            </w:pPr>
            <w:ins w:id="125" w:author="Herry" w:date="2017-05-26T17:48:00Z">
              <w:r>
                <w:t>U</w:t>
              </w:r>
              <w:r>
                <w:rPr>
                  <w:rFonts w:hint="eastAsia"/>
                </w:rPr>
                <w:t>int1</w:t>
              </w:r>
              <w:r>
                <w:t>6</w:t>
              </w:r>
            </w:ins>
          </w:p>
        </w:tc>
        <w:tc>
          <w:tcPr>
            <w:tcW w:w="3546" w:type="dxa"/>
          </w:tcPr>
          <w:p w:rsidR="005B7AF8" w:rsidRDefault="005B7AF8" w:rsidP="00015A02">
            <w:pPr>
              <w:tabs>
                <w:tab w:val="left" w:pos="2290"/>
              </w:tabs>
              <w:rPr>
                <w:ins w:id="126" w:author="Herry" w:date="2017-05-26T17:48:00Z"/>
              </w:rPr>
            </w:pPr>
            <w:ins w:id="127" w:author="Herry" w:date="2017-05-26T17:48:00Z">
              <w:r>
                <w:rPr>
                  <w:rFonts w:hint="eastAsia"/>
                </w:rPr>
                <w:t>渠道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C5F1E" w:rsidTr="00015A02">
        <w:trPr>
          <w:trHeight w:val="342"/>
          <w:ins w:id="128" w:author="Herry" w:date="2017-04-10T20:38:00Z"/>
        </w:trPr>
        <w:tc>
          <w:tcPr>
            <w:tcW w:w="2411" w:type="dxa"/>
            <w:shd w:val="clear" w:color="auto" w:fill="8DB3E2" w:themeFill="text2" w:themeFillTint="66"/>
          </w:tcPr>
          <w:p w:rsidR="009C5F1E" w:rsidRDefault="009C5F1E" w:rsidP="009C5F1E">
            <w:pPr>
              <w:ind w:firstLineChars="200" w:firstLine="420"/>
              <w:rPr>
                <w:ins w:id="129" w:author="Herry" w:date="2017-04-10T20:38:00Z"/>
              </w:rPr>
            </w:pPr>
          </w:p>
        </w:tc>
        <w:tc>
          <w:tcPr>
            <w:tcW w:w="2693" w:type="dxa"/>
          </w:tcPr>
          <w:p w:rsidR="009C5F1E" w:rsidRDefault="004A0CCD" w:rsidP="009C5F1E">
            <w:pPr>
              <w:rPr>
                <w:ins w:id="130" w:author="Herry" w:date="2017-04-10T20:38:00Z"/>
              </w:rPr>
            </w:pPr>
            <w:ins w:id="131" w:author="Herry" w:date="2017-05-26T17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C5F1E" w:rsidRDefault="009C5F1E" w:rsidP="009C5F1E">
            <w:pPr>
              <w:tabs>
                <w:tab w:val="left" w:pos="2290"/>
              </w:tabs>
              <w:rPr>
                <w:ins w:id="132" w:author="Herry" w:date="2017-04-10T20:38:00Z"/>
              </w:rPr>
            </w:pPr>
            <w:ins w:id="133" w:author="Herry" w:date="2017-04-10T20:38:00Z">
              <w:r w:rsidRPr="009C5F1E">
                <w:rPr>
                  <w:rFonts w:hint="eastAsia"/>
                </w:rPr>
                <w:t>操作系统</w:t>
              </w:r>
              <w:r w:rsidRPr="005A2B25">
                <w:t xml:space="preserve"> </w:t>
              </w:r>
            </w:ins>
            <w:ins w:id="134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5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>1 = windows, 2 = android, 3</w:t>
              </w:r>
            </w:ins>
            <w:ins w:id="136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7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38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39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ios, 4</w:t>
              </w:r>
            </w:ins>
            <w:ins w:id="140" w:author="huangchuan" w:date="2017-05-26T17:56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1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=</w:t>
              </w:r>
            </w:ins>
            <w:ins w:id="142" w:author="huangchuan" w:date="2017-05-26T17:55:00Z">
              <w:r w:rsidR="005A2B25" w:rsidRPr="005A2B25">
                <w:rPr>
                  <w:rFonts w:ascii="新宋体" w:eastAsia="新宋体" w:cs="新宋体"/>
                  <w:kern w:val="0"/>
                  <w:sz w:val="19"/>
                  <w:szCs w:val="19"/>
                  <w:rPrChange w:id="143" w:author="huangchuan" w:date="2017-05-26T17:56:00Z"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</w:rPrChange>
                </w:rPr>
                <w:t xml:space="preserve"> macos</w:t>
              </w:r>
            </w:ins>
            <w:ins w:id="144" w:author="Herry" w:date="2017-04-10T20:39:00Z">
              <w:del w:id="145" w:author="huangchuan" w:date="2017-05-26T17:55:00Z">
                <w:r w:rsidR="001D5A07" w:rsidRPr="005A2B25" w:rsidDel="005A2B25">
                  <w:delText>ios or android</w:delText>
                </w:r>
              </w:del>
            </w:ins>
          </w:p>
        </w:tc>
      </w:tr>
      <w:tr w:rsidR="002177BC" w:rsidTr="00015A02">
        <w:trPr>
          <w:trHeight w:val="342"/>
          <w:ins w:id="146" w:author="zhb" w:date="2017-06-30T14:35:00Z"/>
        </w:trPr>
        <w:tc>
          <w:tcPr>
            <w:tcW w:w="2411" w:type="dxa"/>
            <w:shd w:val="clear" w:color="auto" w:fill="8DB3E2" w:themeFill="text2" w:themeFillTint="66"/>
          </w:tcPr>
          <w:p w:rsidR="002177BC" w:rsidRDefault="002177BC" w:rsidP="009C5F1E">
            <w:pPr>
              <w:ind w:firstLineChars="200" w:firstLine="420"/>
              <w:rPr>
                <w:ins w:id="147" w:author="zhb" w:date="2017-06-30T14:35:00Z"/>
              </w:rPr>
            </w:pPr>
          </w:p>
        </w:tc>
        <w:tc>
          <w:tcPr>
            <w:tcW w:w="2693" w:type="dxa"/>
          </w:tcPr>
          <w:p w:rsidR="002177BC" w:rsidRDefault="002177BC" w:rsidP="009C5F1E">
            <w:pPr>
              <w:rPr>
                <w:ins w:id="148" w:author="zhb" w:date="2017-06-30T14:35:00Z"/>
              </w:rPr>
            </w:pPr>
            <w:ins w:id="149" w:author="zhb" w:date="2017-06-30T14:35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3546" w:type="dxa"/>
          </w:tcPr>
          <w:p w:rsidR="002177BC" w:rsidRPr="009C5F1E" w:rsidRDefault="002177BC" w:rsidP="009C5F1E">
            <w:pPr>
              <w:tabs>
                <w:tab w:val="left" w:pos="2290"/>
              </w:tabs>
              <w:rPr>
                <w:ins w:id="150" w:author="zhb" w:date="2017-06-30T14:35:00Z"/>
              </w:rPr>
            </w:pPr>
            <w:ins w:id="151" w:author="zhb" w:date="2017-06-30T14:3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0B07FE" w:rsidRDefault="00633B80" w:rsidP="000B07FE">
      <w:pPr>
        <w:pStyle w:val="3"/>
        <w:spacing w:after="0"/>
      </w:pPr>
      <w:r>
        <w:t xml:space="preserve">200 </w:t>
      </w:r>
      <w:r w:rsidR="000B07FE">
        <w:rPr>
          <w:rFonts w:hint="eastAsia"/>
        </w:rPr>
        <w:t>Server</w:t>
      </w:r>
      <w:r w:rsidR="00526BD7">
        <w:rPr>
          <w:rFonts w:hint="eastAsia"/>
        </w:rPr>
        <w:t>返回登陆结果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0"/>
        <w:gridCol w:w="1135"/>
        <w:gridCol w:w="5105"/>
      </w:tblGrid>
      <w:tr w:rsidR="005F56C2" w:rsidTr="001957A8">
        <w:trPr>
          <w:trHeight w:val="397"/>
        </w:trPr>
        <w:tc>
          <w:tcPr>
            <w:tcW w:w="2410" w:type="dxa"/>
            <w:shd w:val="clear" w:color="auto" w:fill="8DB3E2" w:themeFill="text2" w:themeFillTint="66"/>
          </w:tcPr>
          <w:p w:rsidR="005F56C2" w:rsidRDefault="005F56C2" w:rsidP="004618AA">
            <w:pPr>
              <w:jc w:val="center"/>
            </w:pPr>
            <w:r>
              <w:t>protocol body</w:t>
            </w:r>
          </w:p>
        </w:tc>
        <w:tc>
          <w:tcPr>
            <w:tcW w:w="1135" w:type="dxa"/>
            <w:shd w:val="clear" w:color="auto" w:fill="FFFFFF" w:themeFill="background1"/>
          </w:tcPr>
          <w:p w:rsidR="005F56C2" w:rsidRDefault="005F56C2" w:rsidP="004618AA">
            <w:r>
              <w:t>Uint8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5F56C2" w:rsidRDefault="005F56C2" w:rsidP="004618AA">
            <w:r>
              <w:rPr>
                <w:rFonts w:hint="eastAsia"/>
              </w:rPr>
              <w:t>返回值</w:t>
            </w:r>
          </w:p>
          <w:p w:rsidR="005F56C2" w:rsidRDefault="00545BC9" w:rsidP="004618AA">
            <w:r>
              <w:t>0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登录成功</w:t>
            </w:r>
          </w:p>
          <w:p w:rsidR="005F56C2" w:rsidRDefault="00545BC9" w:rsidP="004618AA">
            <w:r>
              <w:t>1</w:t>
            </w:r>
            <w:r w:rsidR="005F56C2">
              <w:rPr>
                <w:rFonts w:hint="eastAsia"/>
              </w:rPr>
              <w:t>:</w:t>
            </w:r>
            <w:r w:rsidR="005F56C2">
              <w:t xml:space="preserve"> </w:t>
            </w:r>
            <w:r w:rsidR="005F56C2">
              <w:rPr>
                <w:rFonts w:hint="eastAsia"/>
              </w:rPr>
              <w:t>在线人数达到上限</w:t>
            </w:r>
          </w:p>
          <w:p w:rsidR="00545BC9" w:rsidRDefault="00545BC9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帐号被冻结</w:t>
            </w:r>
          </w:p>
        </w:tc>
      </w:tr>
      <w:tr w:rsidR="005F56C2" w:rsidTr="001957A8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5F56C2" w:rsidRPr="005F56C2" w:rsidRDefault="005F56C2" w:rsidP="005F56C2"/>
        </w:tc>
      </w:tr>
      <w:tr w:rsidR="00A13CF9" w:rsidTr="001957A8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A13CF9" w:rsidRPr="005F56C2" w:rsidRDefault="00DC2154" w:rsidP="001957A8">
            <w:pPr>
              <w:jc w:val="center"/>
            </w:pPr>
            <w:r>
              <w:rPr>
                <w:rFonts w:hint="eastAsia"/>
              </w:rPr>
              <w:t>返回值</w:t>
            </w:r>
            <w:r>
              <w:t>0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60140C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60140C">
            <w:r>
              <w:t>String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60140C">
            <w:r>
              <w:rPr>
                <w:rFonts w:hint="eastAsia"/>
              </w:rPr>
              <w:t>名字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钻石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金币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房卡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del w:id="152" w:author="zhb" w:date="2017-05-04T14:21:00Z">
              <w:r w:rsidDel="004A624A">
                <w:delText>U</w:delText>
              </w:r>
              <w:r w:rsidDel="004A624A">
                <w:rPr>
                  <w:rFonts w:hint="eastAsia"/>
                </w:rPr>
                <w:delText>i</w:delText>
              </w:r>
            </w:del>
            <w:ins w:id="153" w:author="zhb" w:date="2017-05-04T14:21:00Z">
              <w:r w:rsidR="004A624A">
                <w:t>I</w:t>
              </w:r>
            </w:ins>
            <w:r>
              <w:rPr>
                <w:rFonts w:hint="eastAsia"/>
              </w:rPr>
              <w:t>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已免费试玩次数</w:t>
            </w:r>
            <w:ins w:id="154" w:author="zhb" w:date="2017-05-04T14:21:00Z">
              <w:r w:rsidR="009A727F">
                <w:rPr>
                  <w:rFonts w:hint="eastAsia"/>
                </w:rPr>
                <w:t>，如果未</w:t>
              </w:r>
            </w:ins>
            <w:ins w:id="155" w:author="zhb" w:date="2017-05-04T14:22:00Z">
              <w:r w:rsidR="009A727F">
                <w:rPr>
                  <w:rFonts w:hint="eastAsia"/>
                </w:rPr>
                <w:t>负数表示次数不限</w:t>
              </w:r>
            </w:ins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A13CF9" w:rsidTr="001957A8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A13CF9" w:rsidRDefault="00A13CF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A13CF9" w:rsidRDefault="00A13CF9" w:rsidP="009F6881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5105" w:type="dxa"/>
            <w:shd w:val="clear" w:color="auto" w:fill="FFFFFF" w:themeFill="background1"/>
          </w:tcPr>
          <w:p w:rsidR="00A13CF9" w:rsidRDefault="00A13CF9" w:rsidP="007A70DA">
            <w:r>
              <w:rPr>
                <w:rFonts w:hint="eastAsia"/>
              </w:rPr>
              <w:t>累积充值人民币</w:t>
            </w:r>
          </w:p>
        </w:tc>
      </w:tr>
      <w:tr w:rsidR="00153EB4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153EB4" w:rsidRDefault="00153EB4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153EB4" w:rsidRDefault="00D10C09" w:rsidP="009F688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105" w:type="dxa"/>
            <w:shd w:val="clear" w:color="auto" w:fill="FFFFFF" w:themeFill="background1"/>
          </w:tcPr>
          <w:p w:rsidR="00153EB4" w:rsidRDefault="00D10C09" w:rsidP="007A70DA">
            <w:r>
              <w:rPr>
                <w:rFonts w:hint="eastAsia"/>
              </w:rPr>
              <w:t>昨日总资产排名</w:t>
            </w:r>
          </w:p>
        </w:tc>
      </w:tr>
      <w:tr w:rsidR="00D10C09" w:rsidDel="006C2D79" w:rsidTr="001957A8">
        <w:trPr>
          <w:trHeight w:val="250"/>
          <w:del w:id="156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57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58" w:author="Herry" w:date="2017-04-27T11:29:00Z"/>
              </w:rPr>
            </w:pPr>
            <w:del w:id="159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int8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0" w:author="Herry" w:date="2017-04-27T11:29:00Z"/>
              </w:rPr>
            </w:pPr>
            <w:del w:id="161" w:author="Herry" w:date="2017-04-27T11:29:00Z">
              <w:r w:rsidDel="006C2D79">
                <w:rPr>
                  <w:rFonts w:hint="eastAsia"/>
                </w:rPr>
                <w:delText>昨日押注额排名</w:delText>
              </w:r>
            </w:del>
          </w:p>
        </w:tc>
      </w:tr>
      <w:tr w:rsidR="00D10C09" w:rsidTr="001957A8">
        <w:trPr>
          <w:trHeight w:val="250"/>
        </w:trPr>
        <w:tc>
          <w:tcPr>
            <w:tcW w:w="2410" w:type="dxa"/>
            <w:shd w:val="clear" w:color="auto" w:fill="CCC0D9" w:themeFill="accent4" w:themeFillTint="66"/>
          </w:tcPr>
          <w:p w:rsidR="00D10C09" w:rsidRDefault="00D10C09" w:rsidP="007A70DA">
            <w:pPr>
              <w:jc w:val="center"/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RDefault="00D10C09" w:rsidP="009F6881">
            <w:r>
              <w:t>U</w:t>
            </w:r>
            <w:r>
              <w:rPr>
                <w:rFonts w:hint="eastAsia"/>
              </w:rPr>
              <w:t>int6</w:t>
            </w:r>
            <w:r>
              <w:t>4</w:t>
            </w:r>
          </w:p>
        </w:tc>
        <w:tc>
          <w:tcPr>
            <w:tcW w:w="5105" w:type="dxa"/>
            <w:shd w:val="clear" w:color="auto" w:fill="FFFFFF" w:themeFill="background1"/>
          </w:tcPr>
          <w:p w:rsidR="00D10C09" w:rsidRDefault="00D10C09" w:rsidP="007A70DA">
            <w:r>
              <w:rPr>
                <w:rFonts w:hint="eastAsia"/>
              </w:rPr>
              <w:t>昨日金币数</w:t>
            </w:r>
          </w:p>
        </w:tc>
      </w:tr>
      <w:tr w:rsidR="00D10C09" w:rsidDel="006C2D79" w:rsidTr="001957A8">
        <w:trPr>
          <w:trHeight w:val="250"/>
          <w:del w:id="162" w:author="Herry" w:date="2017-04-27T11:29:00Z"/>
        </w:trPr>
        <w:tc>
          <w:tcPr>
            <w:tcW w:w="2410" w:type="dxa"/>
            <w:shd w:val="clear" w:color="auto" w:fill="CCC0D9" w:themeFill="accent4" w:themeFillTint="66"/>
          </w:tcPr>
          <w:p w:rsidR="00D10C09" w:rsidDel="006C2D79" w:rsidRDefault="00D10C09" w:rsidP="007A70DA">
            <w:pPr>
              <w:jc w:val="center"/>
              <w:rPr>
                <w:del w:id="163" w:author="Herry" w:date="2017-04-27T11:29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10C09" w:rsidDel="006C2D79" w:rsidRDefault="00D10C09" w:rsidP="009F6881">
            <w:pPr>
              <w:rPr>
                <w:del w:id="164" w:author="Herry" w:date="2017-04-27T11:29:00Z"/>
              </w:rPr>
            </w:pPr>
            <w:del w:id="165" w:author="Herry" w:date="2017-04-27T11:29:00Z">
              <w:r w:rsidDel="006C2D79">
                <w:delText>U</w:delText>
              </w:r>
              <w:r w:rsidDel="006C2D79">
                <w:rPr>
                  <w:rFonts w:hint="eastAsia"/>
                </w:rPr>
                <w:delText>int6</w:delText>
              </w:r>
              <w:r w:rsidDel="006C2D79">
                <w:delText>4</w:delText>
              </w:r>
            </w:del>
          </w:p>
        </w:tc>
        <w:tc>
          <w:tcPr>
            <w:tcW w:w="5105" w:type="dxa"/>
            <w:shd w:val="clear" w:color="auto" w:fill="FFFFFF" w:themeFill="background1"/>
          </w:tcPr>
          <w:p w:rsidR="00D10C09" w:rsidDel="006C2D79" w:rsidRDefault="00D10C09" w:rsidP="007A70DA">
            <w:pPr>
              <w:rPr>
                <w:del w:id="166" w:author="Herry" w:date="2017-04-27T11:29:00Z"/>
              </w:rPr>
            </w:pPr>
            <w:del w:id="167" w:author="Herry" w:date="2017-04-27T11:29:00Z">
              <w:r w:rsidDel="006C2D79">
                <w:rPr>
                  <w:rFonts w:hint="eastAsia"/>
                </w:rPr>
                <w:delText>昨日押注金币数</w:delText>
              </w:r>
            </w:del>
          </w:p>
        </w:tc>
      </w:tr>
      <w:tr w:rsidR="00E10352" w:rsidTr="001957A8">
        <w:trPr>
          <w:trHeight w:val="250"/>
          <w:ins w:id="168" w:author="Herry" w:date="2017-04-05T16:35:00Z"/>
        </w:trPr>
        <w:tc>
          <w:tcPr>
            <w:tcW w:w="2410" w:type="dxa"/>
            <w:shd w:val="clear" w:color="auto" w:fill="CCC0D9" w:themeFill="accent4" w:themeFillTint="66"/>
          </w:tcPr>
          <w:p w:rsidR="00E10352" w:rsidRDefault="00E10352" w:rsidP="007A70DA">
            <w:pPr>
              <w:jc w:val="center"/>
              <w:rPr>
                <w:ins w:id="169" w:author="Herry" w:date="2017-04-05T16:35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E10352" w:rsidRDefault="00E10352" w:rsidP="009F6881">
            <w:pPr>
              <w:rPr>
                <w:ins w:id="170" w:author="Herry" w:date="2017-04-05T16:35:00Z"/>
              </w:rPr>
            </w:pPr>
            <w:ins w:id="171" w:author="Herry" w:date="2017-04-05T16:35:00Z">
              <w:r>
                <w:t>U</w:t>
              </w:r>
              <w:r>
                <w:rPr>
                  <w:rFonts w:hint="eastAsia"/>
                </w:rPr>
                <w:t>int3</w:t>
              </w:r>
              <w:r>
                <w:t>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E10352" w:rsidRDefault="00E10352" w:rsidP="007A70DA">
            <w:pPr>
              <w:rPr>
                <w:ins w:id="172" w:author="Herry" w:date="2017-04-05T16:35:00Z"/>
              </w:rPr>
            </w:pPr>
            <w:ins w:id="173" w:author="Herry" w:date="2017-04-05T16:3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ID;</w:t>
              </w:r>
              <w:r>
                <w:t xml:space="preserve"> </w:t>
              </w:r>
              <w:r>
                <w:rPr>
                  <w:rFonts w:hint="eastAsia"/>
                </w:rPr>
                <w:t>若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表示在大厅</w:t>
              </w:r>
            </w:ins>
          </w:p>
        </w:tc>
      </w:tr>
      <w:tr w:rsidR="008678F4" w:rsidTr="001957A8">
        <w:trPr>
          <w:trHeight w:val="250"/>
          <w:ins w:id="174" w:author="zhb" w:date="2017-04-19T19:43:00Z"/>
        </w:trPr>
        <w:tc>
          <w:tcPr>
            <w:tcW w:w="2410" w:type="dxa"/>
            <w:shd w:val="clear" w:color="auto" w:fill="CCC0D9" w:themeFill="accent4" w:themeFillTint="66"/>
          </w:tcPr>
          <w:p w:rsidR="008678F4" w:rsidRDefault="008678F4" w:rsidP="007A70DA">
            <w:pPr>
              <w:jc w:val="center"/>
              <w:rPr>
                <w:ins w:id="175" w:author="zhb" w:date="2017-04-19T19:43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678F4" w:rsidRDefault="008678F4" w:rsidP="009F6881">
            <w:pPr>
              <w:rPr>
                <w:ins w:id="176" w:author="zhb" w:date="2017-04-19T19:43:00Z"/>
              </w:rPr>
            </w:pPr>
            <w:ins w:id="177" w:author="zhb" w:date="2017-04-19T19:43:00Z">
              <w:r>
                <w:rPr>
                  <w:rFonts w:hint="eastAsia"/>
                </w:rPr>
                <w:t>U</w:t>
              </w:r>
              <w:r>
                <w:t>int</w:t>
              </w:r>
            </w:ins>
            <w:ins w:id="178" w:author="zhb" w:date="2017-04-19T19:44:00Z">
              <w:r>
                <w:rPr>
                  <w:rFonts w:hint="eastAsia"/>
                </w:rPr>
                <w:t>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678F4" w:rsidRDefault="008678F4" w:rsidP="007A70DA">
            <w:pPr>
              <w:rPr>
                <w:ins w:id="179" w:author="zhb" w:date="2017-04-19T19:43:00Z"/>
              </w:rPr>
            </w:pPr>
            <w:ins w:id="180" w:author="zhb" w:date="2017-04-19T19:44:00Z">
              <w:r>
                <w:rPr>
                  <w:rFonts w:hint="eastAsia"/>
                </w:rPr>
                <w:t>角色</w:t>
              </w:r>
            </w:ins>
            <w:ins w:id="181" w:author="zhb" w:date="2017-04-19T19:45:00Z">
              <w:r>
                <w:rPr>
                  <w:rFonts w:hint="eastAsia"/>
                </w:rPr>
                <w:t>拥有的未读邮件数</w:t>
              </w:r>
            </w:ins>
          </w:p>
        </w:tc>
      </w:tr>
      <w:tr w:rsidR="001132D6" w:rsidTr="001957A8">
        <w:trPr>
          <w:trHeight w:val="250"/>
          <w:ins w:id="182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1132D6" w:rsidRDefault="001132D6" w:rsidP="007A70DA">
            <w:pPr>
              <w:jc w:val="center"/>
              <w:rPr>
                <w:ins w:id="183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1132D6" w:rsidRDefault="001132D6" w:rsidP="009F6881">
            <w:pPr>
              <w:rPr>
                <w:ins w:id="184" w:author="zhb" w:date="2017-04-21T19:50:00Z"/>
              </w:rPr>
            </w:pPr>
            <w:ins w:id="185" w:author="zhb" w:date="2017-04-21T19:50:00Z">
              <w:r>
                <w:rPr>
                  <w:rFonts w:hint="eastAsia"/>
                </w:rPr>
                <w:t>Uint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1132D6" w:rsidRDefault="001132D6" w:rsidP="007A70DA">
            <w:pPr>
              <w:rPr>
                <w:ins w:id="186" w:author="zhb" w:date="2017-04-21T19:50:00Z"/>
              </w:rPr>
            </w:pPr>
            <w:ins w:id="187" w:author="zhb" w:date="2017-04-21T19:50:00Z">
              <w:r>
                <w:rPr>
                  <w:rFonts w:hint="eastAsia"/>
                </w:rPr>
                <w:t>是否推广员（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88" w:author="zhb" w:date="2017-04-21T20:27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89" w:author="zhb" w:date="2017-04-21T20:2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0" w:author="zhb" w:date="2017-04-21T20:27:00Z"/>
              </w:rPr>
            </w:pPr>
            <w:ins w:id="191" w:author="zhb" w:date="2017-04-21T20:2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2" w:author="zhb" w:date="2017-04-21T20:27:00Z"/>
              </w:rPr>
            </w:pPr>
            <w:ins w:id="193" w:author="zhb" w:date="2017-04-21T20:27:00Z">
              <w:r>
                <w:rPr>
                  <w:rFonts w:hint="eastAsia"/>
                </w:rPr>
                <w:t>是否绑定账号</w:t>
              </w:r>
              <w:r w:rsidR="003C1400">
                <w:rPr>
                  <w:rFonts w:hint="eastAsia"/>
                </w:rPr>
                <w:t>（</w:t>
              </w:r>
              <w:r w:rsidR="003C1400">
                <w:rPr>
                  <w:rFonts w:hint="eastAsia"/>
                </w:rPr>
                <w:t>0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否</w:t>
              </w:r>
              <w:r w:rsidR="003C1400">
                <w:rPr>
                  <w:rFonts w:hint="eastAsia"/>
                </w:rPr>
                <w:t xml:space="preserve"> 1</w:t>
              </w:r>
              <w:r w:rsidR="003C1400">
                <w:t xml:space="preserve"> </w:t>
              </w:r>
              <w:r w:rsidR="003C1400">
                <w:rPr>
                  <w:rFonts w:hint="eastAsia"/>
                </w:rPr>
                <w:t>是）</w:t>
              </w:r>
            </w:ins>
          </w:p>
        </w:tc>
      </w:tr>
      <w:tr w:rsidR="004165DE" w:rsidTr="001957A8">
        <w:trPr>
          <w:trHeight w:val="250"/>
          <w:ins w:id="194" w:author="zhb" w:date="2017-04-21T19:50:00Z"/>
        </w:trPr>
        <w:tc>
          <w:tcPr>
            <w:tcW w:w="2410" w:type="dxa"/>
            <w:shd w:val="clear" w:color="auto" w:fill="CCC0D9" w:themeFill="accent4" w:themeFillTint="66"/>
          </w:tcPr>
          <w:p w:rsidR="004165DE" w:rsidRDefault="004165DE" w:rsidP="004165DE">
            <w:pPr>
              <w:jc w:val="center"/>
              <w:rPr>
                <w:ins w:id="195" w:author="zhb" w:date="2017-04-21T19:5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6" w:author="zhb" w:date="2017-04-21T19:50:00Z"/>
              </w:rPr>
            </w:pPr>
            <w:ins w:id="197" w:author="zhb" w:date="2017-04-21T19:50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4165DE" w:rsidRDefault="004165DE" w:rsidP="004165DE">
            <w:pPr>
              <w:rPr>
                <w:ins w:id="198" w:author="zhb" w:date="2017-04-21T19:50:00Z"/>
              </w:rPr>
            </w:pPr>
            <w:ins w:id="199" w:author="zhb" w:date="2017-04-21T19:50:00Z">
              <w:r>
                <w:rPr>
                  <w:rFonts w:hint="eastAsia"/>
                </w:rPr>
                <w:t>邀请码</w:t>
              </w:r>
            </w:ins>
          </w:p>
        </w:tc>
      </w:tr>
      <w:tr w:rsidR="00CC37B6" w:rsidTr="001957A8">
        <w:trPr>
          <w:trHeight w:val="250"/>
          <w:ins w:id="200" w:author="Herry" w:date="2017-04-24T11:21:00Z"/>
        </w:trPr>
        <w:tc>
          <w:tcPr>
            <w:tcW w:w="2410" w:type="dxa"/>
            <w:shd w:val="clear" w:color="auto" w:fill="CCC0D9" w:themeFill="accent4" w:themeFillTint="66"/>
          </w:tcPr>
          <w:p w:rsidR="00CC37B6" w:rsidRDefault="00CC37B6" w:rsidP="004165DE">
            <w:pPr>
              <w:jc w:val="center"/>
              <w:rPr>
                <w:ins w:id="201" w:author="Herry" w:date="2017-04-24T11:21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2" w:author="Herry" w:date="2017-04-24T11:21:00Z"/>
              </w:rPr>
            </w:pPr>
            <w:ins w:id="203" w:author="Herry" w:date="2017-04-24T11:2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CC37B6" w:rsidRDefault="00CC37B6" w:rsidP="004165DE">
            <w:pPr>
              <w:rPr>
                <w:ins w:id="204" w:author="Herry" w:date="2017-04-24T11:21:00Z"/>
              </w:rPr>
            </w:pPr>
            <w:ins w:id="205" w:author="Herry" w:date="2017-04-24T11:21:00Z">
              <w:r>
                <w:rPr>
                  <w:rFonts w:hint="eastAsia"/>
                </w:rPr>
                <w:t>改名次数</w:t>
              </w:r>
            </w:ins>
          </w:p>
        </w:tc>
      </w:tr>
      <w:tr w:rsidR="00885FA6" w:rsidTr="001957A8">
        <w:trPr>
          <w:trHeight w:val="250"/>
          <w:ins w:id="206" w:author="Herry" w:date="2017-05-20T21:17:00Z"/>
        </w:trPr>
        <w:tc>
          <w:tcPr>
            <w:tcW w:w="2410" w:type="dxa"/>
            <w:shd w:val="clear" w:color="auto" w:fill="CCC0D9" w:themeFill="accent4" w:themeFillTint="66"/>
          </w:tcPr>
          <w:p w:rsidR="00885FA6" w:rsidRDefault="00885FA6" w:rsidP="004165DE">
            <w:pPr>
              <w:jc w:val="center"/>
              <w:rPr>
                <w:ins w:id="207" w:author="Herry" w:date="2017-05-20T21:17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08" w:author="Herry" w:date="2017-05-20T21:17:00Z"/>
              </w:rPr>
            </w:pPr>
            <w:ins w:id="209" w:author="Herry" w:date="2017-05-20T21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85FA6" w:rsidRDefault="00885FA6" w:rsidP="004165DE">
            <w:pPr>
              <w:rPr>
                <w:ins w:id="210" w:author="Herry" w:date="2017-05-20T21:17:00Z"/>
              </w:rPr>
            </w:pPr>
            <w:ins w:id="211" w:author="Herry" w:date="2017-05-20T21:1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06112" w:rsidTr="001957A8">
        <w:trPr>
          <w:trHeight w:val="250"/>
          <w:ins w:id="212" w:author="zhb" w:date="2017-06-30T15:46:00Z"/>
        </w:trPr>
        <w:tc>
          <w:tcPr>
            <w:tcW w:w="2410" w:type="dxa"/>
            <w:shd w:val="clear" w:color="auto" w:fill="CCC0D9" w:themeFill="accent4" w:themeFillTint="66"/>
          </w:tcPr>
          <w:p w:rsidR="00706112" w:rsidRDefault="00706112" w:rsidP="004165DE">
            <w:pPr>
              <w:jc w:val="center"/>
              <w:rPr>
                <w:ins w:id="213" w:author="zhb" w:date="2017-06-30T15:4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4" w:author="zhb" w:date="2017-06-30T15:46:00Z"/>
              </w:rPr>
            </w:pPr>
            <w:ins w:id="215" w:author="zhb" w:date="2017-06-30T15:4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706112" w:rsidRDefault="00706112" w:rsidP="004165DE">
            <w:pPr>
              <w:rPr>
                <w:ins w:id="216" w:author="zhb" w:date="2017-06-30T15:46:00Z"/>
              </w:rPr>
            </w:pPr>
            <w:ins w:id="217" w:author="zhb" w:date="2017-06-30T15:4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</w:t>
              </w:r>
              <w:r>
                <w:t>l</w:t>
              </w:r>
            </w:ins>
          </w:p>
        </w:tc>
      </w:tr>
      <w:tr w:rsidR="008727CB" w:rsidTr="001957A8">
        <w:trPr>
          <w:trHeight w:val="250"/>
          <w:ins w:id="218" w:author="Herry" w:date="2017-06-09T15:56:00Z"/>
        </w:trPr>
        <w:tc>
          <w:tcPr>
            <w:tcW w:w="2410" w:type="dxa"/>
            <w:shd w:val="clear" w:color="auto" w:fill="CCC0D9" w:themeFill="accent4" w:themeFillTint="66"/>
          </w:tcPr>
          <w:p w:rsidR="008727CB" w:rsidRDefault="008727CB" w:rsidP="004165DE">
            <w:pPr>
              <w:jc w:val="center"/>
              <w:rPr>
                <w:ins w:id="219" w:author="Herry" w:date="2017-06-09T15:56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727CB" w:rsidRDefault="008727CB">
            <w:pPr>
              <w:rPr>
                <w:ins w:id="220" w:author="Herry" w:date="2017-06-09T15:56:00Z"/>
              </w:rPr>
            </w:pPr>
            <w:ins w:id="221" w:author="Herry" w:date="2017-06-09T15:56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nt16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727CB" w:rsidRDefault="008727CB" w:rsidP="004165DE">
            <w:pPr>
              <w:rPr>
                <w:ins w:id="222" w:author="Herry" w:date="2017-06-09T15:56:00Z"/>
              </w:rPr>
            </w:pPr>
            <w:ins w:id="223" w:author="Herry" w:date="2017-06-09T15:56:00Z">
              <w:r>
                <w:rPr>
                  <w:rFonts w:hint="eastAsia"/>
                </w:rPr>
                <w:t>服务器</w:t>
              </w:r>
              <w:r>
                <w:rPr>
                  <w:rFonts w:hint="eastAsia"/>
                </w:rPr>
                <w:t>ID</w:t>
              </w:r>
            </w:ins>
            <w:ins w:id="224" w:author="Herry" w:date="2017-06-29T10:52:00Z">
              <w:r w:rsidR="009C08B4">
                <w:t xml:space="preserve"> </w:t>
              </w:r>
              <w:r w:rsidR="009C08B4">
                <w:rPr>
                  <w:rFonts w:hint="eastAsia"/>
                </w:rPr>
                <w:t>(</w:t>
              </w:r>
              <w:r w:rsidR="009C08B4">
                <w:rPr>
                  <w:rFonts w:hint="eastAsia"/>
                </w:rPr>
                <w:t>已失效</w:t>
              </w:r>
              <w:r w:rsidR="009C08B4">
                <w:rPr>
                  <w:rFonts w:hint="eastAsia"/>
                </w:rPr>
                <w:t>)</w:t>
              </w:r>
            </w:ins>
          </w:p>
        </w:tc>
      </w:tr>
      <w:tr w:rsidR="00AA7636" w:rsidTr="001957A8">
        <w:trPr>
          <w:trHeight w:val="250"/>
          <w:ins w:id="225" w:author="huangchuan" w:date="2017-06-10T14:40:00Z"/>
        </w:trPr>
        <w:tc>
          <w:tcPr>
            <w:tcW w:w="2410" w:type="dxa"/>
            <w:shd w:val="clear" w:color="auto" w:fill="CCC0D9" w:themeFill="accent4" w:themeFillTint="66"/>
          </w:tcPr>
          <w:p w:rsidR="00AA7636" w:rsidRDefault="00AA7636" w:rsidP="004165DE">
            <w:pPr>
              <w:jc w:val="center"/>
              <w:rPr>
                <w:ins w:id="226" w:author="huangchuan" w:date="2017-06-10T14:40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AA7636" w:rsidRDefault="00AA7636">
            <w:pPr>
              <w:rPr>
                <w:ins w:id="227" w:author="huangchuan" w:date="2017-06-10T14:40:00Z"/>
              </w:rPr>
            </w:pPr>
            <w:ins w:id="228" w:author="huangchuan" w:date="2017-06-10T14:41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AA7636" w:rsidRDefault="00AA7636" w:rsidP="004165DE">
            <w:pPr>
              <w:rPr>
                <w:ins w:id="229" w:author="huangchuan" w:date="2017-06-10T14:40:00Z"/>
              </w:rPr>
            </w:pPr>
            <w:ins w:id="230" w:author="huangchuan" w:date="2017-06-10T14:41:00Z">
              <w:r>
                <w:rPr>
                  <w:rFonts w:hint="eastAsia"/>
                </w:rPr>
                <w:t>是否开启苹果支付</w:t>
              </w:r>
            </w:ins>
            <w:ins w:id="231" w:author="huangchuan" w:date="2017-06-10T14:4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1957A8">
        <w:trPr>
          <w:trHeight w:val="250"/>
          <w:ins w:id="232" w:author="huangchuan" w:date="2017-06-14T20:04:00Z"/>
        </w:trPr>
        <w:tc>
          <w:tcPr>
            <w:tcW w:w="2410" w:type="dxa"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  <w:rPr>
                <w:ins w:id="233" w:author="huangchuan" w:date="2017-06-14T20:04:00Z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4" w:author="huangchuan" w:date="2017-06-14T20:04:00Z"/>
              </w:rPr>
            </w:pPr>
            <w:ins w:id="235" w:author="huangchuan" w:date="2017-06-14T20:05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8</w:t>
              </w:r>
            </w:ins>
          </w:p>
        </w:tc>
        <w:tc>
          <w:tcPr>
            <w:tcW w:w="5105" w:type="dxa"/>
            <w:shd w:val="clear" w:color="auto" w:fill="FFFFFF" w:themeFill="background1"/>
          </w:tcPr>
          <w:p w:rsidR="00833B9C" w:rsidRDefault="00833B9C" w:rsidP="00833B9C">
            <w:pPr>
              <w:rPr>
                <w:ins w:id="236" w:author="huangchuan" w:date="2017-06-14T20:04:00Z"/>
              </w:rPr>
            </w:pPr>
            <w:ins w:id="237" w:author="huangchuan" w:date="2017-06-14T20:05:00Z">
              <w:r>
                <w:rPr>
                  <w:rFonts w:hint="eastAsia"/>
                </w:rPr>
                <w:t>是否显示</w:t>
              </w:r>
            </w:ins>
            <w:ins w:id="238" w:author="huangchuan" w:date="2017-06-14T20:06:00Z">
              <w:r w:rsidR="00EC02A9">
                <w:rPr>
                  <w:rFonts w:hint="eastAsia"/>
                </w:rPr>
                <w:t>邀请码</w:t>
              </w:r>
            </w:ins>
            <w:ins w:id="239" w:author="huangchuan" w:date="2017-06-14T20:05:00Z">
              <w:r>
                <w:rPr>
                  <w:rFonts w:hint="eastAsia"/>
                </w:rPr>
                <w:t>按钮（</w:t>
              </w:r>
              <w:r>
                <w:rPr>
                  <w:rFonts w:hint="eastAsia"/>
                </w:rPr>
                <w:t>0</w:t>
              </w:r>
              <w:r>
                <w:t xml:space="preserve"> </w:t>
              </w:r>
              <w:r>
                <w:rPr>
                  <w:rFonts w:hint="eastAsia"/>
                </w:rPr>
                <w:t>否</w:t>
              </w:r>
              <w:r>
                <w:rPr>
                  <w:rFonts w:hint="eastAsia"/>
                </w:rPr>
                <w:t xml:space="preserve"> 1</w:t>
              </w:r>
              <w:r>
                <w:t xml:space="preserve"> </w:t>
              </w:r>
              <w:r>
                <w:rPr>
                  <w:rFonts w:hint="eastAsia"/>
                </w:rPr>
                <w:t>是）</w:t>
              </w:r>
            </w:ins>
          </w:p>
        </w:tc>
      </w:tr>
      <w:tr w:rsidR="00833B9C" w:rsidTr="004618AA">
        <w:trPr>
          <w:trHeight w:val="397"/>
        </w:trPr>
        <w:tc>
          <w:tcPr>
            <w:tcW w:w="8650" w:type="dxa"/>
            <w:gridSpan w:val="3"/>
            <w:shd w:val="clear" w:color="auto" w:fill="8DB3E2" w:themeFill="text2" w:themeFillTint="66"/>
          </w:tcPr>
          <w:p w:rsidR="00833B9C" w:rsidRPr="005F56C2" w:rsidRDefault="00833B9C" w:rsidP="00833B9C"/>
        </w:tc>
      </w:tr>
      <w:tr w:rsidR="00833B9C" w:rsidTr="00E81B7D">
        <w:trPr>
          <w:trHeight w:hRule="exact" w:val="294"/>
        </w:trPr>
        <w:tc>
          <w:tcPr>
            <w:tcW w:w="2410" w:type="dxa"/>
            <w:vMerge w:val="restart"/>
            <w:shd w:val="clear" w:color="auto" w:fill="CCC0D9" w:themeFill="accent4" w:themeFillTint="66"/>
          </w:tcPr>
          <w:p w:rsidR="00833B9C" w:rsidRPr="005F56C2" w:rsidRDefault="00833B9C" w:rsidP="00833B9C">
            <w:pPr>
              <w:jc w:val="center"/>
            </w:pPr>
            <w:r>
              <w:rPr>
                <w:rFonts w:hint="eastAsia"/>
              </w:rPr>
              <w:lastRenderedPageBreak/>
              <w:t>返回值</w:t>
            </w:r>
            <w:r>
              <w:t>2</w:t>
            </w:r>
            <w:r>
              <w:rPr>
                <w:rFonts w:hint="eastAsia"/>
              </w:rPr>
              <w:t>解析以下字段</w:t>
            </w:r>
          </w:p>
        </w:tc>
        <w:tc>
          <w:tcPr>
            <w:tcW w:w="1135" w:type="dxa"/>
          </w:tcPr>
          <w:p w:rsidR="00833B9C" w:rsidRDefault="00833B9C" w:rsidP="00833B9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5" w:type="dxa"/>
          </w:tcPr>
          <w:p w:rsidR="00833B9C" w:rsidRDefault="00833B9C" w:rsidP="00833B9C">
            <w:pPr>
              <w:jc w:val="left"/>
            </w:pPr>
            <w:r>
              <w:rPr>
                <w:rFonts w:hint="eastAsia"/>
              </w:rPr>
              <w:t>冻结时间</w:t>
            </w:r>
          </w:p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  <w:tr w:rsidR="00833B9C" w:rsidTr="00E81B7D">
        <w:trPr>
          <w:trHeight w:val="250"/>
        </w:trPr>
        <w:tc>
          <w:tcPr>
            <w:tcW w:w="2410" w:type="dxa"/>
            <w:vMerge/>
            <w:shd w:val="clear" w:color="auto" w:fill="CCC0D9" w:themeFill="accent4" w:themeFillTint="66"/>
          </w:tcPr>
          <w:p w:rsidR="00833B9C" w:rsidRDefault="00833B9C" w:rsidP="00833B9C">
            <w:pPr>
              <w:jc w:val="center"/>
            </w:pPr>
          </w:p>
        </w:tc>
        <w:tc>
          <w:tcPr>
            <w:tcW w:w="1135" w:type="dxa"/>
          </w:tcPr>
          <w:p w:rsidR="00833B9C" w:rsidRDefault="00833B9C" w:rsidP="00833B9C"/>
        </w:tc>
        <w:tc>
          <w:tcPr>
            <w:tcW w:w="5105" w:type="dxa"/>
          </w:tcPr>
          <w:p w:rsidR="00833B9C" w:rsidRDefault="00833B9C" w:rsidP="00833B9C"/>
        </w:tc>
      </w:tr>
    </w:tbl>
    <w:p w:rsidR="005F56C2" w:rsidRDefault="005F56C2" w:rsidP="005F56C2"/>
    <w:p w:rsidR="005F56C2" w:rsidRPr="005F56C2" w:rsidRDefault="005F56C2" w:rsidP="005F56C2"/>
    <w:p w:rsidR="008B41BC" w:rsidRDefault="00633B80" w:rsidP="008B41BC">
      <w:pPr>
        <w:pStyle w:val="3"/>
        <w:spacing w:after="0"/>
      </w:pPr>
      <w:r>
        <w:t>20</w:t>
      </w:r>
      <w:r w:rsidR="00136FCE">
        <w:t>1</w:t>
      </w:r>
      <w:r>
        <w:t xml:space="preserve"> </w:t>
      </w:r>
      <w:r w:rsidR="00F22E1A">
        <w:rPr>
          <w:rFonts w:hint="eastAsia"/>
        </w:rPr>
        <w:t>断开连接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B41BC" w:rsidRPr="0075787E" w:rsidTr="00DE7B5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B41BC" w:rsidRDefault="008B41BC" w:rsidP="00DE7B5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B41BC" w:rsidRDefault="00D80DDC" w:rsidP="004D4931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B41BC" w:rsidRPr="00C6547E" w:rsidRDefault="00D80DDC" w:rsidP="00746FC0">
            <w:r w:rsidRPr="00C6547E">
              <w:rPr>
                <w:rFonts w:hint="eastAsia"/>
              </w:rPr>
              <w:t>原因</w:t>
            </w:r>
          </w:p>
          <w:p w:rsidR="00D80DDC" w:rsidRPr="00B856F8" w:rsidRDefault="00D80DDC" w:rsidP="00746FC0">
            <w:pPr>
              <w:rPr>
                <w:b/>
              </w:rPr>
            </w:pPr>
            <w:r w:rsidRPr="00C6547E">
              <w:rPr>
                <w:rFonts w:hint="eastAsia"/>
              </w:rPr>
              <w:t>1:</w:t>
            </w:r>
            <w:r w:rsidRPr="00C6547E">
              <w:t xml:space="preserve"> </w:t>
            </w:r>
            <w:r w:rsidRPr="00C6547E">
              <w:rPr>
                <w:rFonts w:hint="eastAsia"/>
              </w:rPr>
              <w:t>顶号</w:t>
            </w:r>
          </w:p>
        </w:tc>
      </w:tr>
    </w:tbl>
    <w:p w:rsidR="00E01721" w:rsidRDefault="00E01721" w:rsidP="00E01721">
      <w:pPr>
        <w:pStyle w:val="3"/>
        <w:spacing w:after="0"/>
      </w:pPr>
      <w:r>
        <w:t xml:space="preserve">203 </w:t>
      </w:r>
      <w:r w:rsidR="00893677">
        <w:rPr>
          <w:rFonts w:hint="eastAsia"/>
        </w:rPr>
        <w:t xml:space="preserve">Server </w:t>
      </w:r>
      <w:r w:rsidR="00893677">
        <w:rPr>
          <w:rFonts w:hint="eastAsia"/>
        </w:rPr>
        <w:t>更新</w:t>
      </w:r>
      <w:r>
        <w:rPr>
          <w:rFonts w:hint="eastAsia"/>
        </w:rPr>
        <w:t>钻石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0172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01721" w:rsidRDefault="00E0172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01721" w:rsidRPr="00C6547E" w:rsidRDefault="00C6547E" w:rsidP="004618AA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E01721" w:rsidRPr="00C6547E" w:rsidRDefault="00C6547E" w:rsidP="004618AA">
            <w:r w:rsidRPr="00C6547E">
              <w:rPr>
                <w:rFonts w:hint="eastAsia"/>
              </w:rPr>
              <w:t>钻石数量</w:t>
            </w:r>
          </w:p>
        </w:tc>
      </w:tr>
    </w:tbl>
    <w:p w:rsidR="00267E2F" w:rsidRDefault="00267E2F" w:rsidP="00267E2F">
      <w:pPr>
        <w:pStyle w:val="3"/>
        <w:spacing w:after="0"/>
      </w:pPr>
      <w:r>
        <w:t xml:space="preserve">204 </w:t>
      </w:r>
      <w:r w:rsidR="00893677">
        <w:t xml:space="preserve">Server </w:t>
      </w:r>
      <w:r w:rsidR="00893677">
        <w:rPr>
          <w:rFonts w:hint="eastAsia"/>
        </w:rPr>
        <w:t>更新</w:t>
      </w:r>
      <w:r w:rsidR="00087C16">
        <w:rPr>
          <w:rFonts w:hint="eastAsia"/>
        </w:rPr>
        <w:t>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5D7114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114" w:rsidRDefault="005D7114" w:rsidP="00C6547E">
            <w:pPr>
              <w:ind w:firstLineChars="200" w:firstLine="420"/>
            </w:pPr>
          </w:p>
        </w:tc>
        <w:tc>
          <w:tcPr>
            <w:tcW w:w="2693" w:type="dxa"/>
          </w:tcPr>
          <w:p w:rsidR="005D7114" w:rsidRPr="00C6547E" w:rsidRDefault="005D7114" w:rsidP="00C6547E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114" w:rsidRDefault="005D7114" w:rsidP="00C6547E">
            <w:r>
              <w:rPr>
                <w:rFonts w:hint="eastAsia"/>
              </w:rPr>
              <w:t>原因</w:t>
            </w:r>
          </w:p>
          <w:p w:rsidR="005D7114" w:rsidRDefault="005D7114" w:rsidP="00C6547E">
            <w:r>
              <w:rPr>
                <w:rFonts w:hint="eastAsia"/>
              </w:rPr>
              <w:t>13,</w:t>
            </w:r>
            <w:r>
              <w:t xml:space="preserve">     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rPr>
                <w:rFonts w:hint="eastAsia"/>
              </w:rPr>
              <w:t>庄家结算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205 </w:t>
      </w:r>
      <w:r w:rsidR="00D678AE">
        <w:t>S</w:t>
      </w:r>
      <w:r w:rsidR="00D678AE">
        <w:rPr>
          <w:rFonts w:hint="eastAsia"/>
        </w:rPr>
        <w:t>erver</w:t>
      </w:r>
      <w:r w:rsidR="00FC52E3">
        <w:t xml:space="preserve"> </w:t>
      </w:r>
      <w:r w:rsidR="00FC52E3">
        <w:rPr>
          <w:rFonts w:hint="eastAsia"/>
        </w:rPr>
        <w:t>更新</w:t>
      </w:r>
      <w:r w:rsidR="00087C16">
        <w:rPr>
          <w:rFonts w:hint="eastAsia"/>
        </w:rPr>
        <w:t>免费金币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 w:rsidRPr="00C6547E">
              <w:t>I</w:t>
            </w:r>
            <w:r w:rsidRPr="00C6547E">
              <w:rPr>
                <w:rFonts w:hint="eastAsia"/>
              </w:rPr>
              <w:t>nt</w:t>
            </w:r>
            <w:r w:rsidRPr="00C6547E">
              <w:t>64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免费金币</w:t>
            </w:r>
            <w:r w:rsidRPr="00C6547E">
              <w:rPr>
                <w:rFonts w:hint="eastAsia"/>
              </w:rPr>
              <w:t>数量</w:t>
            </w:r>
          </w:p>
        </w:tc>
      </w:tr>
      <w:tr w:rsidR="00E461E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61E9" w:rsidRDefault="00E461E9">
            <w:pPr>
              <w:pPrChange w:id="240" w:author="zhb" w:date="2017-05-04T14:0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E461E9" w:rsidRPr="00C6547E" w:rsidRDefault="00E461E9" w:rsidP="00E461E9">
            <w:ins w:id="241" w:author="zhb" w:date="2017-05-04T14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242" w:author="zhb" w:date="2017-05-04T14:07:00Z">
              <w:r w:rsidDel="00E461E9">
                <w:delText>U</w:delText>
              </w:r>
              <w:r w:rsidDel="00E461E9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E461E9" w:rsidRDefault="00E461E9" w:rsidP="00E461E9">
            <w:pPr>
              <w:rPr>
                <w:ins w:id="243" w:author="zhb" w:date="2017-05-04T14:07:00Z"/>
              </w:rPr>
            </w:pPr>
            <w:ins w:id="244" w:author="zhb" w:date="2017-05-04T14:07:00Z">
              <w:r>
                <w:rPr>
                  <w:rFonts w:hint="eastAsia"/>
                </w:rPr>
                <w:t>原因</w:t>
              </w:r>
            </w:ins>
          </w:p>
          <w:p w:rsidR="00E461E9" w:rsidRDefault="00E461E9" w:rsidP="00E461E9">
            <w:ins w:id="245" w:author="zhb" w:date="2017-05-04T14:07:00Z">
              <w:r>
                <w:rPr>
                  <w:rFonts w:hint="eastAsia"/>
                </w:rPr>
                <w:t>13,</w:t>
              </w:r>
              <w:r>
                <w:t xml:space="preserve">     </w:t>
              </w:r>
              <w:r>
                <w:rPr>
                  <w:rFonts w:hint="eastAsia"/>
                </w:rPr>
                <w:t>--</w:t>
              </w:r>
              <w:r>
                <w:t xml:space="preserve"> </w:t>
              </w:r>
              <w:r>
                <w:rPr>
                  <w:rFonts w:hint="eastAsia"/>
                </w:rPr>
                <w:t>庄家结算</w:t>
              </w:r>
            </w:ins>
            <w:del w:id="246" w:author="zhb" w:date="2017-05-04T14:07:00Z">
              <w:r w:rsidDel="00E461E9">
                <w:rPr>
                  <w:rFonts w:hint="eastAsia"/>
                </w:rPr>
                <w:delText>已试玩免费次数</w:delText>
              </w:r>
            </w:del>
          </w:p>
        </w:tc>
      </w:tr>
      <w:tr w:rsidR="009A727F" w:rsidRPr="0075787E" w:rsidTr="004618AA">
        <w:trPr>
          <w:trHeight w:val="342"/>
          <w:ins w:id="247" w:author="zhb" w:date="2017-03-29T20:46:00Z"/>
        </w:trPr>
        <w:tc>
          <w:tcPr>
            <w:tcW w:w="2411" w:type="dxa"/>
            <w:shd w:val="clear" w:color="auto" w:fill="8DB3E2" w:themeFill="text2" w:themeFillTint="66"/>
          </w:tcPr>
          <w:p w:rsidR="009A727F" w:rsidRDefault="009A727F" w:rsidP="009A727F">
            <w:pPr>
              <w:ind w:firstLineChars="200" w:firstLine="420"/>
              <w:rPr>
                <w:ins w:id="248" w:author="zhb" w:date="2017-03-29T20:46:00Z"/>
              </w:rPr>
            </w:pPr>
          </w:p>
        </w:tc>
        <w:tc>
          <w:tcPr>
            <w:tcW w:w="2693" w:type="dxa"/>
          </w:tcPr>
          <w:p w:rsidR="009A727F" w:rsidRDefault="009A727F" w:rsidP="009A727F">
            <w:pPr>
              <w:rPr>
                <w:ins w:id="249" w:author="zhb" w:date="2017-03-29T20:46:00Z"/>
              </w:rPr>
            </w:pPr>
            <w:ins w:id="250" w:author="zhb" w:date="2017-05-04T14:07:00Z">
              <w:r>
                <w:t>I</w:t>
              </w:r>
              <w:r>
                <w:rPr>
                  <w:rFonts w:hint="eastAsia"/>
                </w:rPr>
                <w:t>nt8</w:t>
              </w:r>
            </w:ins>
          </w:p>
        </w:tc>
        <w:tc>
          <w:tcPr>
            <w:tcW w:w="3546" w:type="dxa"/>
          </w:tcPr>
          <w:p w:rsidR="009A727F" w:rsidRDefault="009A727F" w:rsidP="009A727F">
            <w:pPr>
              <w:rPr>
                <w:ins w:id="251" w:author="zhb" w:date="2017-03-29T20:46:00Z"/>
              </w:rPr>
            </w:pPr>
            <w:ins w:id="252" w:author="zhb" w:date="2017-05-04T14:22:00Z">
              <w:r>
                <w:rPr>
                  <w:rFonts w:hint="eastAsia"/>
                </w:rPr>
                <w:t>已免费试玩次数，如果未负数表示次数不限</w:t>
              </w:r>
            </w:ins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206 </w:t>
      </w:r>
      <w:r w:rsidR="00937E6F">
        <w:t>S</w:t>
      </w:r>
      <w:r w:rsidR="00937E6F">
        <w:rPr>
          <w:rFonts w:hint="eastAsia"/>
        </w:rPr>
        <w:t>erver</w:t>
      </w:r>
      <w:r w:rsidR="00937E6F">
        <w:t xml:space="preserve"> </w:t>
      </w:r>
      <w:r w:rsidR="00937E6F">
        <w:rPr>
          <w:rFonts w:hint="eastAsia"/>
        </w:rPr>
        <w:t>更新</w:t>
      </w:r>
      <w:r w:rsidR="00087C16">
        <w:rPr>
          <w:rFonts w:hint="eastAsia"/>
        </w:rPr>
        <w:t>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47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547E" w:rsidRDefault="00C6547E" w:rsidP="00C6547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6547E" w:rsidRPr="00C6547E" w:rsidRDefault="00C6547E" w:rsidP="00C6547E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C6547E" w:rsidRPr="00C6547E" w:rsidRDefault="00C6547E" w:rsidP="00C6547E">
            <w:r>
              <w:rPr>
                <w:rFonts w:hint="eastAsia"/>
              </w:rPr>
              <w:t>房卡数量</w:t>
            </w:r>
          </w:p>
        </w:tc>
      </w:tr>
    </w:tbl>
    <w:p w:rsidR="00267E2F" w:rsidRPr="0035373E" w:rsidRDefault="00267E2F" w:rsidP="00267E2F"/>
    <w:p w:rsidR="00267E2F" w:rsidRDefault="00267E2F" w:rsidP="00267E2F">
      <w:pPr>
        <w:pStyle w:val="3"/>
        <w:spacing w:after="0"/>
      </w:pPr>
      <w:r>
        <w:t xml:space="preserve">207 </w:t>
      </w:r>
      <w:r w:rsidR="00791D5A">
        <w:t>S</w:t>
      </w:r>
      <w:r w:rsidR="00791D5A">
        <w:rPr>
          <w:rFonts w:hint="eastAsia"/>
        </w:rPr>
        <w:t>erver</w:t>
      </w:r>
      <w:r w:rsidR="00791D5A">
        <w:t xml:space="preserve"> </w:t>
      </w:r>
      <w:r w:rsidR="00791D5A">
        <w:rPr>
          <w:rFonts w:hint="eastAsia"/>
        </w:rPr>
        <w:t>更新</w:t>
      </w:r>
      <w:r w:rsidR="00087C16">
        <w:rPr>
          <w:rFonts w:hint="eastAsia"/>
        </w:rPr>
        <w:t>充值人民币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7E2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67E2F" w:rsidRDefault="00267E2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67E2F" w:rsidRDefault="00C6547E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67E2F" w:rsidRPr="00C6547E" w:rsidRDefault="00C6547E" w:rsidP="004618AA">
            <w:r w:rsidRPr="00C6547E">
              <w:rPr>
                <w:rFonts w:hint="eastAsia"/>
              </w:rPr>
              <w:t>充值人民币数量</w:t>
            </w:r>
          </w:p>
        </w:tc>
      </w:tr>
      <w:tr w:rsidR="003227F4" w:rsidRPr="0075787E" w:rsidTr="004618AA">
        <w:trPr>
          <w:trHeight w:val="342"/>
          <w:ins w:id="253" w:author="Herry" w:date="2017-04-13T15:17:00Z"/>
        </w:trPr>
        <w:tc>
          <w:tcPr>
            <w:tcW w:w="2411" w:type="dxa"/>
            <w:shd w:val="clear" w:color="auto" w:fill="8DB3E2" w:themeFill="text2" w:themeFillTint="66"/>
          </w:tcPr>
          <w:p w:rsidR="003227F4" w:rsidRDefault="003227F4" w:rsidP="004618AA">
            <w:pPr>
              <w:ind w:firstLineChars="200" w:firstLine="420"/>
              <w:rPr>
                <w:ins w:id="254" w:author="Herry" w:date="2017-04-13T15:17:00Z"/>
              </w:rPr>
            </w:pPr>
          </w:p>
        </w:tc>
        <w:tc>
          <w:tcPr>
            <w:tcW w:w="2693" w:type="dxa"/>
          </w:tcPr>
          <w:p w:rsidR="003227F4" w:rsidRDefault="003227F4" w:rsidP="004618AA">
            <w:pPr>
              <w:rPr>
                <w:ins w:id="255" w:author="Herry" w:date="2017-04-13T15:17:00Z"/>
              </w:rPr>
            </w:pPr>
            <w:ins w:id="256" w:author="Herry" w:date="2017-04-13T15:17:00Z">
              <w:r>
                <w:t>U</w:t>
              </w:r>
              <w:r>
                <w:rPr>
                  <w:rFonts w:hint="eastAsia"/>
                </w:rPr>
                <w:t>i</w:t>
              </w:r>
              <w:r>
                <w:t>nt8</w:t>
              </w:r>
            </w:ins>
          </w:p>
        </w:tc>
        <w:tc>
          <w:tcPr>
            <w:tcW w:w="3546" w:type="dxa"/>
          </w:tcPr>
          <w:p w:rsidR="003227F4" w:rsidRPr="00C6547E" w:rsidRDefault="003227F4" w:rsidP="004618AA">
            <w:pPr>
              <w:rPr>
                <w:ins w:id="257" w:author="Herry" w:date="2017-04-13T15:17:00Z"/>
              </w:rPr>
            </w:pPr>
            <w:ins w:id="258" w:author="Herry" w:date="2017-04-13T15:17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267E2F" w:rsidRPr="0035373E" w:rsidRDefault="00267E2F" w:rsidP="00267E2F"/>
    <w:p w:rsidR="00B934CF" w:rsidRDefault="00B934CF" w:rsidP="00B934CF">
      <w:pPr>
        <w:pStyle w:val="3"/>
        <w:spacing w:after="0"/>
      </w:pPr>
      <w:r>
        <w:lastRenderedPageBreak/>
        <w:t>208 C</w:t>
      </w:r>
      <w:r>
        <w:rPr>
          <w:rFonts w:hint="eastAsia"/>
        </w:rPr>
        <w:t>lient</w:t>
      </w:r>
      <w:r>
        <w:rPr>
          <w:rFonts w:hint="eastAsia"/>
        </w:rPr>
        <w:t>钻石兑换金币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Pr="00C6547E" w:rsidRDefault="00B934CF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兑换钻石数量</w:t>
            </w:r>
          </w:p>
        </w:tc>
      </w:tr>
    </w:tbl>
    <w:p w:rsidR="00B934CF" w:rsidRDefault="00B934CF" w:rsidP="00B934CF"/>
    <w:p w:rsidR="00B934CF" w:rsidRDefault="00B934CF" w:rsidP="00B934CF">
      <w:pPr>
        <w:pStyle w:val="3"/>
        <w:spacing w:after="0"/>
      </w:pPr>
      <w:r>
        <w:t>208 S</w:t>
      </w:r>
      <w:r>
        <w:rPr>
          <w:rFonts w:hint="eastAsia"/>
        </w:rPr>
        <w:t>erver</w:t>
      </w:r>
      <w:r>
        <w:rPr>
          <w:rFonts w:hint="eastAsia"/>
        </w:rPr>
        <w:t>返回钻石兑换金币结果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934C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934CF" w:rsidRDefault="00B934C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934CF" w:rsidRDefault="00B934CF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934CF" w:rsidRDefault="00B934CF" w:rsidP="004618AA">
            <w:r>
              <w:rPr>
                <w:rFonts w:hint="eastAsia"/>
              </w:rPr>
              <w:t>结果</w:t>
            </w:r>
          </w:p>
          <w:p w:rsidR="00B934CF" w:rsidRDefault="00B934CF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B934CF" w:rsidRDefault="00B934CF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2365FC" w:rsidRPr="00635306" w:rsidRDefault="00B934CF" w:rsidP="004618AA">
            <w:r>
              <w:rPr>
                <w:rFonts w:hint="eastAsia"/>
              </w:rPr>
              <w:t>2:</w:t>
            </w:r>
            <w:r>
              <w:t xml:space="preserve"> </w:t>
            </w:r>
            <w:r w:rsidR="002365FC">
              <w:rPr>
                <w:rFonts w:hint="eastAsia"/>
              </w:rPr>
              <w:t>所需钻石不足</w:t>
            </w:r>
          </w:p>
        </w:tc>
      </w:tr>
    </w:tbl>
    <w:p w:rsidR="00785A68" w:rsidRDefault="00785A68" w:rsidP="00785A68">
      <w:pPr>
        <w:pStyle w:val="3"/>
        <w:spacing w:after="0"/>
      </w:pPr>
      <w:r>
        <w:t>209 C</w:t>
      </w:r>
      <w:r>
        <w:rPr>
          <w:rFonts w:hint="eastAsia"/>
        </w:rPr>
        <w:t>lient</w:t>
      </w:r>
      <w:r>
        <w:rPr>
          <w:rFonts w:hint="eastAsia"/>
        </w:rPr>
        <w:t>钻石兑换房卡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Pr="00C6547E" w:rsidRDefault="00785A68" w:rsidP="004618AA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85A68" w:rsidRDefault="00785A68" w:rsidP="00785A68">
            <w:r>
              <w:rPr>
                <w:rFonts w:hint="eastAsia"/>
              </w:rPr>
              <w:t>兑换房卡数量</w:t>
            </w:r>
          </w:p>
        </w:tc>
      </w:tr>
    </w:tbl>
    <w:p w:rsidR="00785A68" w:rsidRDefault="00785A68" w:rsidP="00785A68"/>
    <w:p w:rsidR="00785A68" w:rsidRDefault="00785A68" w:rsidP="00785A68">
      <w:pPr>
        <w:pStyle w:val="3"/>
        <w:spacing w:after="0"/>
      </w:pPr>
      <w:r>
        <w:t>209 S</w:t>
      </w:r>
      <w:r>
        <w:rPr>
          <w:rFonts w:hint="eastAsia"/>
        </w:rPr>
        <w:t>erver</w:t>
      </w:r>
      <w:r>
        <w:rPr>
          <w:rFonts w:hint="eastAsia"/>
        </w:rPr>
        <w:t>返回钻石兑换房卡结果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85A6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85A68" w:rsidRDefault="00785A6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85A68" w:rsidRDefault="00785A68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85A68" w:rsidRDefault="00785A68" w:rsidP="004618AA">
            <w:r>
              <w:rPr>
                <w:rFonts w:hint="eastAsia"/>
              </w:rPr>
              <w:t>结果</w:t>
            </w:r>
          </w:p>
          <w:p w:rsidR="00785A68" w:rsidRDefault="00785A68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85A68" w:rsidRDefault="00785A68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85A68" w:rsidRPr="00635306" w:rsidRDefault="00785A68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所需钻石不足</w:t>
            </w:r>
          </w:p>
        </w:tc>
      </w:tr>
    </w:tbl>
    <w:p w:rsidR="00EA00AA" w:rsidRDefault="00EA00AA" w:rsidP="00EA00AA">
      <w:pPr>
        <w:pStyle w:val="3"/>
        <w:spacing w:after="0"/>
        <w:rPr>
          <w:ins w:id="259" w:author="Herry" w:date="2017-04-05T15:37:00Z"/>
        </w:rPr>
      </w:pPr>
      <w:ins w:id="260" w:author="Herry" w:date="2017-04-05T15:37:00Z">
        <w:r>
          <w:t>210 C</w:t>
        </w:r>
        <w:r>
          <w:rPr>
            <w:rFonts w:hint="eastAsia"/>
          </w:rPr>
          <w:t>lient</w:t>
        </w:r>
      </w:ins>
      <w:ins w:id="261" w:author="Herry" w:date="2017-04-05T15:38:00Z">
        <w:r>
          <w:rPr>
            <w:rFonts w:hint="eastAsia"/>
          </w:rPr>
          <w:t>通知恢复到游戏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62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63" w:author="Herry" w:date="2017-04-05T15:37:00Z"/>
              </w:rPr>
            </w:pPr>
            <w:ins w:id="264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65" w:author="Herry" w:date="2017-04-05T15:37:00Z"/>
              </w:rPr>
            </w:pPr>
            <w:ins w:id="266" w:author="Herry" w:date="2017-04-05T16:20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1E90" w:rsidRPr="00C6547E" w:rsidRDefault="00501E90" w:rsidP="00501E90">
            <w:pPr>
              <w:rPr>
                <w:ins w:id="267" w:author="Herry" w:date="2017-04-05T15:37:00Z"/>
              </w:rPr>
            </w:pPr>
            <w:ins w:id="268" w:author="Herry" w:date="2017-04-05T16:20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A00AA" w:rsidRDefault="00EA00AA" w:rsidP="00EA00AA">
      <w:pPr>
        <w:rPr>
          <w:ins w:id="269" w:author="Herry" w:date="2017-04-05T15:37:00Z"/>
        </w:rPr>
      </w:pPr>
    </w:p>
    <w:p w:rsidR="00EA00AA" w:rsidRDefault="00EA00AA" w:rsidP="00EA00AA">
      <w:pPr>
        <w:pStyle w:val="3"/>
        <w:spacing w:after="0"/>
        <w:rPr>
          <w:ins w:id="270" w:author="Herry" w:date="2017-04-05T15:37:00Z"/>
        </w:rPr>
      </w:pPr>
      <w:ins w:id="271" w:author="Herry" w:date="2017-04-05T15:37:00Z">
        <w:r>
          <w:t>2</w:t>
        </w:r>
      </w:ins>
      <w:ins w:id="272" w:author="Herry" w:date="2017-04-05T15:38:00Z">
        <w:r w:rsidR="00656A42">
          <w:t>10</w:t>
        </w:r>
      </w:ins>
      <w:ins w:id="273" w:author="Herry" w:date="2017-04-05T15:37:00Z">
        <w:r>
          <w:t xml:space="preserve">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274" w:author="Herry" w:date="2017-04-05T15:38:00Z">
        <w:r>
          <w:rPr>
            <w:rFonts w:hint="eastAsia"/>
          </w:rPr>
          <w:t>恢复到游戏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1E90" w:rsidRPr="0075787E" w:rsidTr="00AD34EF">
        <w:trPr>
          <w:trHeight w:val="342"/>
          <w:ins w:id="275" w:author="Herry" w:date="2017-04-05T15:37:00Z"/>
        </w:trPr>
        <w:tc>
          <w:tcPr>
            <w:tcW w:w="2411" w:type="dxa"/>
            <w:shd w:val="clear" w:color="auto" w:fill="8DB3E2" w:themeFill="text2" w:themeFillTint="66"/>
          </w:tcPr>
          <w:p w:rsidR="00501E90" w:rsidRDefault="00501E90" w:rsidP="00501E90">
            <w:pPr>
              <w:ind w:firstLineChars="200" w:firstLine="420"/>
              <w:rPr>
                <w:ins w:id="276" w:author="Herry" w:date="2017-04-05T15:37:00Z"/>
              </w:rPr>
            </w:pPr>
            <w:ins w:id="277" w:author="Herry" w:date="2017-04-05T15:37:00Z">
              <w:r>
                <w:t>protocol body</w:t>
              </w:r>
            </w:ins>
          </w:p>
        </w:tc>
        <w:tc>
          <w:tcPr>
            <w:tcW w:w="2693" w:type="dxa"/>
          </w:tcPr>
          <w:p w:rsidR="00501E90" w:rsidRDefault="00501E90" w:rsidP="00501E90">
            <w:pPr>
              <w:rPr>
                <w:ins w:id="278" w:author="Herry" w:date="2017-04-05T15:37:00Z"/>
              </w:rPr>
            </w:pPr>
            <w:ins w:id="279" w:author="Herry" w:date="2017-04-05T16:2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501E90" w:rsidRDefault="00501E90" w:rsidP="00501E90">
            <w:pPr>
              <w:rPr>
                <w:ins w:id="280" w:author="Herry" w:date="2017-04-05T16:20:00Z"/>
              </w:rPr>
            </w:pPr>
            <w:ins w:id="281" w:author="Herry" w:date="2017-04-05T16:20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501E90" w:rsidRDefault="00501E90" w:rsidP="00501E90">
            <w:pPr>
              <w:rPr>
                <w:ins w:id="282" w:author="Herry" w:date="2017-04-05T16:20:00Z"/>
              </w:rPr>
            </w:pPr>
            <w:ins w:id="283" w:author="Herry" w:date="2017-04-05T16:20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01E90" w:rsidRPr="00635306" w:rsidRDefault="00501E90" w:rsidP="00501E90">
            <w:pPr>
              <w:rPr>
                <w:ins w:id="284" w:author="Herry" w:date="2017-04-05T15:37:00Z"/>
              </w:rPr>
            </w:pPr>
            <w:ins w:id="285" w:author="Herry" w:date="2017-04-05T16:2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  <w:r w:rsidRPr="00635306">
                <w:t xml:space="preserve"> </w:t>
              </w:r>
            </w:ins>
          </w:p>
        </w:tc>
      </w:tr>
    </w:tbl>
    <w:p w:rsidR="00E01721" w:rsidRPr="00EA00AA" w:rsidRDefault="00E01721" w:rsidP="00E01721"/>
    <w:p w:rsidR="00AD34EF" w:rsidRDefault="00AD34EF" w:rsidP="00AD34EF">
      <w:pPr>
        <w:pStyle w:val="3"/>
        <w:spacing w:after="0"/>
        <w:rPr>
          <w:ins w:id="286" w:author="Herry" w:date="2017-04-05T15:45:00Z"/>
        </w:rPr>
      </w:pPr>
      <w:ins w:id="287" w:author="Herry" w:date="2017-04-05T15:45:00Z">
        <w:r>
          <w:t>211 C</w:t>
        </w:r>
        <w:r>
          <w:rPr>
            <w:rFonts w:hint="eastAsia"/>
          </w:rPr>
          <w:t>lient</w:t>
        </w:r>
      </w:ins>
      <w:ins w:id="288" w:author="Herry" w:date="2017-04-05T15:50:00Z">
        <w:r w:rsidR="0085397F">
          <w:rPr>
            <w:rFonts w:hint="eastAsia"/>
          </w:rPr>
          <w:t>请求基础信息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Tr="00AD34EF">
        <w:trPr>
          <w:trHeight w:val="342"/>
          <w:ins w:id="289" w:author="Herry" w:date="2017-04-05T15:45:00Z"/>
        </w:trPr>
        <w:tc>
          <w:tcPr>
            <w:tcW w:w="2411" w:type="dxa"/>
            <w:shd w:val="clear" w:color="auto" w:fill="8DB3E2" w:themeFill="text2" w:themeFillTint="66"/>
          </w:tcPr>
          <w:p w:rsidR="00AD34EF" w:rsidRDefault="00AD34EF" w:rsidP="00AD34EF">
            <w:pPr>
              <w:ind w:firstLineChars="200" w:firstLine="420"/>
              <w:rPr>
                <w:ins w:id="290" w:author="Herry" w:date="2017-04-05T15:45:00Z"/>
              </w:rPr>
            </w:pPr>
            <w:ins w:id="291" w:author="Herry" w:date="2017-04-05T15:45:00Z">
              <w:r>
                <w:t>protocol body</w:t>
              </w:r>
            </w:ins>
          </w:p>
        </w:tc>
        <w:tc>
          <w:tcPr>
            <w:tcW w:w="2693" w:type="dxa"/>
          </w:tcPr>
          <w:p w:rsidR="00AD34EF" w:rsidRDefault="0085397F" w:rsidP="00AD34EF">
            <w:pPr>
              <w:rPr>
                <w:ins w:id="292" w:author="Herry" w:date="2017-04-05T15:45:00Z"/>
              </w:rPr>
            </w:pPr>
            <w:ins w:id="293" w:author="Herry" w:date="2017-04-05T15:5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34EF" w:rsidRPr="00C6547E" w:rsidRDefault="0085397F" w:rsidP="00AD34EF">
            <w:pPr>
              <w:rPr>
                <w:ins w:id="294" w:author="Herry" w:date="2017-04-05T15:45:00Z"/>
              </w:rPr>
            </w:pPr>
            <w:ins w:id="295" w:author="Herry" w:date="2017-04-05T15:5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RDefault="00AD34EF" w:rsidP="00AD34EF">
      <w:pPr>
        <w:rPr>
          <w:ins w:id="296" w:author="Herry" w:date="2017-04-05T15:45:00Z"/>
        </w:rPr>
      </w:pPr>
    </w:p>
    <w:p w:rsidR="00CE02E3" w:rsidRDefault="00CE02E3" w:rsidP="00CE02E3">
      <w:pPr>
        <w:pStyle w:val="3"/>
        <w:spacing w:after="0"/>
        <w:rPr>
          <w:ins w:id="297" w:author="Herry" w:date="2017-05-20T21:19:00Z"/>
        </w:rPr>
      </w:pPr>
      <w:ins w:id="298" w:author="Herry" w:date="2017-05-20T21:19:00Z">
        <w:r>
          <w:lastRenderedPageBreak/>
          <w:t>211 S</w:t>
        </w:r>
        <w:r>
          <w:rPr>
            <w:rFonts w:hint="eastAsia"/>
          </w:rPr>
          <w:t>erver</w:t>
        </w:r>
        <w:r>
          <w:rPr>
            <w:rFonts w:hint="eastAsia"/>
          </w:rPr>
          <w:t>返回基础信息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6239"/>
      </w:tblGrid>
      <w:tr w:rsidR="00CE02E3" w:rsidRPr="0075787E" w:rsidTr="000D36C3">
        <w:trPr>
          <w:trHeight w:val="342"/>
          <w:ins w:id="299" w:author="Herry" w:date="2017-05-20T21:19:00Z"/>
        </w:trPr>
        <w:tc>
          <w:tcPr>
            <w:tcW w:w="2411" w:type="dxa"/>
            <w:shd w:val="clear" w:color="auto" w:fill="8DB3E2" w:themeFill="text2" w:themeFillTint="66"/>
          </w:tcPr>
          <w:p w:rsidR="00CE02E3" w:rsidRDefault="00CE02E3" w:rsidP="000D36C3">
            <w:pPr>
              <w:ind w:firstLineChars="200" w:firstLine="420"/>
              <w:rPr>
                <w:ins w:id="300" w:author="Herry" w:date="2017-05-20T21:19:00Z"/>
              </w:rPr>
            </w:pPr>
            <w:ins w:id="301" w:author="Herry" w:date="2017-05-20T21:19:00Z">
              <w:r>
                <w:t>protocol body</w:t>
              </w:r>
            </w:ins>
          </w:p>
        </w:tc>
        <w:tc>
          <w:tcPr>
            <w:tcW w:w="6239" w:type="dxa"/>
          </w:tcPr>
          <w:p w:rsidR="00CE02E3" w:rsidRPr="00C6547E" w:rsidRDefault="00CE02E3" w:rsidP="000D36C3">
            <w:pPr>
              <w:rPr>
                <w:ins w:id="302" w:author="Herry" w:date="2017-05-20T21:19:00Z"/>
              </w:rPr>
            </w:pPr>
            <w:ins w:id="303" w:author="Herry" w:date="2017-05-20T21:19:00Z">
              <w:r>
                <w:rPr>
                  <w:rFonts w:hint="eastAsia"/>
                </w:rPr>
                <w:t>同</w:t>
              </w: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</w:rPr>
                <w:t>返回登录信息一致</w:t>
              </w:r>
            </w:ins>
          </w:p>
        </w:tc>
      </w:tr>
    </w:tbl>
    <w:p w:rsidR="00B2382B" w:rsidRDefault="00B2382B" w:rsidP="00B2382B">
      <w:pPr>
        <w:pStyle w:val="3"/>
        <w:spacing w:after="0"/>
        <w:rPr>
          <w:ins w:id="304" w:author="zhb" w:date="2017-04-21T19:37:00Z"/>
        </w:rPr>
      </w:pPr>
      <w:ins w:id="305" w:author="zhb" w:date="2017-04-21T19:37:00Z">
        <w:r>
          <w:t>212 C</w:t>
        </w:r>
        <w:r>
          <w:rPr>
            <w:rFonts w:hint="eastAsia"/>
          </w:rPr>
          <w:t>lient</w:t>
        </w:r>
        <w:r>
          <w:rPr>
            <w:rFonts w:hint="eastAsia"/>
          </w:rPr>
          <w:t>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306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07" w:author="zhb" w:date="2017-04-21T19:37:00Z"/>
              </w:rPr>
            </w:pPr>
            <w:ins w:id="308" w:author="zhb" w:date="2017-04-21T19:37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09" w:author="zhb" w:date="2017-04-21T19:37:00Z"/>
              </w:rPr>
            </w:pPr>
            <w:ins w:id="310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311" w:author="zhb" w:date="2017-04-21T19:37:00Z"/>
              </w:rPr>
            </w:pPr>
            <w:ins w:id="312" w:author="zhb" w:date="2017-04-21T19:3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313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314" w:author="zhb" w:date="2017-04-21T19:37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315" w:author="zhb" w:date="2017-04-21T19:37:00Z"/>
              </w:rPr>
            </w:pPr>
            <w:ins w:id="316" w:author="zhb" w:date="2017-04-21T19:3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317" w:author="zhb" w:date="2017-04-21T19:37:00Z"/>
              </w:rPr>
            </w:pPr>
            <w:ins w:id="318" w:author="zhb" w:date="2017-04-21T19:37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AD34EF" w:rsidDel="00B2382B" w:rsidRDefault="00AD34EF" w:rsidP="00AD34EF">
      <w:pPr>
        <w:pStyle w:val="3"/>
        <w:spacing w:after="0"/>
        <w:rPr>
          <w:ins w:id="319" w:author="Herry" w:date="2017-04-05T15:45:00Z"/>
          <w:del w:id="320" w:author="zhb" w:date="2017-04-21T19:37:00Z"/>
        </w:rPr>
      </w:pPr>
      <w:ins w:id="321" w:author="Herry" w:date="2017-04-05T15:45:00Z">
        <w:del w:id="322" w:author="zhb" w:date="2017-04-21T19:37:00Z">
          <w:r w:rsidDel="00B2382B">
            <w:delText>21</w:delText>
          </w:r>
        </w:del>
      </w:ins>
      <w:ins w:id="323" w:author="Herry" w:date="2017-04-05T15:46:00Z">
        <w:del w:id="324" w:author="zhb" w:date="2017-04-21T19:37:00Z">
          <w:r w:rsidDel="00B2382B">
            <w:delText>2</w:delText>
          </w:r>
        </w:del>
      </w:ins>
      <w:ins w:id="325" w:author="Herry" w:date="2017-04-05T15:45:00Z">
        <w:del w:id="326" w:author="zhb" w:date="2017-04-21T19:37:00Z">
          <w:r w:rsidDel="00B2382B">
            <w:delText xml:space="preserve"> </w:delText>
          </w:r>
        </w:del>
      </w:ins>
      <w:ins w:id="327" w:author="Herry" w:date="2017-04-05T15:51:00Z">
        <w:del w:id="328" w:author="zhb" w:date="2017-04-21T19:37:00Z">
          <w:r w:rsidR="0085397F" w:rsidDel="00B2382B">
            <w:delText>C</w:delText>
          </w:r>
          <w:r w:rsidR="0085397F" w:rsidDel="00B2382B">
            <w:rPr>
              <w:rFonts w:hint="eastAsia"/>
            </w:rPr>
            <w:delText>lient</w:delText>
          </w:r>
          <w:r w:rsidR="0085397F" w:rsidDel="00B2382B">
            <w:rPr>
              <w:rFonts w:hint="eastAsia"/>
            </w:rPr>
            <w:delText>请求房间信息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34EF" w:rsidRPr="0075787E" w:rsidDel="00B2382B" w:rsidTr="00AD34EF">
        <w:trPr>
          <w:trHeight w:val="342"/>
          <w:ins w:id="329" w:author="Herry" w:date="2017-04-05T15:45:00Z"/>
          <w:del w:id="330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AD34EF" w:rsidDel="00B2382B" w:rsidRDefault="00AD34EF" w:rsidP="00AD34EF">
            <w:pPr>
              <w:ind w:firstLineChars="200" w:firstLine="420"/>
              <w:rPr>
                <w:ins w:id="331" w:author="Herry" w:date="2017-04-05T15:45:00Z"/>
                <w:del w:id="332" w:author="zhb" w:date="2017-04-21T19:37:00Z"/>
              </w:rPr>
            </w:pPr>
            <w:ins w:id="333" w:author="Herry" w:date="2017-04-05T15:45:00Z">
              <w:del w:id="334" w:author="zhb" w:date="2017-04-21T19:37:00Z">
                <w:r w:rsidDel="00B2382B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AD34EF" w:rsidDel="00B2382B" w:rsidRDefault="0085397F" w:rsidP="00AD34EF">
            <w:pPr>
              <w:rPr>
                <w:ins w:id="335" w:author="Herry" w:date="2017-04-05T15:45:00Z"/>
                <w:del w:id="336" w:author="zhb" w:date="2017-04-21T19:37:00Z"/>
              </w:rPr>
            </w:pPr>
            <w:ins w:id="337" w:author="Herry" w:date="2017-04-05T15:51:00Z">
              <w:del w:id="338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AD34EF" w:rsidRPr="00635306" w:rsidDel="00B2382B" w:rsidRDefault="0085397F" w:rsidP="00AD34EF">
            <w:pPr>
              <w:rPr>
                <w:ins w:id="339" w:author="Herry" w:date="2017-04-05T15:45:00Z"/>
                <w:del w:id="340" w:author="zhb" w:date="2017-04-21T19:37:00Z"/>
              </w:rPr>
            </w:pPr>
            <w:ins w:id="341" w:author="Herry" w:date="2017-04-05T15:51:00Z">
              <w:del w:id="342" w:author="zhb" w:date="2017-04-21T19:37:00Z">
                <w:r w:rsidDel="00B2382B">
                  <w:rPr>
                    <w:rFonts w:hint="eastAsia"/>
                  </w:rPr>
                  <w:delText>帐号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85397F" w:rsidRPr="0075787E" w:rsidDel="00B2382B" w:rsidTr="00AD34EF">
        <w:trPr>
          <w:trHeight w:val="342"/>
          <w:ins w:id="343" w:author="Herry" w:date="2017-04-05T15:51:00Z"/>
          <w:del w:id="344" w:author="zhb" w:date="2017-04-21T19:37:00Z"/>
        </w:trPr>
        <w:tc>
          <w:tcPr>
            <w:tcW w:w="2411" w:type="dxa"/>
            <w:shd w:val="clear" w:color="auto" w:fill="8DB3E2" w:themeFill="text2" w:themeFillTint="66"/>
          </w:tcPr>
          <w:p w:rsidR="0085397F" w:rsidDel="00B2382B" w:rsidRDefault="0085397F" w:rsidP="00AD34EF">
            <w:pPr>
              <w:ind w:firstLineChars="200" w:firstLine="420"/>
              <w:rPr>
                <w:ins w:id="345" w:author="Herry" w:date="2017-04-05T15:51:00Z"/>
                <w:del w:id="346" w:author="zhb" w:date="2017-04-21T19:37:00Z"/>
              </w:rPr>
            </w:pPr>
          </w:p>
        </w:tc>
        <w:tc>
          <w:tcPr>
            <w:tcW w:w="2693" w:type="dxa"/>
          </w:tcPr>
          <w:p w:rsidR="0085397F" w:rsidDel="00B2382B" w:rsidRDefault="0085397F" w:rsidP="00AD34EF">
            <w:pPr>
              <w:rPr>
                <w:ins w:id="347" w:author="Herry" w:date="2017-04-05T15:51:00Z"/>
                <w:del w:id="348" w:author="zhb" w:date="2017-04-21T19:37:00Z"/>
              </w:rPr>
            </w:pPr>
            <w:ins w:id="349" w:author="Herry" w:date="2017-04-05T15:51:00Z">
              <w:del w:id="350" w:author="zhb" w:date="2017-04-21T19:37:00Z">
                <w:r w:rsidDel="00B2382B">
                  <w:delText>U</w:delText>
                </w:r>
                <w:r w:rsidDel="00B2382B">
                  <w:rPr>
                    <w:rFonts w:hint="eastAsia"/>
                  </w:rPr>
                  <w:delText>int32</w:delText>
                </w:r>
              </w:del>
            </w:ins>
          </w:p>
        </w:tc>
        <w:tc>
          <w:tcPr>
            <w:tcW w:w="3546" w:type="dxa"/>
          </w:tcPr>
          <w:p w:rsidR="0085397F" w:rsidDel="00B2382B" w:rsidRDefault="0085397F" w:rsidP="00AD34EF">
            <w:pPr>
              <w:rPr>
                <w:ins w:id="351" w:author="Herry" w:date="2017-04-05T15:51:00Z"/>
                <w:del w:id="352" w:author="zhb" w:date="2017-04-21T19:37:00Z"/>
              </w:rPr>
            </w:pPr>
            <w:ins w:id="353" w:author="Herry" w:date="2017-04-05T15:51:00Z">
              <w:del w:id="354" w:author="zhb" w:date="2017-04-21T19:37:00Z">
                <w:r w:rsidDel="00B2382B">
                  <w:rPr>
                    <w:rFonts w:hint="eastAsia"/>
                  </w:rPr>
                  <w:delText>房间</w:delText>
                </w:r>
                <w:r w:rsidDel="00B2382B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B14501" w:rsidRDefault="00B14501" w:rsidP="00B14501">
      <w:pPr>
        <w:pStyle w:val="3"/>
        <w:spacing w:after="0"/>
        <w:rPr>
          <w:ins w:id="355" w:author="Herry" w:date="2017-04-05T15:51:00Z"/>
        </w:rPr>
      </w:pPr>
      <w:ins w:id="356" w:author="Herry" w:date="2017-04-05T15:51:00Z">
        <w:r>
          <w:t>212 S</w:t>
        </w:r>
        <w:r>
          <w:rPr>
            <w:rFonts w:hint="eastAsia"/>
          </w:rPr>
          <w:t>erver</w:t>
        </w:r>
        <w:r>
          <w:rPr>
            <w:rFonts w:hint="eastAsia"/>
          </w:rPr>
          <w:t>返回请求房间信息结果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14501" w:rsidRPr="0075787E" w:rsidTr="00E33771">
        <w:trPr>
          <w:trHeight w:val="342"/>
          <w:ins w:id="357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58" w:author="Herry" w:date="2017-04-05T15:51:00Z"/>
              </w:rPr>
            </w:pPr>
            <w:ins w:id="359" w:author="Herry" w:date="2017-04-05T15:51:00Z">
              <w:r>
                <w:t>protocol body</w:t>
              </w:r>
            </w:ins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60" w:author="Herry" w:date="2017-04-05T15:51:00Z"/>
              </w:rPr>
            </w:pPr>
            <w:ins w:id="361" w:author="Herry" w:date="2017-04-05T15:51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62" w:author="Herry" w:date="2017-04-05T15:51:00Z"/>
              </w:rPr>
            </w:pPr>
            <w:ins w:id="363" w:author="Herry" w:date="2017-04-05T15:5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B14501" w:rsidRDefault="00B14501" w:rsidP="00E33771">
            <w:pPr>
              <w:rPr>
                <w:ins w:id="364" w:author="Herry" w:date="2017-04-05T15:51:00Z"/>
              </w:rPr>
            </w:pPr>
            <w:ins w:id="365" w:author="Herry" w:date="2017-04-05T15:51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14501" w:rsidRDefault="00B14501" w:rsidP="00E33771">
            <w:pPr>
              <w:rPr>
                <w:ins w:id="366" w:author="Herry" w:date="2017-04-05T15:51:00Z"/>
              </w:rPr>
            </w:pPr>
            <w:ins w:id="367" w:author="Herry" w:date="2017-04-05T15:51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14501" w:rsidRDefault="00B14501" w:rsidP="00E33771">
            <w:pPr>
              <w:rPr>
                <w:ins w:id="368" w:author="Herry" w:date="2017-04-05T15:52:00Z"/>
              </w:rPr>
            </w:pPr>
            <w:ins w:id="369" w:author="Herry" w:date="2017-04-05T15:51:00Z">
              <w:r>
                <w:rPr>
                  <w:rFonts w:hint="eastAsia"/>
                </w:rPr>
                <w:t>2</w:t>
              </w:r>
            </w:ins>
            <w:ins w:id="370" w:author="Herry" w:date="2017-04-05T15:52:00Z"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14501" w:rsidRPr="00635306" w:rsidRDefault="00B14501" w:rsidP="00E33771">
            <w:pPr>
              <w:rPr>
                <w:ins w:id="371" w:author="Herry" w:date="2017-04-05T15:51:00Z"/>
              </w:rPr>
            </w:pPr>
            <w:ins w:id="372" w:author="Herry" w:date="2017-04-05T15:5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无法继续游戏</w:t>
              </w:r>
            </w:ins>
          </w:p>
        </w:tc>
      </w:tr>
      <w:tr w:rsidR="00B14501" w:rsidRPr="0075787E" w:rsidTr="00E33771">
        <w:trPr>
          <w:trHeight w:val="342"/>
          <w:ins w:id="373" w:author="Herry" w:date="2017-04-05T15:51:00Z"/>
        </w:trPr>
        <w:tc>
          <w:tcPr>
            <w:tcW w:w="2411" w:type="dxa"/>
            <w:shd w:val="clear" w:color="auto" w:fill="8DB3E2" w:themeFill="text2" w:themeFillTint="66"/>
          </w:tcPr>
          <w:p w:rsidR="00B14501" w:rsidRDefault="00B14501" w:rsidP="00E33771">
            <w:pPr>
              <w:ind w:firstLineChars="200" w:firstLine="420"/>
              <w:rPr>
                <w:ins w:id="374" w:author="Herry" w:date="2017-04-05T15:51:00Z"/>
              </w:rPr>
            </w:pPr>
          </w:p>
        </w:tc>
        <w:tc>
          <w:tcPr>
            <w:tcW w:w="2693" w:type="dxa"/>
          </w:tcPr>
          <w:p w:rsidR="00B14501" w:rsidRDefault="00B14501" w:rsidP="00E33771">
            <w:pPr>
              <w:rPr>
                <w:ins w:id="375" w:author="Herry" w:date="2017-04-05T15:51:00Z"/>
              </w:rPr>
            </w:pPr>
          </w:p>
        </w:tc>
        <w:tc>
          <w:tcPr>
            <w:tcW w:w="3546" w:type="dxa"/>
          </w:tcPr>
          <w:p w:rsidR="00B14501" w:rsidRDefault="00B14501" w:rsidP="00E33771">
            <w:pPr>
              <w:rPr>
                <w:ins w:id="376" w:author="Herry" w:date="2017-04-05T15:51:00Z"/>
              </w:rPr>
            </w:pPr>
          </w:p>
        </w:tc>
      </w:tr>
    </w:tbl>
    <w:p w:rsidR="006A4708" w:rsidRDefault="006A4708" w:rsidP="006A4708">
      <w:pPr>
        <w:pStyle w:val="3"/>
        <w:spacing w:after="0"/>
        <w:rPr>
          <w:ins w:id="377" w:author="Herry" w:date="2017-04-26T20:38:00Z"/>
        </w:rPr>
      </w:pPr>
      <w:ins w:id="378" w:author="Herry" w:date="2017-04-26T20:38:00Z">
        <w:r>
          <w:t>213 C</w:t>
        </w:r>
        <w:r>
          <w:rPr>
            <w:rFonts w:hint="eastAsia"/>
          </w:rPr>
          <w:t>lient</w:t>
        </w:r>
        <w:r>
          <w:rPr>
            <w:rFonts w:hint="eastAsia"/>
          </w:rPr>
          <w:t>请求绑定帐号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37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0" w:author="Herry" w:date="2017-04-26T20:38:00Z"/>
              </w:rPr>
            </w:pPr>
            <w:ins w:id="381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2" w:author="Herry" w:date="2017-04-26T20:38:00Z"/>
              </w:rPr>
            </w:pPr>
            <w:ins w:id="383" w:author="Herry" w:date="2017-04-26T20:3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A4708" w:rsidRPr="00635306" w:rsidRDefault="006A4708" w:rsidP="004A624A">
            <w:pPr>
              <w:rPr>
                <w:ins w:id="384" w:author="Herry" w:date="2017-04-26T20:38:00Z"/>
              </w:rPr>
            </w:pPr>
            <w:ins w:id="385" w:author="Herry" w:date="2017-04-26T20:38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A4708" w:rsidRPr="0075787E" w:rsidTr="004A624A">
        <w:trPr>
          <w:trHeight w:val="342"/>
          <w:ins w:id="386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387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388" w:author="Herry" w:date="2017-04-26T20:38:00Z"/>
              </w:rPr>
            </w:pPr>
            <w:ins w:id="389" w:author="Herry" w:date="2017-04-26T20:38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6A4708" w:rsidRDefault="00750169" w:rsidP="004A624A">
            <w:pPr>
              <w:rPr>
                <w:ins w:id="390" w:author="Herry" w:date="2017-04-26T20:38:00Z"/>
              </w:rPr>
            </w:pPr>
            <w:ins w:id="391" w:author="huangchuan" w:date="2017-05-13T11:55:00Z">
              <w:r>
                <w:rPr>
                  <w:rFonts w:hint="eastAsia"/>
                </w:rPr>
                <w:t>open</w:t>
              </w:r>
              <w:r>
                <w:t>id</w:t>
              </w:r>
            </w:ins>
            <w:ins w:id="392" w:author="Herry" w:date="2017-04-26T20:38:00Z">
              <w:del w:id="393" w:author="huangchuan" w:date="2017-05-13T11:55:00Z">
                <w:r w:rsidR="006A4708" w:rsidDel="00750169">
                  <w:rPr>
                    <w:rFonts w:hint="eastAsia"/>
                  </w:rPr>
                  <w:delText>帐号</w:delText>
                </w:r>
              </w:del>
            </w:ins>
          </w:p>
        </w:tc>
      </w:tr>
      <w:tr w:rsidR="00750169" w:rsidRPr="0075787E" w:rsidTr="004A624A">
        <w:trPr>
          <w:trHeight w:val="342"/>
          <w:ins w:id="394" w:author="huangchuan" w:date="2017-05-13T11:55:00Z"/>
        </w:trPr>
        <w:tc>
          <w:tcPr>
            <w:tcW w:w="2411" w:type="dxa"/>
            <w:shd w:val="clear" w:color="auto" w:fill="8DB3E2" w:themeFill="text2" w:themeFillTint="66"/>
          </w:tcPr>
          <w:p w:rsidR="00750169" w:rsidRDefault="00750169" w:rsidP="004A624A">
            <w:pPr>
              <w:ind w:firstLineChars="200" w:firstLine="420"/>
              <w:rPr>
                <w:ins w:id="395" w:author="huangchuan" w:date="2017-05-13T11:55:00Z"/>
              </w:rPr>
            </w:pPr>
          </w:p>
        </w:tc>
        <w:tc>
          <w:tcPr>
            <w:tcW w:w="2693" w:type="dxa"/>
          </w:tcPr>
          <w:p w:rsidR="00750169" w:rsidRDefault="00750169" w:rsidP="004A624A">
            <w:pPr>
              <w:rPr>
                <w:ins w:id="396" w:author="huangchuan" w:date="2017-05-13T11:55:00Z"/>
              </w:rPr>
            </w:pPr>
            <w:ins w:id="397" w:author="huangchuan" w:date="2017-05-13T11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750169" w:rsidRDefault="00750169" w:rsidP="004A624A">
            <w:pPr>
              <w:rPr>
                <w:ins w:id="398" w:author="huangchuan" w:date="2017-05-13T11:55:00Z"/>
              </w:rPr>
            </w:pPr>
            <w:ins w:id="399" w:author="huangchuan" w:date="2017-05-13T11:55:00Z">
              <w:r>
                <w:rPr>
                  <w:rFonts w:hint="eastAsia"/>
                </w:rPr>
                <w:t>name</w:t>
              </w:r>
            </w:ins>
          </w:p>
        </w:tc>
      </w:tr>
    </w:tbl>
    <w:p w:rsidR="006A4708" w:rsidRDefault="006A4708" w:rsidP="006A4708">
      <w:pPr>
        <w:pStyle w:val="3"/>
        <w:spacing w:after="0"/>
        <w:rPr>
          <w:ins w:id="400" w:author="Herry" w:date="2017-04-26T20:38:00Z"/>
        </w:rPr>
      </w:pPr>
      <w:ins w:id="401" w:author="Herry" w:date="2017-04-26T20:38:00Z">
        <w:r>
          <w:t>213 S</w:t>
        </w:r>
        <w:r>
          <w:rPr>
            <w:rFonts w:hint="eastAsia"/>
          </w:rPr>
          <w:t>erver</w:t>
        </w:r>
        <w:r>
          <w:rPr>
            <w:rFonts w:hint="eastAsia"/>
          </w:rPr>
          <w:t>返回请求绑定帐号结果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4708" w:rsidRPr="0075787E" w:rsidTr="004A624A">
        <w:trPr>
          <w:trHeight w:val="342"/>
          <w:ins w:id="402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03" w:author="Herry" w:date="2017-04-26T20:38:00Z"/>
              </w:rPr>
            </w:pPr>
            <w:ins w:id="404" w:author="Herry" w:date="2017-04-26T20:38:00Z">
              <w:r>
                <w:t>protocol body</w:t>
              </w:r>
            </w:ins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05" w:author="Herry" w:date="2017-04-26T20:38:00Z"/>
              </w:rPr>
            </w:pPr>
            <w:ins w:id="406" w:author="Herry" w:date="2017-04-26T20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07" w:author="Herry" w:date="2017-04-26T20:38:00Z"/>
              </w:rPr>
            </w:pPr>
            <w:ins w:id="408" w:author="Herry" w:date="2017-04-26T20:38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:</w:t>
              </w:r>
            </w:ins>
          </w:p>
          <w:p w:rsidR="006A4708" w:rsidRDefault="006A4708" w:rsidP="004A624A">
            <w:pPr>
              <w:rPr>
                <w:ins w:id="409" w:author="Herry" w:date="2017-04-26T20:38:00Z"/>
              </w:rPr>
            </w:pPr>
            <w:ins w:id="410" w:author="Herry" w:date="2017-04-26T20:38:00Z">
              <w:r>
                <w:t>0</w:t>
              </w:r>
              <w:r>
                <w:rPr>
                  <w:rFonts w:hint="eastAsia"/>
                </w:rPr>
                <w:t>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A4708" w:rsidRDefault="006A4708" w:rsidP="004A624A">
            <w:pPr>
              <w:rPr>
                <w:ins w:id="411" w:author="Herry" w:date="2017-04-26T20:38:00Z"/>
              </w:rPr>
            </w:pPr>
            <w:ins w:id="412" w:author="Herry" w:date="2017-04-26T20:38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6A4708" w:rsidRDefault="006A4708" w:rsidP="004A624A">
            <w:pPr>
              <w:rPr>
                <w:ins w:id="413" w:author="Herry" w:date="2017-04-26T20:38:00Z"/>
              </w:rPr>
            </w:pPr>
            <w:ins w:id="414" w:author="Herry" w:date="2017-04-26T20:38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已绑定</w:t>
              </w:r>
            </w:ins>
            <w:ins w:id="415" w:author="Herry" w:date="2017-04-26T20:39:00Z">
              <w:r>
                <w:rPr>
                  <w:rFonts w:hint="eastAsia"/>
                </w:rPr>
                <w:t>帐号</w:t>
              </w:r>
            </w:ins>
          </w:p>
          <w:p w:rsidR="006A4708" w:rsidRPr="00635306" w:rsidRDefault="006A4708" w:rsidP="004A624A">
            <w:pPr>
              <w:rPr>
                <w:ins w:id="416" w:author="Herry" w:date="2017-04-26T20:38:00Z"/>
              </w:rPr>
            </w:pPr>
            <w:ins w:id="417" w:author="Herry" w:date="2017-04-26T20:38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418" w:author="Herry" w:date="2017-04-26T20:39:00Z">
              <w:r>
                <w:rPr>
                  <w:rFonts w:hint="eastAsia"/>
                </w:rPr>
                <w:t>存在重复帐号</w:t>
              </w:r>
            </w:ins>
          </w:p>
        </w:tc>
      </w:tr>
      <w:tr w:rsidR="006A4708" w:rsidRPr="0075787E" w:rsidTr="004A624A">
        <w:trPr>
          <w:trHeight w:val="342"/>
          <w:ins w:id="419" w:author="Herry" w:date="2017-04-26T20:38:00Z"/>
        </w:trPr>
        <w:tc>
          <w:tcPr>
            <w:tcW w:w="2411" w:type="dxa"/>
            <w:shd w:val="clear" w:color="auto" w:fill="8DB3E2" w:themeFill="text2" w:themeFillTint="66"/>
          </w:tcPr>
          <w:p w:rsidR="006A4708" w:rsidRDefault="006A4708" w:rsidP="004A624A">
            <w:pPr>
              <w:ind w:firstLineChars="200" w:firstLine="420"/>
              <w:rPr>
                <w:ins w:id="420" w:author="Herry" w:date="2017-04-26T20:38:00Z"/>
              </w:rPr>
            </w:pPr>
          </w:p>
        </w:tc>
        <w:tc>
          <w:tcPr>
            <w:tcW w:w="2693" w:type="dxa"/>
          </w:tcPr>
          <w:p w:rsidR="006A4708" w:rsidRDefault="006A4708" w:rsidP="004A624A">
            <w:pPr>
              <w:rPr>
                <w:ins w:id="421" w:author="Herry" w:date="2017-04-26T20:38:00Z"/>
              </w:rPr>
            </w:pPr>
            <w:ins w:id="422" w:author="Herry" w:date="2017-04-26T20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A4708" w:rsidRDefault="006A4708" w:rsidP="004A624A">
            <w:pPr>
              <w:rPr>
                <w:ins w:id="423" w:author="Herry" w:date="2017-04-26T20:38:00Z"/>
              </w:rPr>
            </w:pPr>
            <w:ins w:id="424" w:author="Herry" w:date="2017-04-26T20:39:00Z">
              <w:r>
                <w:rPr>
                  <w:rFonts w:hint="eastAsia"/>
                </w:rPr>
                <w:t>绑定帐号</w:t>
              </w:r>
            </w:ins>
          </w:p>
        </w:tc>
      </w:tr>
    </w:tbl>
    <w:p w:rsidR="00BB5B26" w:rsidRDefault="00BB5B26" w:rsidP="00BB5B26">
      <w:pPr>
        <w:pStyle w:val="3"/>
        <w:spacing w:after="0"/>
      </w:pPr>
      <w:r>
        <w:t>35</w:t>
      </w:r>
      <w:r w:rsidR="00624E15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通知开始等待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D5C2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D5C2A" w:rsidRDefault="00CD5C2A" w:rsidP="00CD5C2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  <w:tc>
          <w:tcPr>
            <w:tcW w:w="3546" w:type="dxa"/>
          </w:tcPr>
          <w:p w:rsidR="00CD5C2A" w:rsidRPr="0024740F" w:rsidRDefault="00CD5C2A" w:rsidP="00CD5C2A">
            <w:pPr>
              <w:rPr>
                <w:color w:val="00B0F0"/>
              </w:rPr>
            </w:pPr>
          </w:p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3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通知开始洗牌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FD6F9B" w:rsidRDefault="00FD6F9B" w:rsidP="00FD6F9B">
      <w:pPr>
        <w:pStyle w:val="3"/>
        <w:spacing w:after="0"/>
      </w:pPr>
      <w:r>
        <w:lastRenderedPageBreak/>
        <w:t>35</w:t>
      </w:r>
      <w:r w:rsidR="00624E15">
        <w:t>4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通知开始切牌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E74738" w:rsidRDefault="00E74738" w:rsidP="00E74738">
      <w:pPr>
        <w:pStyle w:val="3"/>
        <w:spacing w:after="0"/>
      </w:pPr>
      <w:r>
        <w:t>35</w:t>
      </w:r>
      <w:r w:rsidR="00624E15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</w:t>
      </w:r>
      <w:r w:rsidR="00C353B7">
        <w:rPr>
          <w:rFonts w:hint="eastAsia"/>
        </w:rPr>
        <w:t>完成</w:t>
      </w:r>
      <w:r>
        <w:rPr>
          <w:rFonts w:hint="eastAsia"/>
        </w:rPr>
        <w:t>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74738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74738" w:rsidRDefault="00E74738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74738" w:rsidRPr="00893AB7" w:rsidRDefault="004D7CE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74738" w:rsidRPr="00893AB7" w:rsidRDefault="004D7CEA" w:rsidP="00153EB4">
            <w:r>
              <w:rPr>
                <w:rFonts w:hint="eastAsia"/>
              </w:rPr>
              <w:t>第几张牌</w:t>
            </w:r>
          </w:p>
        </w:tc>
      </w:tr>
    </w:tbl>
    <w:p w:rsidR="004B0C3D" w:rsidRDefault="0094659C" w:rsidP="004B0C3D">
      <w:pPr>
        <w:pStyle w:val="3"/>
        <w:spacing w:after="0"/>
      </w:pPr>
      <w:r>
        <w:t>35</w:t>
      </w:r>
      <w:r w:rsidR="00624E15">
        <w:t>6</w:t>
      </w:r>
      <w:r w:rsidR="004B0C3D">
        <w:t xml:space="preserve"> S</w:t>
      </w:r>
      <w:r w:rsidR="004B0C3D">
        <w:rPr>
          <w:rFonts w:hint="eastAsia"/>
        </w:rPr>
        <w:t>erver</w:t>
      </w:r>
      <w:r w:rsidR="004B0C3D">
        <w:rPr>
          <w:rFonts w:hint="eastAsia"/>
        </w:rPr>
        <w:t>通知开始下注</w:t>
      </w:r>
      <w:r w:rsidR="004B0C3D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0C3D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B0C3D" w:rsidRDefault="004B0C3D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B0C3D" w:rsidRPr="00893AB7" w:rsidRDefault="004B0C3D" w:rsidP="00153EB4"/>
        </w:tc>
        <w:tc>
          <w:tcPr>
            <w:tcW w:w="3546" w:type="dxa"/>
          </w:tcPr>
          <w:p w:rsidR="004B0C3D" w:rsidRPr="00893AB7" w:rsidRDefault="004B0C3D" w:rsidP="00153EB4"/>
        </w:tc>
      </w:tr>
    </w:tbl>
    <w:p w:rsidR="005D742F" w:rsidRDefault="005D742F" w:rsidP="005D742F">
      <w:pPr>
        <w:pStyle w:val="3"/>
        <w:spacing w:after="0"/>
      </w:pPr>
      <w:r>
        <w:t>35</w:t>
      </w:r>
      <w:r w:rsidR="00624E15">
        <w:t>7</w:t>
      </w:r>
      <w:r>
        <w:t xml:space="preserve"> S</w:t>
      </w:r>
      <w:r>
        <w:rPr>
          <w:rFonts w:hint="eastAsia"/>
        </w:rPr>
        <w:t>erver</w:t>
      </w:r>
      <w:r w:rsidR="001A3910">
        <w:rPr>
          <w:rFonts w:hint="eastAsia"/>
        </w:rPr>
        <w:t>通知</w:t>
      </w:r>
      <w:r w:rsidR="00E4300C">
        <w:rPr>
          <w:rFonts w:hint="eastAsia"/>
        </w:rPr>
        <w:t>开始</w:t>
      </w:r>
      <w:r w:rsidR="003D4850">
        <w:rPr>
          <w:rFonts w:hint="eastAsia"/>
        </w:rPr>
        <w:t>发牌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龙牌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点数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Pr="005C591D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Pr="005C591D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花色</w:t>
            </w:r>
          </w:p>
        </w:tc>
      </w:tr>
      <w:tr w:rsidR="005D742F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5D742F" w:rsidRDefault="005D742F" w:rsidP="005D742F">
            <w:pPr>
              <w:ind w:firstLineChars="200" w:firstLine="420"/>
            </w:pPr>
          </w:p>
        </w:tc>
        <w:tc>
          <w:tcPr>
            <w:tcW w:w="2693" w:type="dxa"/>
          </w:tcPr>
          <w:p w:rsidR="005D742F" w:rsidRDefault="005D742F" w:rsidP="005D742F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5D742F" w:rsidRDefault="005D742F" w:rsidP="005D742F">
            <w:pPr>
              <w:jc w:val="left"/>
            </w:pPr>
            <w:r>
              <w:rPr>
                <w:rFonts w:hint="eastAsia"/>
              </w:rPr>
              <w:t>虎牌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点数</w:t>
            </w:r>
          </w:p>
        </w:tc>
      </w:tr>
    </w:tbl>
    <w:p w:rsidR="0094659C" w:rsidRDefault="0094659C" w:rsidP="0094659C">
      <w:pPr>
        <w:pStyle w:val="3"/>
        <w:spacing w:after="0"/>
      </w:pPr>
      <w:r>
        <w:t>35</w:t>
      </w:r>
      <w:r w:rsidR="00624E15">
        <w:t>8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通知龙开始搓牌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4659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4659C" w:rsidRDefault="0094659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4659C" w:rsidRPr="00893AB7" w:rsidRDefault="0094659C" w:rsidP="00153EB4"/>
        </w:tc>
        <w:tc>
          <w:tcPr>
            <w:tcW w:w="3546" w:type="dxa"/>
          </w:tcPr>
          <w:p w:rsidR="0094659C" w:rsidRPr="00893AB7" w:rsidRDefault="0094659C" w:rsidP="00153EB4"/>
        </w:tc>
      </w:tr>
    </w:tbl>
    <w:p w:rsidR="00FD6F9B" w:rsidRDefault="00FD6F9B" w:rsidP="00FD6F9B">
      <w:pPr>
        <w:pStyle w:val="3"/>
        <w:spacing w:after="0"/>
      </w:pPr>
      <w:r>
        <w:t>35</w:t>
      </w:r>
      <w:r w:rsidR="00624E15">
        <w:t>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通知虎开始搓牌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D6F9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D6F9B" w:rsidRDefault="00FD6F9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D6F9B" w:rsidRPr="00893AB7" w:rsidRDefault="00FD6F9B" w:rsidP="00153EB4"/>
        </w:tc>
        <w:tc>
          <w:tcPr>
            <w:tcW w:w="3546" w:type="dxa"/>
          </w:tcPr>
          <w:p w:rsidR="00FD6F9B" w:rsidRPr="00893AB7" w:rsidRDefault="00FD6F9B" w:rsidP="00153EB4"/>
        </w:tc>
      </w:tr>
    </w:tbl>
    <w:p w:rsidR="006A535C" w:rsidRDefault="00624E15" w:rsidP="006A535C">
      <w:pPr>
        <w:pStyle w:val="3"/>
        <w:spacing w:after="0"/>
      </w:pPr>
      <w:r>
        <w:t>360</w:t>
      </w:r>
      <w:r w:rsidR="006A535C">
        <w:t xml:space="preserve"> S</w:t>
      </w:r>
      <w:r w:rsidR="006A535C">
        <w:rPr>
          <w:rFonts w:hint="eastAsia"/>
        </w:rPr>
        <w:t>erver</w:t>
      </w:r>
      <w:r w:rsidR="006A535C">
        <w:rPr>
          <w:rFonts w:hint="eastAsia"/>
        </w:rPr>
        <w:t>通知开始结算</w:t>
      </w:r>
      <w:r w:rsidR="006A535C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A535C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A535C" w:rsidRDefault="006A535C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A535C" w:rsidRDefault="006A535C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6A535C" w:rsidRDefault="006A535C" w:rsidP="00153EB4">
            <w:pPr>
              <w:jc w:val="center"/>
            </w:pPr>
            <w:r>
              <w:rPr>
                <w:rFonts w:hint="eastAsia"/>
              </w:rPr>
              <w:lastRenderedPageBreak/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6A535C" w:rsidRDefault="006A535C" w:rsidP="00153EB4">
            <w:pPr>
              <w:jc w:val="center"/>
            </w:pPr>
          </w:p>
        </w:tc>
      </w:tr>
    </w:tbl>
    <w:p w:rsidR="007C60BF" w:rsidRDefault="007C60BF" w:rsidP="007C60BF">
      <w:pPr>
        <w:pStyle w:val="3"/>
        <w:spacing w:after="0"/>
        <w:rPr>
          <w:ins w:id="425" w:author="Herry" w:date="2017-03-30T14:41:00Z"/>
        </w:rPr>
      </w:pPr>
      <w:ins w:id="426" w:author="Herry" w:date="2017-03-30T14:41:00Z">
        <w:r>
          <w:lastRenderedPageBreak/>
          <w:t>361 S</w:t>
        </w:r>
        <w:r>
          <w:rPr>
            <w:rFonts w:hint="eastAsia"/>
          </w:rPr>
          <w:t>erver</w:t>
        </w:r>
        <w:r>
          <w:rPr>
            <w:rFonts w:hint="eastAsia"/>
          </w:rPr>
          <w:t>通知完成</w:t>
        </w:r>
      </w:ins>
      <w:ins w:id="427" w:author="Herry" w:date="2017-03-30T14:42:00Z">
        <w:r>
          <w:rPr>
            <w:rFonts w:hint="eastAsia"/>
          </w:rPr>
          <w:t>龙</w:t>
        </w:r>
      </w:ins>
      <w:ins w:id="428" w:author="Herry" w:date="2017-03-30T14:41:00Z">
        <w:r>
          <w:rPr>
            <w:rFonts w:hint="eastAsia"/>
          </w:rPr>
          <w:t>搓牌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29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0" w:author="Herry" w:date="2017-03-30T14:41:00Z"/>
              </w:rPr>
            </w:pPr>
            <w:ins w:id="431" w:author="Herry" w:date="2017-03-30T14:41:00Z">
              <w:r>
                <w:t>protocol body</w:t>
              </w:r>
            </w:ins>
          </w:p>
        </w:tc>
        <w:tc>
          <w:tcPr>
            <w:tcW w:w="2693" w:type="dxa"/>
          </w:tcPr>
          <w:p w:rsidR="007C60BF" w:rsidRPr="00893AB7" w:rsidRDefault="007C60BF" w:rsidP="00B94726">
            <w:pPr>
              <w:rPr>
                <w:ins w:id="432" w:author="Herry" w:date="2017-03-30T14:41:00Z"/>
              </w:rPr>
            </w:pPr>
          </w:p>
        </w:tc>
        <w:tc>
          <w:tcPr>
            <w:tcW w:w="3546" w:type="dxa"/>
          </w:tcPr>
          <w:p w:rsidR="007C60BF" w:rsidRPr="00893AB7" w:rsidRDefault="007C60BF" w:rsidP="00B94726">
            <w:pPr>
              <w:rPr>
                <w:ins w:id="433" w:author="Herry" w:date="2017-03-30T14:41:00Z"/>
              </w:rPr>
            </w:pPr>
          </w:p>
        </w:tc>
      </w:tr>
    </w:tbl>
    <w:p w:rsidR="007C60BF" w:rsidRDefault="007C60BF" w:rsidP="007C60BF">
      <w:pPr>
        <w:pStyle w:val="3"/>
        <w:spacing w:after="0"/>
        <w:rPr>
          <w:ins w:id="434" w:author="Herry" w:date="2017-03-30T14:41:00Z"/>
        </w:rPr>
      </w:pPr>
      <w:ins w:id="435" w:author="Herry" w:date="2017-03-30T14:41:00Z">
        <w:r>
          <w:t>362 S</w:t>
        </w:r>
        <w:r>
          <w:rPr>
            <w:rFonts w:hint="eastAsia"/>
          </w:rPr>
          <w:t>erver</w:t>
        </w:r>
        <w:r>
          <w:rPr>
            <w:rFonts w:hint="eastAsia"/>
          </w:rPr>
          <w:t>通知</w:t>
        </w:r>
      </w:ins>
      <w:ins w:id="436" w:author="Herry" w:date="2017-03-30T14:42:00Z">
        <w:r>
          <w:rPr>
            <w:rFonts w:hint="eastAsia"/>
          </w:rPr>
          <w:t>完成虎搓牌</w:t>
        </w:r>
      </w:ins>
      <w:ins w:id="437" w:author="Herry" w:date="2017-03-30T14:41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60BF" w:rsidRPr="0075787E" w:rsidTr="00B94726">
        <w:trPr>
          <w:trHeight w:val="342"/>
          <w:ins w:id="438" w:author="Herry" w:date="2017-03-30T14:41:00Z"/>
        </w:trPr>
        <w:tc>
          <w:tcPr>
            <w:tcW w:w="2411" w:type="dxa"/>
            <w:shd w:val="clear" w:color="auto" w:fill="8DB3E2" w:themeFill="text2" w:themeFillTint="66"/>
          </w:tcPr>
          <w:p w:rsidR="007C60BF" w:rsidRDefault="007C60BF" w:rsidP="00B94726">
            <w:pPr>
              <w:ind w:firstLineChars="200" w:firstLine="420"/>
              <w:rPr>
                <w:ins w:id="439" w:author="Herry" w:date="2017-03-30T14:41:00Z"/>
              </w:rPr>
            </w:pPr>
          </w:p>
        </w:tc>
        <w:tc>
          <w:tcPr>
            <w:tcW w:w="2693" w:type="dxa"/>
          </w:tcPr>
          <w:p w:rsidR="007C60BF" w:rsidRDefault="007C60BF" w:rsidP="00B94726">
            <w:pPr>
              <w:jc w:val="center"/>
              <w:rPr>
                <w:ins w:id="440" w:author="Herry" w:date="2017-03-30T14:41:00Z"/>
              </w:rPr>
            </w:pPr>
          </w:p>
        </w:tc>
        <w:tc>
          <w:tcPr>
            <w:tcW w:w="3546" w:type="dxa"/>
          </w:tcPr>
          <w:p w:rsidR="007C60BF" w:rsidRDefault="007C60BF" w:rsidP="00B94726">
            <w:pPr>
              <w:jc w:val="center"/>
              <w:rPr>
                <w:ins w:id="441" w:author="Herry" w:date="2017-03-30T14:41:00Z"/>
              </w:rPr>
            </w:pPr>
          </w:p>
        </w:tc>
      </w:tr>
    </w:tbl>
    <w:p w:rsidR="00B65AD8" w:rsidRDefault="002E6D49" w:rsidP="00B65AD8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C</w:t>
      </w:r>
      <w:r w:rsidR="00AC4090">
        <w:rPr>
          <w:rFonts w:hint="eastAsia"/>
        </w:rPr>
        <w:t>lient</w:t>
      </w:r>
      <w:r w:rsidR="00AC4090">
        <w:rPr>
          <w:rFonts w:hint="eastAsia"/>
        </w:rPr>
        <w:t>进入房间</w:t>
      </w:r>
      <w:r w:rsidR="00B65AD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65AD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65AD8" w:rsidRDefault="00B65AD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65AD8" w:rsidRDefault="00B65AD8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B65AD8" w:rsidRPr="00C6547E" w:rsidRDefault="00E4717A" w:rsidP="009944B3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AC4090" w:rsidP="004618AA"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AC4090" w:rsidRPr="00C6547E" w:rsidRDefault="00E4717A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35373E" w:rsidRDefault="0035373E" w:rsidP="0035373E"/>
    <w:p w:rsidR="00AC4090" w:rsidRDefault="00363EC3" w:rsidP="00AC4090">
      <w:pPr>
        <w:pStyle w:val="3"/>
        <w:spacing w:after="0"/>
      </w:pPr>
      <w:r>
        <w:t>40</w:t>
      </w:r>
      <w:r w:rsidR="00D63246">
        <w:t>0</w:t>
      </w:r>
      <w:r>
        <w:t xml:space="preserve"> </w:t>
      </w:r>
      <w:r w:rsidR="00AC4090">
        <w:t>S</w:t>
      </w:r>
      <w:r w:rsidR="00AC4090">
        <w:rPr>
          <w:rFonts w:hint="eastAsia"/>
        </w:rPr>
        <w:t>erver</w:t>
      </w:r>
      <w:r w:rsidR="00AC4090">
        <w:rPr>
          <w:rFonts w:hint="eastAsia"/>
        </w:rPr>
        <w:t>返回进入房间</w:t>
      </w:r>
      <w:r w:rsidR="00AC4090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C4090" w:rsidRDefault="00CE56F0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C4090" w:rsidRDefault="00CE56F0" w:rsidP="004618AA">
            <w:r>
              <w:rPr>
                <w:rFonts w:hint="eastAsia"/>
              </w:rPr>
              <w:t>结果</w:t>
            </w:r>
          </w:p>
          <w:p w:rsidR="00F614C0" w:rsidRDefault="00F614C0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E56F0" w:rsidRDefault="00CE56F0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E56F0" w:rsidRDefault="00CE56F0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E56F0" w:rsidRDefault="00CE56F0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房间已满</w:t>
            </w:r>
          </w:p>
          <w:p w:rsidR="00CE56F0" w:rsidRDefault="00CE56F0" w:rsidP="004618AA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免费次数已达上限</w:t>
            </w:r>
          </w:p>
          <w:p w:rsidR="00BE269C" w:rsidRDefault="00BE269C" w:rsidP="004618AA"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已在房间内</w:t>
            </w:r>
          </w:p>
          <w:p w:rsidR="0005673F" w:rsidRDefault="0005673F" w:rsidP="004618AA">
            <w:pPr>
              <w:rPr>
                <w:ins w:id="442" w:author="Herry" w:date="2017-06-12T10:29:00Z"/>
              </w:rPr>
            </w:pPr>
            <w:r>
              <w:rPr>
                <w:rFonts w:hint="eastAsia"/>
              </w:rPr>
              <w:t>6:</w:t>
            </w:r>
            <w:r>
              <w:t xml:space="preserve"> VIP</w:t>
            </w:r>
            <w:r>
              <w:rPr>
                <w:rFonts w:hint="eastAsia"/>
              </w:rPr>
              <w:t>房剩余局数不足</w:t>
            </w:r>
          </w:p>
          <w:p w:rsidR="003039F2" w:rsidRDefault="003039F2" w:rsidP="004618AA">
            <w:pPr>
              <w:rPr>
                <w:ins w:id="443" w:author="Herry" w:date="2017-06-12T10:29:00Z"/>
              </w:rPr>
            </w:pPr>
            <w:ins w:id="444" w:author="Herry" w:date="2017-06-12T10:29:00Z">
              <w:r>
                <w:rPr>
                  <w:rFonts w:hint="eastAsia"/>
                </w:rPr>
                <w:t xml:space="preserve">7: </w:t>
              </w:r>
              <w:r>
                <w:rPr>
                  <w:rFonts w:hint="eastAsia"/>
                </w:rPr>
                <w:t>帐号未在线</w:t>
              </w:r>
            </w:ins>
          </w:p>
          <w:p w:rsidR="003039F2" w:rsidRPr="00C6547E" w:rsidRDefault="003039F2" w:rsidP="004618AA">
            <w:ins w:id="445" w:author="Herry" w:date="2017-06-12T10:29:00Z">
              <w:r>
                <w:rPr>
                  <w:rFonts w:hint="eastAsia"/>
                </w:rPr>
                <w:t>8:</w:t>
              </w:r>
              <w:r>
                <w:t xml:space="preserve"> </w:t>
              </w:r>
              <w:r>
                <w:rPr>
                  <w:rFonts w:hint="eastAsia"/>
                </w:rPr>
                <w:t>房间维护中</w:t>
              </w:r>
            </w:ins>
          </w:p>
        </w:tc>
      </w:tr>
      <w:tr w:rsidR="00AC409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C4090" w:rsidRDefault="00AC409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C4090" w:rsidRDefault="00FD5487" w:rsidP="004618AA">
            <w:ins w:id="446" w:author="zhb" w:date="2017-04-06T17:33:00Z">
              <w:r>
                <w:t>Uint32</w:t>
              </w:r>
            </w:ins>
          </w:p>
        </w:tc>
        <w:tc>
          <w:tcPr>
            <w:tcW w:w="3546" w:type="dxa"/>
          </w:tcPr>
          <w:p w:rsidR="00AC4090" w:rsidRPr="00C6547E" w:rsidRDefault="00FD5487" w:rsidP="004618AA">
            <w:ins w:id="447" w:author="zhb" w:date="2017-04-06T17:33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D5487" w:rsidRPr="0075787E" w:rsidTr="004618AA">
        <w:trPr>
          <w:trHeight w:val="342"/>
          <w:ins w:id="448" w:author="zhb" w:date="2017-04-06T17:33:00Z"/>
        </w:trPr>
        <w:tc>
          <w:tcPr>
            <w:tcW w:w="2411" w:type="dxa"/>
            <w:shd w:val="clear" w:color="auto" w:fill="8DB3E2" w:themeFill="text2" w:themeFillTint="66"/>
          </w:tcPr>
          <w:p w:rsidR="00FD5487" w:rsidRDefault="00FD5487" w:rsidP="004618AA">
            <w:pPr>
              <w:ind w:firstLineChars="200" w:firstLine="420"/>
              <w:rPr>
                <w:ins w:id="449" w:author="zhb" w:date="2017-04-06T17:33:00Z"/>
              </w:rPr>
            </w:pPr>
          </w:p>
        </w:tc>
        <w:tc>
          <w:tcPr>
            <w:tcW w:w="2693" w:type="dxa"/>
          </w:tcPr>
          <w:p w:rsidR="00FD5487" w:rsidRDefault="00FD5487" w:rsidP="004618AA">
            <w:pPr>
              <w:rPr>
                <w:ins w:id="450" w:author="zhb" w:date="2017-04-06T17:33:00Z"/>
              </w:rPr>
            </w:pPr>
            <w:ins w:id="451" w:author="zhb" w:date="2017-04-06T17:33:00Z">
              <w:r>
                <w:rPr>
                  <w:rFonts w:hint="eastAsia"/>
                </w:rPr>
                <w:t xml:space="preserve">Uint8 </w:t>
              </w:r>
            </w:ins>
          </w:p>
        </w:tc>
        <w:tc>
          <w:tcPr>
            <w:tcW w:w="3546" w:type="dxa"/>
          </w:tcPr>
          <w:p w:rsidR="00FD5487" w:rsidRDefault="00FD5487" w:rsidP="004618AA">
            <w:pPr>
              <w:rPr>
                <w:ins w:id="452" w:author="zhb" w:date="2017-04-06T17:33:00Z"/>
              </w:rPr>
            </w:pPr>
            <w:ins w:id="453" w:author="zhb" w:date="2017-04-06T17:33:00Z">
              <w:r>
                <w:rPr>
                  <w:rFonts w:hint="eastAsia"/>
                </w:rPr>
                <w:t>房间模板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C</w:t>
      </w:r>
      <w:r>
        <w:rPr>
          <w:rFonts w:hint="eastAsia"/>
        </w:rPr>
        <w:t>lient</w:t>
      </w:r>
      <w:r>
        <w:rPr>
          <w:rFonts w:hint="eastAsia"/>
        </w:rPr>
        <w:t>请求离开房间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>
            <w:pPr>
              <w:jc w:val="left"/>
              <w:pPrChange w:id="454" w:author="Herry" w:date="2017-04-08T11:53:00Z">
                <w:pPr/>
              </w:pPrChange>
            </w:pPr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CB051B" w:rsidRPr="00893AB7" w:rsidRDefault="00CB051B">
            <w:pPr>
              <w:jc w:val="left"/>
              <w:pPrChange w:id="455" w:author="Herry" w:date="2017-04-08T11:53:00Z">
                <w:pPr/>
              </w:pPrChange>
            </w:pPr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6E740E" w:rsidRDefault="006E740E">
            <w:pPr>
              <w:jc w:val="left"/>
              <w:pPrChange w:id="456" w:author="Herry" w:date="2017-04-08T11:53:00Z">
                <w:pPr>
                  <w:jc w:val="center"/>
                </w:pPr>
              </w:pPrChange>
            </w:pPr>
            <w:ins w:id="457" w:author="Herry" w:date="2017-04-08T11:5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B051B" w:rsidRPr="00C6547E" w:rsidRDefault="006E740E">
            <w:pPr>
              <w:jc w:val="left"/>
              <w:pPrChange w:id="458" w:author="Herry" w:date="2017-04-08T11:53:00Z">
                <w:pPr>
                  <w:jc w:val="center"/>
                </w:pPr>
              </w:pPrChange>
            </w:pPr>
            <w:ins w:id="459" w:author="Herry" w:date="2017-04-08T11:53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CB051B" w:rsidRDefault="00CB051B" w:rsidP="00CB051B">
      <w:pPr>
        <w:pStyle w:val="3"/>
        <w:spacing w:after="0"/>
      </w:pPr>
      <w:r>
        <w:t>401 S</w:t>
      </w:r>
      <w:r>
        <w:rPr>
          <w:rFonts w:hint="eastAsia"/>
        </w:rPr>
        <w:t>erver</w:t>
      </w:r>
      <w:r>
        <w:rPr>
          <w:rFonts w:hint="eastAsia"/>
        </w:rPr>
        <w:t>返回离开房间结果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CB051B" w:rsidRPr="00893AB7" w:rsidRDefault="00CB051B" w:rsidP="00153EB4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RDefault="00CB051B" w:rsidP="00153EB4">
            <w:r w:rsidRPr="00893AB7">
              <w:rPr>
                <w:rFonts w:hint="eastAsia"/>
              </w:rPr>
              <w:t>结果</w:t>
            </w:r>
          </w:p>
          <w:p w:rsidR="00CB051B" w:rsidRPr="00893AB7" w:rsidRDefault="00CB051B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CB051B" w:rsidRDefault="00CB051B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CB051B" w:rsidRDefault="00CB051B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CB051B" w:rsidRPr="00893AB7" w:rsidRDefault="00CB051B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不在房间内</w:t>
            </w:r>
          </w:p>
        </w:tc>
      </w:tr>
      <w:tr w:rsidR="00CB051B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B051B" w:rsidRDefault="00CB051B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CB051B" w:rsidRPr="00893AB7" w:rsidRDefault="00CB051B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CB051B" w:rsidDel="0001669D" w:rsidRDefault="0001669D" w:rsidP="00153EB4">
            <w:pPr>
              <w:rPr>
                <w:del w:id="460" w:author="Herry" w:date="2017-04-08T11:54:00Z"/>
              </w:rPr>
            </w:pPr>
            <w:ins w:id="461" w:author="Herry" w:date="2017-04-08T11:54:00Z">
              <w:r>
                <w:rPr>
                  <w:rFonts w:hint="eastAsia"/>
                </w:rPr>
                <w:t>退出类型</w:t>
              </w:r>
              <w:r>
                <w:rPr>
                  <w:rFonts w:hint="eastAsia"/>
                </w:rPr>
                <w:t>(</w:t>
              </w:r>
              <w:r>
                <w:t>1</w:t>
              </w:r>
              <w:r>
                <w:rPr>
                  <w:rFonts w:hint="eastAsia"/>
                </w:rPr>
                <w:t>主动退出</w:t>
              </w:r>
              <w:r>
                <w:rPr>
                  <w:rFonts w:hint="eastAsia"/>
                </w:rPr>
                <w:t>)</w:t>
              </w:r>
            </w:ins>
            <w:del w:id="462" w:author="Herry" w:date="2017-04-08T11:54:00Z">
              <w:r w:rsidR="00CB051B" w:rsidDel="0001669D">
                <w:rPr>
                  <w:rFonts w:hint="eastAsia"/>
                </w:rPr>
                <w:delText>原因</w:delText>
              </w:r>
            </w:del>
          </w:p>
          <w:p w:rsidR="00CB051B" w:rsidDel="0001669D" w:rsidRDefault="00CB051B" w:rsidP="00153EB4">
            <w:pPr>
              <w:rPr>
                <w:del w:id="463" w:author="Herry" w:date="2017-04-08T11:54:00Z"/>
              </w:rPr>
            </w:pPr>
            <w:del w:id="464" w:author="Herry" w:date="2017-04-08T11:54:00Z">
              <w:r w:rsidDel="0001669D">
                <w:rPr>
                  <w:rFonts w:hint="eastAsia"/>
                </w:rPr>
                <w:delText>1: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正常离开房间</w:delText>
              </w:r>
            </w:del>
          </w:p>
          <w:p w:rsidR="00CB051B" w:rsidRPr="00893AB7" w:rsidRDefault="00CB051B" w:rsidP="00153EB4">
            <w:del w:id="465" w:author="Herry" w:date="2017-04-08T11:54:00Z">
              <w:r w:rsidDel="0001669D">
                <w:rPr>
                  <w:rFonts w:hint="eastAsia"/>
                </w:rPr>
                <w:delText>2: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房间销毁</w:delText>
              </w:r>
              <w:r w:rsidDel="0001669D">
                <w:rPr>
                  <w:rFonts w:hint="eastAsia"/>
                </w:rPr>
                <w:delText>,</w:delText>
              </w:r>
              <w:r w:rsidDel="0001669D">
                <w:delText xml:space="preserve"> </w:delText>
              </w:r>
              <w:r w:rsidDel="0001669D">
                <w:rPr>
                  <w:rFonts w:hint="eastAsia"/>
                </w:rPr>
                <w:delText>被踢出房间</w:delText>
              </w:r>
              <w:r w:rsidDel="0001669D">
                <w:delText xml:space="preserve"> </w:delText>
              </w:r>
            </w:del>
          </w:p>
        </w:tc>
      </w:tr>
    </w:tbl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创建</w:t>
      </w:r>
      <w:r>
        <w:rPr>
          <w:rFonts w:hint="eastAsia"/>
        </w:rPr>
        <w:t>VIP</w:t>
      </w:r>
      <w:r>
        <w:rPr>
          <w:rFonts w:hint="eastAsia"/>
        </w:rPr>
        <w:t>房间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房档次（</w:t>
            </w:r>
            <w:r>
              <w:rPr>
                <w:rFonts w:hint="eastAsia"/>
              </w:rPr>
              <w:t>101-</w:t>
            </w:r>
            <w:r>
              <w:t xml:space="preserve"> </w:t>
            </w: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）</w:t>
            </w:r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开局局数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20)</w:t>
            </w:r>
          </w:p>
        </w:tc>
      </w:tr>
    </w:tbl>
    <w:p w:rsidR="007F7BBA" w:rsidRDefault="007F7BBA" w:rsidP="007F7BBA"/>
    <w:p w:rsidR="007F7BBA" w:rsidRDefault="007F7BBA" w:rsidP="007F7BBA">
      <w:pPr>
        <w:pStyle w:val="3"/>
        <w:spacing w:after="0"/>
      </w:pPr>
      <w:r>
        <w:t>40</w:t>
      </w:r>
      <w:r w:rsidR="00CC4DC0"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返回创建</w:t>
      </w:r>
      <w:r>
        <w:rPr>
          <w:rFonts w:hint="eastAsia"/>
        </w:rPr>
        <w:t>VIP</w:t>
      </w:r>
      <w:r>
        <w:rPr>
          <w:rFonts w:hint="eastAsia"/>
        </w:rPr>
        <w:t>房间结果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F7BBA" w:rsidRDefault="007F7BBA" w:rsidP="00153EB4">
            <w:r>
              <w:rPr>
                <w:rFonts w:hint="eastAsia"/>
              </w:rPr>
              <w:t>结果</w:t>
            </w:r>
          </w:p>
          <w:p w:rsidR="007F7BBA" w:rsidRDefault="007F7BBA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F7BBA" w:rsidRDefault="007F7BBA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F7BBA" w:rsidRDefault="007F7BBA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配置不存在</w:t>
            </w:r>
          </w:p>
          <w:p w:rsidR="007F7BBA" w:rsidRDefault="007F7BBA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开局局数错误</w:t>
            </w:r>
          </w:p>
          <w:p w:rsidR="007F7BBA" w:rsidRDefault="007F7BBA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所需房卡不足</w:t>
            </w:r>
          </w:p>
          <w:p w:rsidR="007F7BBA" w:rsidRDefault="007F7BBA" w:rsidP="00153EB4">
            <w:pPr>
              <w:rPr>
                <w:ins w:id="466" w:author="Herry" w:date="2017-06-19T21:39:00Z"/>
              </w:rPr>
            </w:pPr>
            <w:r>
              <w:rPr>
                <w:rFonts w:hint="eastAsia"/>
              </w:rPr>
              <w:t xml:space="preserve">5: </w:t>
            </w:r>
            <w:r>
              <w:rPr>
                <w:rFonts w:hint="eastAsia"/>
              </w:rPr>
              <w:t>已创建过房间了，不允许重复创建</w:t>
            </w:r>
          </w:p>
          <w:p w:rsidR="00614BD3" w:rsidRPr="00635306" w:rsidRDefault="00614BD3" w:rsidP="00153EB4">
            <w:ins w:id="467" w:author="Herry" w:date="2017-06-19T21:39:00Z">
              <w:r>
                <w:rPr>
                  <w:rFonts w:hint="eastAsia"/>
                </w:rPr>
                <w:t xml:space="preserve">6: </w:t>
              </w:r>
            </w:ins>
            <w:ins w:id="468" w:author="Herry" w:date="2017-06-19T21:40:00Z">
              <w:r>
                <w:t xml:space="preserve"> </w:t>
              </w:r>
            </w:ins>
            <w:ins w:id="469" w:author="Herry" w:date="2017-06-19T21:39:00Z"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厅正在维护中</w:t>
              </w:r>
            </w:ins>
          </w:p>
        </w:tc>
      </w:tr>
      <w:tr w:rsidR="007F7BBA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F7BBA" w:rsidRDefault="007F7BBA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F7BBA" w:rsidRDefault="007F7BBA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F7BBA" w:rsidRPr="00C6547E" w:rsidRDefault="007F7BBA" w:rsidP="00153EB4">
            <w:r>
              <w:rPr>
                <w:rFonts w:hint="eastAsia"/>
              </w:rPr>
              <w:t>新房间</w:t>
            </w:r>
            <w:r>
              <w:rPr>
                <w:rFonts w:hint="eastAsia"/>
              </w:rPr>
              <w:t>ID</w:t>
            </w:r>
          </w:p>
        </w:tc>
      </w:tr>
    </w:tbl>
    <w:p w:rsidR="00D47D14" w:rsidRDefault="00D47D14" w:rsidP="00D47D14">
      <w:pPr>
        <w:pStyle w:val="3"/>
        <w:spacing w:after="0"/>
      </w:pPr>
      <w:r>
        <w:t>4</w:t>
      </w:r>
      <w:r w:rsidR="00903858">
        <w:t>0</w:t>
      </w:r>
      <w:r w:rsidR="00D770A5">
        <w:t>3</w:t>
      </w:r>
      <w:r>
        <w:t xml:space="preserve"> C</w:t>
      </w:r>
      <w:r>
        <w:rPr>
          <w:rFonts w:hint="eastAsia"/>
        </w:rPr>
        <w:t>lient</w:t>
      </w:r>
      <w:r>
        <w:rPr>
          <w:rFonts w:hint="eastAsia"/>
        </w:rPr>
        <w:t>下注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D47D14" w:rsidRDefault="00D47D14" w:rsidP="00D47D14"/>
    <w:p w:rsidR="00D47D14" w:rsidRDefault="00903858" w:rsidP="00D47D14">
      <w:pPr>
        <w:pStyle w:val="3"/>
        <w:spacing w:after="0"/>
      </w:pPr>
      <w:r>
        <w:t>40</w:t>
      </w:r>
      <w:r w:rsidR="00D770A5">
        <w:t>3</w:t>
      </w:r>
      <w:r w:rsidR="00D47D14">
        <w:t xml:space="preserve"> S</w:t>
      </w:r>
      <w:r w:rsidR="00D47D14">
        <w:rPr>
          <w:rFonts w:hint="eastAsia"/>
        </w:rPr>
        <w:t>erver</w:t>
      </w:r>
      <w:r w:rsidR="00D47D14">
        <w:rPr>
          <w:rFonts w:hint="eastAsia"/>
        </w:rPr>
        <w:t>返回下注结果</w:t>
      </w:r>
      <w:r w:rsidR="00D47D14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Del="00EF3EAA" w:rsidRDefault="00D47D14">
            <w:pPr>
              <w:rPr>
                <w:del w:id="470" w:author="zhb" w:date="2017-05-26T20:56:00Z"/>
              </w:rPr>
            </w:pPr>
            <w:del w:id="471" w:author="zhb" w:date="2017-05-26T20:56:00Z">
              <w:r w:rsidDel="00EF3EAA">
                <w:rPr>
                  <w:rFonts w:hint="eastAsia"/>
                </w:rPr>
                <w:delText>结果</w:delText>
              </w:r>
            </w:del>
          </w:p>
          <w:p w:rsidR="00D47D14" w:rsidDel="00EF3EAA" w:rsidRDefault="00D47D14">
            <w:pPr>
              <w:rPr>
                <w:del w:id="472" w:author="zhb" w:date="2017-05-26T20:56:00Z"/>
              </w:rPr>
            </w:pPr>
            <w:del w:id="473" w:author="zhb" w:date="2017-05-26T20:56:00Z">
              <w:r w:rsidDel="00EF3EAA">
                <w:rPr>
                  <w:rFonts w:hint="eastAsia"/>
                </w:rPr>
                <w:delText>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成功</w:delText>
              </w:r>
            </w:del>
          </w:p>
          <w:p w:rsidR="00D47D14" w:rsidDel="00EF3EAA" w:rsidRDefault="00D47D14">
            <w:pPr>
              <w:rPr>
                <w:del w:id="474" w:author="zhb" w:date="2017-05-26T20:56:00Z"/>
              </w:rPr>
            </w:pPr>
            <w:del w:id="475" w:author="zhb" w:date="2017-05-26T20:56:00Z">
              <w:r w:rsidDel="00EF3EAA">
                <w:rPr>
                  <w:rFonts w:hint="eastAsia"/>
                </w:rPr>
                <w:delText>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帐号不存在</w:delText>
              </w:r>
            </w:del>
          </w:p>
          <w:p w:rsidR="00D47D14" w:rsidDel="00EF3EAA" w:rsidRDefault="00D47D14">
            <w:pPr>
              <w:rPr>
                <w:del w:id="476" w:author="zhb" w:date="2017-05-26T20:56:00Z"/>
              </w:rPr>
            </w:pPr>
            <w:del w:id="477" w:author="zhb" w:date="2017-05-26T20:56:00Z">
              <w:r w:rsidDel="00EF3EAA">
                <w:rPr>
                  <w:rFonts w:hint="eastAsia"/>
                </w:rPr>
                <w:delText>2: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房间不存在</w:delText>
              </w:r>
            </w:del>
          </w:p>
          <w:p w:rsidR="00D47D14" w:rsidDel="00EF3EAA" w:rsidRDefault="00D47D14">
            <w:pPr>
              <w:rPr>
                <w:del w:id="478" w:author="zhb" w:date="2017-05-26T20:56:00Z"/>
              </w:rPr>
            </w:pPr>
            <w:del w:id="479" w:author="zhb" w:date="2017-05-26T20:56:00Z">
              <w:r w:rsidDel="00EF3EAA">
                <w:rPr>
                  <w:rFonts w:hint="eastAsia"/>
                </w:rPr>
                <w:delText>3: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下注时间结束</w:delText>
              </w:r>
            </w:del>
          </w:p>
          <w:p w:rsidR="00D47D14" w:rsidDel="00EF3EAA" w:rsidRDefault="00D47D14">
            <w:pPr>
              <w:rPr>
                <w:del w:id="480" w:author="zhb" w:date="2017-05-26T20:56:00Z"/>
              </w:rPr>
            </w:pPr>
            <w:del w:id="481" w:author="zhb" w:date="2017-05-26T20:56:00Z">
              <w:r w:rsidDel="00EF3EAA">
                <w:rPr>
                  <w:rFonts w:hint="eastAsia"/>
                </w:rPr>
                <w:delText>4: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下注类型错误</w:delText>
              </w:r>
            </w:del>
          </w:p>
          <w:p w:rsidR="00D47D14" w:rsidDel="00EF3EAA" w:rsidRDefault="00D47D14">
            <w:pPr>
              <w:rPr>
                <w:del w:id="482" w:author="zhb" w:date="2017-05-26T20:56:00Z"/>
              </w:rPr>
            </w:pPr>
            <w:del w:id="483" w:author="zhb" w:date="2017-05-26T20:56:00Z">
              <w:r w:rsidDel="00EF3EAA">
                <w:rPr>
                  <w:rFonts w:hint="eastAsia"/>
                </w:rPr>
                <w:delText>5: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金币不足</w:delText>
              </w:r>
            </w:del>
          </w:p>
          <w:p w:rsidR="00A8755A" w:rsidDel="00EF3EAA" w:rsidRDefault="00D47D14">
            <w:pPr>
              <w:rPr>
                <w:del w:id="484" w:author="zhb" w:date="2017-05-26T20:56:00Z"/>
              </w:rPr>
            </w:pPr>
            <w:del w:id="485" w:author="zhb" w:date="2017-05-26T20:56:00Z">
              <w:r w:rsidDel="00EF3EAA">
                <w:rPr>
                  <w:rFonts w:hint="eastAsia"/>
                </w:rPr>
                <w:delText>6:</w:delText>
              </w:r>
              <w:r w:rsidDel="00EF3EAA">
                <w:delText xml:space="preserve"> </w:delText>
              </w:r>
              <w:r w:rsidR="00A8755A" w:rsidDel="00EF3EAA">
                <w:rPr>
                  <w:rFonts w:hint="eastAsia"/>
                </w:rPr>
                <w:delText>龙虎只能下注一边</w:delText>
              </w:r>
            </w:del>
          </w:p>
          <w:p w:rsidR="00D47D14" w:rsidDel="00EF3EAA" w:rsidRDefault="00A8755A">
            <w:pPr>
              <w:rPr>
                <w:del w:id="486" w:author="zhb" w:date="2017-05-26T20:56:00Z"/>
              </w:rPr>
            </w:pPr>
            <w:del w:id="487" w:author="zhb" w:date="2017-05-26T20:56:00Z">
              <w:r w:rsidDel="00EF3EAA">
                <w:rPr>
                  <w:rFonts w:hint="eastAsia"/>
                </w:rPr>
                <w:delText>7:</w:delText>
              </w:r>
              <w:r w:rsidDel="00EF3EAA">
                <w:delText xml:space="preserve"> </w:delText>
              </w:r>
              <w:r w:rsidR="00D47D14" w:rsidDel="00EF3EAA">
                <w:rPr>
                  <w:rFonts w:hint="eastAsia"/>
                </w:rPr>
                <w:delText>下注额低于单次下注下限</w:delText>
              </w:r>
            </w:del>
          </w:p>
          <w:p w:rsidR="00D47D14" w:rsidDel="00EF3EAA" w:rsidRDefault="00A8755A">
            <w:pPr>
              <w:rPr>
                <w:del w:id="488" w:author="zhb" w:date="2017-05-26T20:56:00Z"/>
              </w:rPr>
            </w:pPr>
            <w:del w:id="489" w:author="zhb" w:date="2017-05-26T20:56:00Z">
              <w:r w:rsidDel="00EF3EAA">
                <w:delText>8</w:delText>
              </w:r>
              <w:r w:rsidR="00D47D14" w:rsidDel="00EF3EAA">
                <w:rPr>
                  <w:rFonts w:hint="eastAsia"/>
                </w:rPr>
                <w:delText>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下注额超过累积下注上限</w:delText>
              </w:r>
            </w:del>
          </w:p>
          <w:p w:rsidR="00BB2438" w:rsidDel="00EF3EAA" w:rsidRDefault="00BB2438">
            <w:pPr>
              <w:rPr>
                <w:del w:id="490" w:author="zhb" w:date="2017-05-26T20:56:00Z"/>
              </w:rPr>
            </w:pPr>
            <w:del w:id="491" w:author="zhb" w:date="2017-05-26T20:56:00Z">
              <w:r w:rsidDel="00EF3EAA">
                <w:rPr>
                  <w:rFonts w:hint="eastAsia"/>
                </w:rPr>
                <w:delText>9: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龙虎下注额超过庄家赔付上限</w:delText>
              </w:r>
            </w:del>
          </w:p>
          <w:p w:rsidR="00BB2438" w:rsidDel="00EF3EAA" w:rsidRDefault="00BB2438">
            <w:pPr>
              <w:rPr>
                <w:del w:id="492" w:author="zhb" w:date="2017-05-26T20:56:00Z"/>
              </w:rPr>
            </w:pPr>
            <w:del w:id="493" w:author="zhb" w:date="2017-05-26T20:56:00Z">
              <w:r w:rsidDel="00EF3EAA">
                <w:rPr>
                  <w:rFonts w:hint="eastAsia"/>
                </w:rPr>
                <w:delText>10: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豹子下注额度超过庄家赔付上限</w:delText>
              </w:r>
            </w:del>
          </w:p>
          <w:p w:rsidR="00BB2438" w:rsidDel="00EF3EAA" w:rsidRDefault="00BB2438">
            <w:pPr>
              <w:rPr>
                <w:del w:id="494" w:author="zhb" w:date="2017-05-26T20:56:00Z"/>
              </w:rPr>
            </w:pPr>
            <w:del w:id="495" w:author="zhb" w:date="2017-05-26T20:56:00Z">
              <w:r w:rsidDel="00EF3EAA">
                <w:rPr>
                  <w:rFonts w:hint="eastAsia"/>
                </w:rPr>
                <w:delText>11:</w:delText>
              </w:r>
              <w:r w:rsidDel="00EF3EAA">
                <w:delText xml:space="preserve"> </w:delText>
              </w:r>
              <w:r w:rsidDel="00EF3EAA">
                <w:rPr>
                  <w:rFonts w:hint="eastAsia"/>
                </w:rPr>
                <w:delText>金花下注额度超过庄家赔付上限</w:delText>
              </w:r>
            </w:del>
          </w:p>
          <w:p w:rsidR="00EF3EAA" w:rsidRDefault="00BB2438" w:rsidP="00EF3EAA">
            <w:pPr>
              <w:rPr>
                <w:ins w:id="496" w:author="zhb" w:date="2017-05-26T20:55:00Z"/>
              </w:rPr>
            </w:pPr>
            <w:del w:id="497" w:author="zhb" w:date="2017-05-26T20:56:00Z">
              <w:r w:rsidDel="00EF3EAA">
                <w:delText>12</w:delText>
              </w:r>
              <w:r w:rsidR="00D47D14" w:rsidDel="00EF3EAA">
                <w:rPr>
                  <w:rFonts w:hint="eastAsia"/>
                </w:rPr>
                <w:delText xml:space="preserve">: </w:delText>
              </w:r>
              <w:r w:rsidR="00D47D14" w:rsidDel="00EF3EAA">
                <w:rPr>
                  <w:rFonts w:hint="eastAsia"/>
                </w:rPr>
                <w:delText>庄家不能下注</w:delText>
              </w:r>
            </w:del>
            <w:ins w:id="498" w:author="zhb" w:date="2017-05-26T20:55:00Z">
              <w:r w:rsidR="00EF3EAA">
                <w:rPr>
                  <w:rFonts w:hint="eastAsia"/>
                </w:rPr>
                <w:t>结果</w:t>
              </w:r>
            </w:ins>
          </w:p>
          <w:p w:rsidR="00EF3EAA" w:rsidRDefault="00EF3EAA" w:rsidP="00EF3EAA">
            <w:pPr>
              <w:rPr>
                <w:ins w:id="499" w:author="zhb" w:date="2017-05-26T20:55:00Z"/>
              </w:rPr>
            </w:pPr>
            <w:ins w:id="500" w:author="zhb" w:date="2017-05-26T20:55:00Z">
              <w:r>
                <w:t xml:space="preserve">0: </w:t>
              </w:r>
              <w:r w:rsidRPr="00EF3EAA">
                <w:rPr>
                  <w:rFonts w:hint="eastAsia"/>
                  <w:rPrChange w:id="50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成</w:t>
              </w:r>
              <w:r>
                <w:rPr>
                  <w:rFonts w:hint="eastAsia"/>
                </w:rPr>
                <w:t>功</w:t>
              </w:r>
            </w:ins>
          </w:p>
          <w:p w:rsidR="00EF3EAA" w:rsidRDefault="00EF3EAA" w:rsidP="00EF3EAA">
            <w:pPr>
              <w:rPr>
                <w:ins w:id="502" w:author="zhb" w:date="2017-05-26T20:55:00Z"/>
              </w:rPr>
            </w:pPr>
            <w:ins w:id="503" w:author="zhb" w:date="2017-05-26T20:55:00Z">
              <w:r>
                <w:t xml:space="preserve">1: </w:t>
              </w:r>
            </w:ins>
            <w:ins w:id="504" w:author="zhb" w:date="2017-05-26T20:56:00Z">
              <w:r w:rsidR="00B954E3">
                <w:rPr>
                  <w:rFonts w:hint="eastAsia"/>
                </w:rPr>
                <w:t>账号</w:t>
              </w:r>
            </w:ins>
            <w:ins w:id="505" w:author="zhb" w:date="2017-05-26T20:55:00Z">
              <w:r w:rsidRPr="00EF3EAA">
                <w:rPr>
                  <w:rFonts w:hint="eastAsia"/>
                  <w:rPrChange w:id="506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07" w:author="zhb" w:date="2017-05-26T20:55:00Z"/>
              </w:rPr>
            </w:pPr>
            <w:ins w:id="508" w:author="zhb" w:date="2017-05-26T20:55:00Z">
              <w:r>
                <w:t xml:space="preserve">2: </w:t>
              </w:r>
              <w:r w:rsidRPr="00EF3EAA">
                <w:rPr>
                  <w:rFonts w:hint="eastAsia"/>
                  <w:rPrChange w:id="50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房间不存</w:t>
              </w:r>
              <w:r>
                <w:rPr>
                  <w:rFonts w:hint="eastAsia"/>
                </w:rPr>
                <w:t>在</w:t>
              </w:r>
            </w:ins>
          </w:p>
          <w:p w:rsidR="00EF3EAA" w:rsidRDefault="00EF3EAA" w:rsidP="00EF3EAA">
            <w:pPr>
              <w:rPr>
                <w:ins w:id="510" w:author="zhb" w:date="2017-05-26T20:55:00Z"/>
              </w:rPr>
            </w:pPr>
            <w:ins w:id="511" w:author="zhb" w:date="2017-05-26T20:55:00Z">
              <w:r>
                <w:t xml:space="preserve">3: </w:t>
              </w:r>
              <w:r w:rsidRPr="00EF3EAA">
                <w:rPr>
                  <w:rFonts w:hint="eastAsia"/>
                  <w:rPrChange w:id="51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下注时间结</w:t>
              </w:r>
              <w:r>
                <w:rPr>
                  <w:rFonts w:hint="eastAsia"/>
                </w:rPr>
                <w:t>束</w:t>
              </w:r>
            </w:ins>
          </w:p>
          <w:p w:rsidR="00EF3EAA" w:rsidRDefault="00EF3EAA" w:rsidP="00EF3EAA">
            <w:pPr>
              <w:rPr>
                <w:ins w:id="513" w:author="zhb" w:date="2017-05-26T20:55:00Z"/>
              </w:rPr>
            </w:pPr>
            <w:ins w:id="514" w:author="zhb" w:date="2017-05-26T20:55:00Z">
              <w:r>
                <w:t xml:space="preserve">4: </w:t>
              </w:r>
              <w:r w:rsidRPr="00EF3EAA">
                <w:rPr>
                  <w:rFonts w:hint="eastAsia"/>
                  <w:rPrChange w:id="51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下注类型错</w:t>
              </w:r>
              <w:r>
                <w:rPr>
                  <w:rFonts w:hint="eastAsia"/>
                </w:rPr>
                <w:t>误</w:t>
              </w:r>
            </w:ins>
          </w:p>
          <w:p w:rsidR="00EF3EAA" w:rsidRDefault="00EF3EAA" w:rsidP="00EF3EAA">
            <w:pPr>
              <w:rPr>
                <w:ins w:id="516" w:author="zhb" w:date="2017-05-26T20:55:00Z"/>
              </w:rPr>
            </w:pPr>
            <w:ins w:id="517" w:author="zhb" w:date="2017-05-26T20:55:00Z">
              <w:r>
                <w:t xml:space="preserve">5: </w:t>
              </w:r>
              <w:r w:rsidRPr="00EF3EAA">
                <w:rPr>
                  <w:rFonts w:hint="eastAsia"/>
                  <w:rPrChange w:id="51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金币不</w:t>
              </w:r>
              <w:r>
                <w:rPr>
                  <w:rFonts w:hint="eastAsia"/>
                </w:rPr>
                <w:t>足</w:t>
              </w:r>
            </w:ins>
          </w:p>
          <w:p w:rsidR="00EF3EAA" w:rsidRDefault="00EF3EAA" w:rsidP="00EF3EAA">
            <w:pPr>
              <w:rPr>
                <w:ins w:id="519" w:author="zhb" w:date="2017-05-26T20:55:00Z"/>
              </w:rPr>
            </w:pPr>
            <w:ins w:id="520" w:author="zhb" w:date="2017-05-26T20:55:00Z">
              <w:r>
                <w:t xml:space="preserve">6: </w:t>
              </w:r>
              <w:r w:rsidRPr="00EF3EAA">
                <w:rPr>
                  <w:rFonts w:hint="eastAsia"/>
                  <w:rPrChange w:id="52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龙虎只能下注一</w:t>
              </w:r>
              <w:r>
                <w:rPr>
                  <w:rFonts w:hint="eastAsia"/>
                </w:rPr>
                <w:t>边</w:t>
              </w:r>
            </w:ins>
          </w:p>
          <w:p w:rsidR="00EF3EAA" w:rsidRPr="00EF3EAA" w:rsidRDefault="00EF3EAA" w:rsidP="00EF3EAA">
            <w:pPr>
              <w:rPr>
                <w:ins w:id="522" w:author="zhb" w:date="2017-05-26T20:55:00Z"/>
                <w:color w:val="FF0000"/>
              </w:rPr>
            </w:pPr>
            <w:ins w:id="523" w:author="zhb" w:date="2017-05-26T20:55:00Z">
              <w:r w:rsidRPr="00EF3EAA">
                <w:rPr>
                  <w:color w:val="FF0000"/>
                </w:rPr>
                <w:t xml:space="preserve">7: </w:t>
              </w:r>
              <w:r w:rsidRPr="00EF3EAA">
                <w:rPr>
                  <w:rFonts w:hint="eastAsia"/>
                  <w:color w:val="FF0000"/>
                  <w:rPrChange w:id="524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下注额低于单次下注下限</w:t>
              </w:r>
              <w:r w:rsidRPr="00EF3EAA">
                <w:rPr>
                  <w:color w:val="FF0000"/>
                </w:rPr>
                <w:t>(</w:t>
              </w:r>
              <w:r w:rsidRPr="00EF3EAA">
                <w:rPr>
                  <w:rFonts w:hint="eastAsia"/>
                  <w:color w:val="FF0000"/>
                  <w:rPrChange w:id="525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去掉</w:t>
              </w:r>
              <w:r w:rsidRPr="00EF3EAA">
                <w:rPr>
                  <w:color w:val="FF0000"/>
                </w:rPr>
                <w:t xml:space="preserve"> 10X</w:t>
              </w:r>
              <w:r w:rsidRPr="00EF3EAA">
                <w:rPr>
                  <w:rFonts w:hint="eastAsia"/>
                  <w:color w:val="FF0000"/>
                  <w:rPrChange w:id="526" w:author="zhb" w:date="2017-05-26T20:56:00Z">
                    <w:rPr>
                      <w:rFonts w:ascii="微软雅黑" w:eastAsia="微软雅黑" w:hAnsi="微软雅黑" w:cs="微软雅黑" w:hint="eastAsia"/>
                      <w:color w:val="FF0000"/>
                    </w:rPr>
                  </w:rPrChange>
                </w:rPr>
                <w:t>代替</w:t>
              </w:r>
              <w:r w:rsidRPr="00EF3EAA">
                <w:rPr>
                  <w:color w:val="FF0000"/>
                </w:rPr>
                <w:t>)</w:t>
              </w:r>
            </w:ins>
          </w:p>
          <w:p w:rsidR="00EF3EAA" w:rsidRDefault="00EF3EAA" w:rsidP="00EF3EAA">
            <w:pPr>
              <w:rPr>
                <w:ins w:id="527" w:author="zhb" w:date="2017-05-26T20:55:00Z"/>
              </w:rPr>
            </w:pPr>
            <w:ins w:id="528" w:author="zhb" w:date="2017-05-26T20:55:00Z">
              <w:r>
                <w:t xml:space="preserve">8: </w:t>
              </w:r>
              <w:r w:rsidRPr="00EF3EAA">
                <w:rPr>
                  <w:rFonts w:hint="eastAsia"/>
                  <w:rPrChange w:id="529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下注额超过累积下注上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0" w:author="zhb" w:date="2017-05-26T20:55:00Z"/>
              </w:rPr>
            </w:pPr>
            <w:ins w:id="531" w:author="zhb" w:date="2017-05-26T20:55:00Z">
              <w:r>
                <w:t xml:space="preserve">9: </w:t>
              </w:r>
              <w:r w:rsidRPr="00EF3EAA">
                <w:rPr>
                  <w:rFonts w:hint="eastAsia"/>
                  <w:rPrChange w:id="532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龙虎下注额超过庄家赔付上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3" w:author="zhb" w:date="2017-05-26T20:55:00Z"/>
              </w:rPr>
            </w:pPr>
            <w:ins w:id="534" w:author="zhb" w:date="2017-05-26T20:55:00Z">
              <w:r>
                <w:t xml:space="preserve">10: </w:t>
              </w:r>
              <w:r w:rsidRPr="00EF3EAA">
                <w:rPr>
                  <w:rFonts w:hint="eastAsia"/>
                  <w:rPrChange w:id="53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豹子下注额度超过庄家赔付上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6" w:author="zhb" w:date="2017-05-26T20:55:00Z"/>
              </w:rPr>
            </w:pPr>
            <w:ins w:id="537" w:author="zhb" w:date="2017-05-26T20:55:00Z">
              <w:r>
                <w:t xml:space="preserve">11: </w:t>
              </w:r>
              <w:r w:rsidRPr="00EF3EAA">
                <w:rPr>
                  <w:rFonts w:hint="eastAsia"/>
                  <w:rPrChange w:id="538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金花下注额度超过庄家赔付上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39" w:author="zhb" w:date="2017-05-26T20:55:00Z"/>
              </w:rPr>
            </w:pPr>
            <w:ins w:id="540" w:author="zhb" w:date="2017-05-26T20:55:00Z">
              <w:r>
                <w:lastRenderedPageBreak/>
                <w:t xml:space="preserve">12: </w:t>
              </w:r>
              <w:r w:rsidRPr="00EF3EAA">
                <w:rPr>
                  <w:rFonts w:hint="eastAsia"/>
                  <w:rPrChange w:id="541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庄家不能下</w:t>
              </w:r>
              <w:r>
                <w:rPr>
                  <w:rFonts w:hint="eastAsia"/>
                </w:rPr>
                <w:t>注</w:t>
              </w:r>
            </w:ins>
          </w:p>
          <w:p w:rsidR="00EF3EAA" w:rsidRDefault="00EF3EAA" w:rsidP="00EF3EAA">
            <w:pPr>
              <w:rPr>
                <w:ins w:id="542" w:author="zhb" w:date="2017-05-26T20:55:00Z"/>
              </w:rPr>
            </w:pPr>
            <w:ins w:id="543" w:author="zhb" w:date="2017-05-26T20:55:00Z">
              <w:r>
                <w:t>101</w:t>
              </w:r>
              <w:r w:rsidRPr="00EF3EAA">
                <w:rPr>
                  <w:rFonts w:hint="eastAsia"/>
                  <w:rPrChange w:id="544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5" w:author="zhb" w:date="2017-05-26T20:55:00Z"/>
              </w:rPr>
            </w:pPr>
            <w:ins w:id="546" w:author="zhb" w:date="2017-05-26T20:55:00Z">
              <w:r>
                <w:t>102</w:t>
              </w:r>
              <w:r w:rsidRPr="00EF3EAA">
                <w:rPr>
                  <w:rFonts w:hint="eastAsia"/>
                  <w:rPrChange w:id="547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：虎金花投注不够下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48" w:author="zhb" w:date="2017-05-26T20:55:00Z"/>
              </w:rPr>
            </w:pPr>
            <w:ins w:id="549" w:author="zhb" w:date="2017-05-26T20:55:00Z">
              <w:r>
                <w:t>103</w:t>
              </w:r>
              <w:r w:rsidRPr="00EF3EAA">
                <w:rPr>
                  <w:rFonts w:hint="eastAsia"/>
                  <w:rPrChange w:id="550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：龙虎豹子投注不够下</w:t>
              </w:r>
              <w:r>
                <w:rPr>
                  <w:rFonts w:hint="eastAsia"/>
                </w:rPr>
                <w:t>限</w:t>
              </w:r>
            </w:ins>
          </w:p>
          <w:p w:rsidR="00EF3EAA" w:rsidRDefault="00EF3EAA" w:rsidP="00EF3EAA">
            <w:pPr>
              <w:rPr>
                <w:ins w:id="551" w:author="zhb" w:date="2017-05-26T20:55:00Z"/>
              </w:rPr>
            </w:pPr>
            <w:ins w:id="552" w:author="zhb" w:date="2017-05-26T20:55:00Z">
              <w:r>
                <w:t>104</w:t>
              </w:r>
              <w:r w:rsidRPr="00EF3EAA">
                <w:rPr>
                  <w:rFonts w:hint="eastAsia"/>
                  <w:rPrChange w:id="553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：龙投注不够下</w:t>
              </w:r>
              <w:r>
                <w:rPr>
                  <w:rFonts w:hint="eastAsia"/>
                </w:rPr>
                <w:t>限</w:t>
              </w:r>
            </w:ins>
          </w:p>
          <w:p w:rsidR="00D47D14" w:rsidRPr="00635306" w:rsidRDefault="00EF3EAA" w:rsidP="00EF3EAA">
            <w:ins w:id="554" w:author="zhb" w:date="2017-05-26T20:55:00Z">
              <w:r>
                <w:t>105</w:t>
              </w:r>
              <w:r w:rsidRPr="00EF3EAA">
                <w:rPr>
                  <w:rFonts w:hint="eastAsia"/>
                  <w:rPrChange w:id="555" w:author="zhb" w:date="2017-05-26T20:56:00Z">
                    <w:rPr>
                      <w:rFonts w:ascii="微软雅黑" w:eastAsia="微软雅黑" w:hAnsi="微软雅黑" w:cs="微软雅黑" w:hint="eastAsia"/>
                    </w:rPr>
                  </w:rPrChange>
                </w:rPr>
                <w:t>：虎投注不够下</w:t>
              </w:r>
              <w:r>
                <w:rPr>
                  <w:rFonts w:hint="eastAsia"/>
                </w:rPr>
                <w:t>限</w:t>
              </w:r>
            </w:ins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D47D14" w:rsidRPr="00C6547E" w:rsidRDefault="00D47D14" w:rsidP="00153EB4">
            <w:r>
              <w:rPr>
                <w:rFonts w:hint="eastAsia"/>
              </w:rPr>
              <w:t>下注类型</w:t>
            </w:r>
          </w:p>
        </w:tc>
      </w:tr>
      <w:tr w:rsidR="00D47D1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47D14" w:rsidRDefault="00D47D14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D47D14" w:rsidRDefault="00D47D14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D47D14" w:rsidRDefault="00D47D14" w:rsidP="00153EB4">
            <w:r>
              <w:rPr>
                <w:rFonts w:hint="eastAsia"/>
              </w:rPr>
              <w:t>下注金币数量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C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ent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F34977" w:rsidRDefault="00F34977" w:rsidP="00F34977">
      <w:pPr>
        <w:pStyle w:val="3"/>
        <w:spacing w:after="0"/>
      </w:pPr>
      <w:r>
        <w:t>40</w:t>
      </w:r>
      <w:r w:rsidR="00124679">
        <w:t>4</w:t>
      </w:r>
      <w:r>
        <w:t xml:space="preserve">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广播搓牌过程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牌序号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是否旋转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搓牌模式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X</w:t>
            </w:r>
          </w:p>
        </w:tc>
      </w:tr>
      <w:tr w:rsidR="00F34977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34977" w:rsidRDefault="00F34977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F34977" w:rsidRDefault="00F34977" w:rsidP="00153EB4">
            <w:pPr>
              <w:jc w:val="center"/>
            </w:pPr>
            <w:r>
              <w:t>float</w:t>
            </w:r>
          </w:p>
        </w:tc>
        <w:tc>
          <w:tcPr>
            <w:tcW w:w="3546" w:type="dxa"/>
          </w:tcPr>
          <w:p w:rsidR="00F34977" w:rsidRDefault="00F34977" w:rsidP="00153EB4">
            <w:pPr>
              <w:jc w:val="center"/>
            </w:pPr>
            <w:r>
              <w:rPr>
                <w:rFonts w:hint="eastAsia"/>
              </w:rPr>
              <w:t>移动分量</w:t>
            </w:r>
            <w:r>
              <w:rPr>
                <w:rFonts w:hint="eastAsia"/>
              </w:rPr>
              <w:t>Y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Client</w:t>
      </w:r>
      <w:r>
        <w:rPr>
          <w:rFonts w:hint="eastAsia"/>
        </w:rPr>
        <w:t>明牌数量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 w:rsidRPr="006100CF">
              <w:t>U</w:t>
            </w:r>
            <w:r w:rsidRPr="006100CF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 w:rsidRPr="006100CF">
              <w:rPr>
                <w:rFonts w:hint="eastAsia"/>
              </w:rPr>
              <w:t>帐号</w:t>
            </w:r>
            <w:r w:rsidRPr="006100CF">
              <w:rPr>
                <w:rFonts w:hint="eastAsia"/>
              </w:rPr>
              <w:t>ID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790072" w:rsidRDefault="00790072" w:rsidP="00790072">
      <w:pPr>
        <w:pStyle w:val="3"/>
        <w:spacing w:after="0"/>
      </w:pPr>
      <w:r>
        <w:t>40</w:t>
      </w:r>
      <w:r w:rsidR="00124679">
        <w:t>5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返回明牌数量结果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90072" w:rsidRDefault="00790072" w:rsidP="00153EB4">
            <w:r>
              <w:rPr>
                <w:rFonts w:hint="eastAsia"/>
              </w:rPr>
              <w:t>结果</w:t>
            </w:r>
          </w:p>
          <w:p w:rsidR="00790072" w:rsidRDefault="00790072" w:rsidP="00153EB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90072" w:rsidRDefault="00790072" w:rsidP="00153EB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90072" w:rsidRDefault="00790072" w:rsidP="00153EB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790072" w:rsidRDefault="00790072" w:rsidP="00153EB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明牌编号不对</w:t>
            </w:r>
          </w:p>
          <w:p w:rsidR="00790072" w:rsidRPr="00635306" w:rsidRDefault="00790072" w:rsidP="00153EB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身份错误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Pr="006100CF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Pr="006100CF" w:rsidRDefault="00790072" w:rsidP="00153EB4">
            <w:pPr>
              <w:jc w:val="left"/>
            </w:pPr>
            <w:r>
              <w:rPr>
                <w:rFonts w:hint="eastAsia"/>
              </w:rPr>
              <w:t>身份类型</w:t>
            </w:r>
            <w:r>
              <w:rPr>
                <w:rFonts w:hint="eastAsia"/>
              </w:rPr>
              <w:t xml:space="preserve"> (</w:t>
            </w:r>
            <w:r>
              <w:t>1</w:t>
            </w:r>
            <w:r>
              <w:rPr>
                <w:rFonts w:hint="eastAsia"/>
              </w:rPr>
              <w:t>庄家</w:t>
            </w:r>
            <w:r>
              <w:rPr>
                <w:rFonts w:hint="eastAsia"/>
              </w:rPr>
              <w:t>,</w:t>
            </w:r>
            <w:r>
              <w:t xml:space="preserve"> 2</w:t>
            </w:r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>)</w:t>
            </w:r>
          </w:p>
        </w:tc>
      </w:tr>
      <w:tr w:rsidR="00790072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90072" w:rsidRDefault="00790072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790072" w:rsidRDefault="00790072" w:rsidP="00153EB4">
            <w:pPr>
              <w:jc w:val="left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第几张牌是明牌</w:t>
            </w:r>
            <w:r>
              <w:rPr>
                <w:rFonts w:hint="eastAsia"/>
              </w:rPr>
              <w:t xml:space="preserve"> (</w:t>
            </w:r>
            <w:r>
              <w:t>2</w:t>
            </w:r>
            <w:r>
              <w:rPr>
                <w:rFonts w:hint="eastAsia"/>
              </w:rPr>
              <w:t>,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>4</w:t>
            </w:r>
            <w:r>
              <w:rPr>
                <w:rFonts w:hint="eastAsia"/>
              </w:rPr>
              <w:t>)</w:t>
            </w:r>
          </w:p>
          <w:p w:rsidR="00790072" w:rsidRDefault="00790072" w:rsidP="00153EB4">
            <w:pPr>
              <w:jc w:val="left"/>
            </w:pPr>
            <w:r>
              <w:rPr>
                <w:rFonts w:hint="eastAsia"/>
              </w:rPr>
              <w:t>如果是第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表示全部都是明牌</w:t>
            </w:r>
          </w:p>
        </w:tc>
      </w:tr>
    </w:tbl>
    <w:p w:rsidR="00635306" w:rsidRDefault="00413AC3" w:rsidP="00635306">
      <w:pPr>
        <w:pStyle w:val="3"/>
        <w:spacing w:after="0"/>
      </w:pPr>
      <w:r>
        <w:t>406</w:t>
      </w:r>
      <w:r w:rsidR="00363EC3">
        <w:t xml:space="preserve"> </w:t>
      </w:r>
      <w:r w:rsidR="00635306">
        <w:t>S</w:t>
      </w:r>
      <w:r w:rsidR="00635306">
        <w:rPr>
          <w:rFonts w:hint="eastAsia"/>
        </w:rPr>
        <w:t>erver</w:t>
      </w:r>
      <w:r w:rsidR="008B62C5">
        <w:rPr>
          <w:rFonts w:hint="eastAsia"/>
        </w:rPr>
        <w:t>更新</w:t>
      </w:r>
      <w:r w:rsidR="00635306">
        <w:rPr>
          <w:rFonts w:hint="eastAsia"/>
        </w:rPr>
        <w:t>下注排行榜</w:t>
      </w:r>
      <w:r w:rsidR="00635306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下注龙金额</w:t>
            </w:r>
          </w:p>
        </w:tc>
      </w:tr>
      <w:tr w:rsidR="000D36C3" w:rsidRPr="0075787E" w:rsidDel="00B06DE8" w:rsidTr="004618AA">
        <w:trPr>
          <w:trHeight w:val="342"/>
          <w:ins w:id="556" w:author="Herry" w:date="2017-05-20T21:32:00Z"/>
          <w:del w:id="557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58" w:author="Herry" w:date="2017-05-20T21:32:00Z"/>
                <w:del w:id="559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60" w:author="Herry" w:date="2017-05-20T21:32:00Z"/>
                <w:del w:id="561" w:author="zhb" w:date="2017-06-30T15:51:00Z"/>
              </w:rPr>
            </w:pPr>
            <w:ins w:id="562" w:author="Herry" w:date="2017-05-20T21:32:00Z">
              <w:del w:id="563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64" w:author="Herry" w:date="2017-05-20T21:32:00Z"/>
                <w:del w:id="565" w:author="zhb" w:date="2017-06-30T15:51:00Z"/>
              </w:rPr>
            </w:pPr>
            <w:ins w:id="566" w:author="Herry" w:date="2017-05-20T21:32:00Z">
              <w:del w:id="567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color w:val="00B0F0"/>
              </w:rPr>
              <w:t>U</w:t>
            </w:r>
            <w:r w:rsidRPr="00564B63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13AC3" w:rsidRPr="00564B63" w:rsidRDefault="00413AC3" w:rsidP="00413AC3">
            <w:pPr>
              <w:rPr>
                <w:color w:val="00B0F0"/>
              </w:rPr>
            </w:pPr>
            <w:r w:rsidRPr="00564B63">
              <w:rPr>
                <w:rFonts w:hint="eastAsia"/>
                <w:color w:val="00B0F0"/>
              </w:rPr>
              <w:t>数量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413AC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13AC3" w:rsidRDefault="00413AC3" w:rsidP="00413AC3">
            <w:pPr>
              <w:ind w:firstLineChars="200" w:firstLine="420"/>
            </w:pPr>
          </w:p>
        </w:tc>
        <w:tc>
          <w:tcPr>
            <w:tcW w:w="2693" w:type="dxa"/>
          </w:tcPr>
          <w:p w:rsidR="00413AC3" w:rsidRDefault="00413AC3" w:rsidP="00413AC3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413AC3" w:rsidRDefault="00413AC3" w:rsidP="00413AC3">
            <w:pPr>
              <w:jc w:val="center"/>
            </w:pPr>
            <w:r>
              <w:rPr>
                <w:rFonts w:hint="eastAsia"/>
              </w:rPr>
              <w:t>下注虎金额</w:t>
            </w:r>
          </w:p>
        </w:tc>
      </w:tr>
      <w:tr w:rsidR="000D36C3" w:rsidRPr="0075787E" w:rsidDel="00B06DE8" w:rsidTr="004618AA">
        <w:trPr>
          <w:trHeight w:val="342"/>
          <w:ins w:id="568" w:author="Herry" w:date="2017-05-20T21:32:00Z"/>
          <w:del w:id="569" w:author="zhb" w:date="2017-06-30T15:51:00Z"/>
        </w:trPr>
        <w:tc>
          <w:tcPr>
            <w:tcW w:w="2411" w:type="dxa"/>
            <w:shd w:val="clear" w:color="auto" w:fill="8DB3E2" w:themeFill="text2" w:themeFillTint="66"/>
          </w:tcPr>
          <w:p w:rsidR="000D36C3" w:rsidDel="00B06DE8" w:rsidRDefault="000D36C3" w:rsidP="00413AC3">
            <w:pPr>
              <w:ind w:firstLineChars="200" w:firstLine="420"/>
              <w:rPr>
                <w:ins w:id="570" w:author="Herry" w:date="2017-05-20T21:32:00Z"/>
                <w:del w:id="571" w:author="zhb" w:date="2017-06-30T15:51:00Z"/>
              </w:rPr>
            </w:pPr>
          </w:p>
        </w:tc>
        <w:tc>
          <w:tcPr>
            <w:tcW w:w="2693" w:type="dxa"/>
          </w:tcPr>
          <w:p w:rsidR="000D36C3" w:rsidDel="00B06DE8" w:rsidRDefault="000D36C3" w:rsidP="00413AC3">
            <w:pPr>
              <w:jc w:val="center"/>
              <w:rPr>
                <w:ins w:id="572" w:author="Herry" w:date="2017-05-20T21:32:00Z"/>
                <w:del w:id="573" w:author="zhb" w:date="2017-06-30T15:51:00Z"/>
              </w:rPr>
            </w:pPr>
            <w:ins w:id="574" w:author="Herry" w:date="2017-05-20T21:32:00Z">
              <w:del w:id="575" w:author="zhb" w:date="2017-06-30T15:51:00Z">
                <w:r w:rsidDel="00B06DE8">
                  <w:delText>U</w:delText>
                </w:r>
                <w:r w:rsidDel="00B06DE8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0D36C3" w:rsidDel="00B06DE8" w:rsidRDefault="000D36C3" w:rsidP="00413AC3">
            <w:pPr>
              <w:jc w:val="center"/>
              <w:rPr>
                <w:ins w:id="576" w:author="Herry" w:date="2017-05-20T21:32:00Z"/>
                <w:del w:id="577" w:author="zhb" w:date="2017-06-30T15:51:00Z"/>
              </w:rPr>
            </w:pPr>
            <w:ins w:id="578" w:author="Herry" w:date="2017-05-20T21:32:00Z">
              <w:del w:id="579" w:author="zhb" w:date="2017-06-30T15:51:00Z">
                <w:r w:rsidDel="00B06DE8">
                  <w:rPr>
                    <w:rFonts w:hint="eastAsia"/>
                  </w:rPr>
                  <w:delText>头像</w:delText>
                </w:r>
                <w:r w:rsidDel="00B06DE8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C</w:t>
      </w:r>
      <w:r w:rsidR="006C3E99">
        <w:rPr>
          <w:rFonts w:hint="eastAsia"/>
        </w:rPr>
        <w:t>lient</w:t>
      </w:r>
      <w:r w:rsidR="006C3E99">
        <w:rPr>
          <w:rFonts w:hint="eastAsia"/>
        </w:rPr>
        <w:t>请求部分统计数据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color w:val="00B0F0"/>
              </w:rPr>
              <w:t>U</w:t>
            </w:r>
            <w:r w:rsidRPr="007F77EA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6C3E99" w:rsidRPr="007F77EA" w:rsidRDefault="007F77EA" w:rsidP="004618AA">
            <w:pPr>
              <w:rPr>
                <w:color w:val="00B0F0"/>
              </w:rPr>
            </w:pPr>
            <w:r w:rsidRPr="007F77E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7F77EA" w:rsidP="007F77E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7F77EA" w:rsidP="007F77E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C3E99" w:rsidRDefault="00553B05" w:rsidP="006C3E99">
      <w:pPr>
        <w:pStyle w:val="3"/>
        <w:spacing w:after="0"/>
      </w:pPr>
      <w:r>
        <w:t>407</w:t>
      </w:r>
      <w:r w:rsidR="00363EC3">
        <w:t xml:space="preserve"> </w:t>
      </w:r>
      <w:r w:rsidR="006C3E99">
        <w:t>S</w:t>
      </w:r>
      <w:r w:rsidR="006C3E99">
        <w:rPr>
          <w:rFonts w:hint="eastAsia"/>
        </w:rPr>
        <w:t>erver</w:t>
      </w:r>
      <w:r w:rsidR="006C3E99">
        <w:rPr>
          <w:rFonts w:hint="eastAsia"/>
        </w:rPr>
        <w:t>返回部分统计数据</w:t>
      </w:r>
      <w:r w:rsidR="006C3E99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C3E99" w:rsidRPr="008324AA" w:rsidRDefault="008324AA" w:rsidP="008324AA">
            <w:pPr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6C3E99" w:rsidRPr="008324AA" w:rsidRDefault="008324AA" w:rsidP="004618AA">
            <w:pPr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6C3E99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C3E99" w:rsidRDefault="006C3E99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C3E99" w:rsidRDefault="008324AA" w:rsidP="003B2CAE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6C3E99" w:rsidRPr="00C6547E" w:rsidRDefault="008324AA" w:rsidP="003B2CAE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B2CAE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B2CAE" w:rsidRDefault="003B2CAE" w:rsidP="003B2CAE">
            <w:pPr>
              <w:ind w:firstLineChars="200" w:firstLine="420"/>
            </w:pPr>
          </w:p>
        </w:tc>
        <w:tc>
          <w:tcPr>
            <w:tcW w:w="2693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B2CAE" w:rsidRPr="008324AA" w:rsidRDefault="003B2CAE" w:rsidP="003B2CAE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D620CA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620CA" w:rsidRDefault="00D620CA" w:rsidP="00D620CA">
            <w:pPr>
              <w:ind w:firstLineChars="200" w:firstLine="420"/>
            </w:pPr>
          </w:p>
        </w:tc>
        <w:tc>
          <w:tcPr>
            <w:tcW w:w="2693" w:type="dxa"/>
          </w:tcPr>
          <w:p w:rsidR="00D620CA" w:rsidRDefault="0024437B" w:rsidP="00D620C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4437B" w:rsidRDefault="0024437B" w:rsidP="0024437B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24437B" w:rsidRDefault="0024437B" w:rsidP="0024437B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620CA" w:rsidRPr="0024437B" w:rsidRDefault="00D620CA" w:rsidP="00D620CA">
            <w:pPr>
              <w:jc w:val="center"/>
            </w:pPr>
          </w:p>
        </w:tc>
      </w:tr>
      <w:tr w:rsidR="00F17A9F" w:rsidRPr="0075787E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0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1" w:author="zhb" w:date="2017-04-28T09:59:00Z">
              <w:r>
                <w:rPr>
                  <w:rFonts w:hint="eastAsia"/>
                </w:rPr>
                <w:t>龙赢次数</w:t>
              </w:r>
            </w:ins>
            <w:del w:id="582" w:author="zhb" w:date="2017-04-28T09:59:00Z">
              <w:r w:rsidRPr="009143CD" w:rsidDel="00B46EF0">
                <w:rPr>
                  <w:rFonts w:hint="eastAsia"/>
                  <w:color w:val="00B0F0"/>
                </w:rPr>
                <w:delText>数组结束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3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4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5" w:author="zhb" w:date="2017-04-28T09:59:00Z">
              <w:r>
                <w:rPr>
                  <w:rFonts w:hint="eastAsia"/>
                </w:rPr>
                <w:t>虎赢次数</w:t>
              </w:r>
            </w:ins>
            <w:del w:id="586" w:author="zhb" w:date="2017-04-28T09:58:00Z">
              <w:r w:rsidDel="001F6846">
                <w:rPr>
                  <w:rFonts w:hint="eastAsia"/>
                </w:rPr>
                <w:delText>龙赢次数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87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88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89" w:author="zhb" w:date="2017-04-28T09:59:00Z">
              <w:r>
                <w:rPr>
                  <w:rFonts w:hint="eastAsia"/>
                </w:rPr>
                <w:t>和次数</w:t>
              </w:r>
            </w:ins>
            <w:del w:id="590" w:author="zhb" w:date="2017-04-28T09:58:00Z">
              <w:r w:rsidDel="001F6846">
                <w:rPr>
                  <w:rFonts w:hint="eastAsia"/>
                </w:rPr>
                <w:delText>虎赢次数</w:delText>
              </w:r>
            </w:del>
          </w:p>
        </w:tc>
      </w:tr>
      <w:tr w:rsidR="00F17A9F" w:rsidTr="00D970C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</w:pPr>
          </w:p>
        </w:tc>
        <w:tc>
          <w:tcPr>
            <w:tcW w:w="2693" w:type="dxa"/>
          </w:tcPr>
          <w:p w:rsidR="00F17A9F" w:rsidRDefault="00F17A9F" w:rsidP="00F17A9F">
            <w:pPr>
              <w:jc w:val="center"/>
            </w:pPr>
            <w:ins w:id="591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592" w:author="zhb" w:date="2017-04-28T09:58:00Z">
              <w:r w:rsidDel="001F6846">
                <w:delText>U</w:delText>
              </w:r>
              <w:r w:rsidDel="001F6846">
                <w:rPr>
                  <w:rFonts w:hint="eastAsia"/>
                </w:rPr>
                <w:delText>int</w:delText>
              </w:r>
              <w:r w:rsidDel="001F6846">
                <w:delText>8</w:delText>
              </w:r>
            </w:del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</w:pPr>
            <w:ins w:id="593" w:author="zhb" w:date="2017-04-28T09:59:00Z">
              <w:r>
                <w:rPr>
                  <w:rFonts w:hint="eastAsia"/>
                </w:rPr>
                <w:t>龙金花次数</w:t>
              </w:r>
            </w:ins>
            <w:del w:id="594" w:author="zhb" w:date="2017-04-28T09:58:00Z">
              <w:r w:rsidDel="001F6846">
                <w:rPr>
                  <w:rFonts w:hint="eastAsia"/>
                </w:rPr>
                <w:delText>开局数</w:delText>
              </w:r>
            </w:del>
          </w:p>
        </w:tc>
      </w:tr>
      <w:tr w:rsidR="00F17A9F" w:rsidTr="00D970C0">
        <w:trPr>
          <w:trHeight w:val="342"/>
          <w:ins w:id="595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596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597" w:author="zhb" w:date="2017-04-28T09:59:00Z"/>
              </w:rPr>
            </w:pPr>
            <w:ins w:id="598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599" w:author="zhb" w:date="2017-04-28T09:59:00Z"/>
              </w:rPr>
            </w:pPr>
            <w:ins w:id="600" w:author="zhb" w:date="2017-04-28T09:59:00Z">
              <w:r>
                <w:rPr>
                  <w:rFonts w:hint="eastAsia"/>
                </w:rPr>
                <w:t>虎金花次数</w:t>
              </w:r>
            </w:ins>
          </w:p>
        </w:tc>
      </w:tr>
      <w:tr w:rsidR="00F17A9F" w:rsidTr="00D970C0">
        <w:trPr>
          <w:trHeight w:val="342"/>
          <w:ins w:id="601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2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3" w:author="zhb" w:date="2017-04-28T09:59:00Z"/>
              </w:rPr>
            </w:pPr>
            <w:ins w:id="604" w:author="zhb" w:date="2017-04-28T09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05" w:author="zhb" w:date="2017-04-28T09:59:00Z"/>
              </w:rPr>
            </w:pPr>
            <w:ins w:id="606" w:author="zhb" w:date="2017-04-28T09:59:00Z">
              <w:r>
                <w:rPr>
                  <w:rFonts w:hint="eastAsia"/>
                </w:rPr>
                <w:t>龙虎豹子次数</w:t>
              </w:r>
            </w:ins>
          </w:p>
        </w:tc>
      </w:tr>
      <w:tr w:rsidR="00F17A9F" w:rsidTr="00D970C0">
        <w:trPr>
          <w:trHeight w:val="342"/>
          <w:ins w:id="607" w:author="zhb" w:date="2017-04-28T09:59:00Z"/>
        </w:trPr>
        <w:tc>
          <w:tcPr>
            <w:tcW w:w="2411" w:type="dxa"/>
            <w:shd w:val="clear" w:color="auto" w:fill="8DB3E2" w:themeFill="text2" w:themeFillTint="66"/>
          </w:tcPr>
          <w:p w:rsidR="00F17A9F" w:rsidRDefault="00F17A9F" w:rsidP="00F17A9F">
            <w:pPr>
              <w:ind w:firstLineChars="200" w:firstLine="420"/>
              <w:rPr>
                <w:ins w:id="608" w:author="zhb" w:date="2017-04-28T09:59:00Z"/>
              </w:rPr>
            </w:pPr>
          </w:p>
        </w:tc>
        <w:tc>
          <w:tcPr>
            <w:tcW w:w="2693" w:type="dxa"/>
          </w:tcPr>
          <w:p w:rsidR="00F17A9F" w:rsidDel="001F6846" w:rsidRDefault="00F17A9F" w:rsidP="00F17A9F">
            <w:pPr>
              <w:jc w:val="center"/>
              <w:rPr>
                <w:ins w:id="609" w:author="zhb" w:date="2017-04-28T09:59:00Z"/>
              </w:rPr>
            </w:pPr>
            <w:ins w:id="610" w:author="zhb" w:date="2017-04-28T09:59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F17A9F" w:rsidRDefault="00F17A9F" w:rsidP="00F17A9F">
            <w:pPr>
              <w:jc w:val="center"/>
              <w:rPr>
                <w:ins w:id="611" w:author="zhb" w:date="2017-04-28T09:59:00Z"/>
              </w:rPr>
            </w:pPr>
            <w:ins w:id="612" w:author="zhb" w:date="2017-04-28T09:59:00Z">
              <w:r>
                <w:rPr>
                  <w:rFonts w:hint="eastAsia"/>
                </w:rPr>
                <w:t>已开局数</w:t>
              </w:r>
            </w:ins>
          </w:p>
        </w:tc>
      </w:tr>
      <w:tr w:rsidR="009E4A87" w:rsidTr="00D970C0">
        <w:trPr>
          <w:trHeight w:val="342"/>
          <w:ins w:id="613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14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15" w:author="Herry" w:date="2017-05-04T14:51:00Z"/>
              </w:rPr>
            </w:pPr>
            <w:ins w:id="616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17" w:author="Herry" w:date="2017-05-04T14:51:00Z"/>
              </w:rPr>
            </w:pPr>
            <w:ins w:id="618" w:author="Herry" w:date="2017-05-04T14:51:00Z">
              <w:r>
                <w:rPr>
                  <w:rFonts w:hint="eastAsia"/>
                </w:rPr>
                <w:t>最大局数</w:t>
              </w:r>
            </w:ins>
          </w:p>
        </w:tc>
      </w:tr>
      <w:tr w:rsidR="009E4A87" w:rsidTr="00D970C0">
        <w:trPr>
          <w:trHeight w:val="342"/>
          <w:ins w:id="619" w:author="Herry" w:date="2017-05-04T14:51:00Z"/>
        </w:trPr>
        <w:tc>
          <w:tcPr>
            <w:tcW w:w="2411" w:type="dxa"/>
            <w:shd w:val="clear" w:color="auto" w:fill="8DB3E2" w:themeFill="text2" w:themeFillTint="66"/>
          </w:tcPr>
          <w:p w:rsidR="009E4A87" w:rsidRDefault="009E4A87" w:rsidP="00F17A9F">
            <w:pPr>
              <w:ind w:firstLineChars="200" w:firstLine="420"/>
              <w:rPr>
                <w:ins w:id="620" w:author="Herry" w:date="2017-05-04T14:51:00Z"/>
              </w:rPr>
            </w:pPr>
          </w:p>
        </w:tc>
        <w:tc>
          <w:tcPr>
            <w:tcW w:w="2693" w:type="dxa"/>
          </w:tcPr>
          <w:p w:rsidR="009E4A87" w:rsidRDefault="009E4A87" w:rsidP="00F17A9F">
            <w:pPr>
              <w:jc w:val="center"/>
              <w:rPr>
                <w:ins w:id="621" w:author="Herry" w:date="2017-05-04T14:51:00Z"/>
              </w:rPr>
            </w:pPr>
            <w:ins w:id="622" w:author="Herry" w:date="2017-05-04T14:5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9E4A87" w:rsidRDefault="009E4A87" w:rsidP="00F17A9F">
            <w:pPr>
              <w:jc w:val="center"/>
              <w:rPr>
                <w:ins w:id="623" w:author="Herry" w:date="2017-05-04T14:51:00Z"/>
              </w:rPr>
            </w:pPr>
            <w:ins w:id="624" w:author="Herry" w:date="2017-05-04T14:51:00Z">
              <w:r>
                <w:rPr>
                  <w:rFonts w:hint="eastAsia"/>
                </w:rPr>
                <w:t>房间人数</w:t>
              </w:r>
            </w:ins>
          </w:p>
        </w:tc>
      </w:tr>
    </w:tbl>
    <w:p w:rsidR="00AC4090" w:rsidRPr="009814D2" w:rsidRDefault="00AC4090" w:rsidP="0035373E"/>
    <w:p w:rsidR="00942697" w:rsidRDefault="00F30801" w:rsidP="00942697">
      <w:pPr>
        <w:pStyle w:val="3"/>
        <w:spacing w:after="0"/>
      </w:pPr>
      <w:r>
        <w:t>408</w:t>
      </w:r>
      <w:r w:rsidR="00363EC3">
        <w:t xml:space="preserve"> </w:t>
      </w:r>
      <w:r w:rsidR="00942697">
        <w:t>S</w:t>
      </w:r>
      <w:r w:rsidR="00942697">
        <w:rPr>
          <w:rFonts w:hint="eastAsia"/>
        </w:rPr>
        <w:t>erver</w:t>
      </w:r>
      <w:r w:rsidR="00942697">
        <w:rPr>
          <w:rFonts w:hint="eastAsia"/>
        </w:rPr>
        <w:t>返回全部统计信息</w:t>
      </w:r>
      <w:r w:rsidR="0094269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76017" w:rsidRPr="00F76017" w:rsidRDefault="00F76017" w:rsidP="00F76017"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F76017" w:rsidRPr="00F76017" w:rsidRDefault="00F76017" w:rsidP="00F76017"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</w:t>
            </w:r>
            <w:r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F76017" w:rsidRPr="0024740F" w:rsidRDefault="00F76017" w:rsidP="00F76017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数量</w:t>
            </w:r>
          </w:p>
        </w:tc>
      </w:tr>
      <w:tr w:rsidR="00F7601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76017" w:rsidRDefault="00F76017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F76017" w:rsidRDefault="00F76017" w:rsidP="00F7601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2757A" w:rsidRDefault="0002757A" w:rsidP="0002757A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02757A" w:rsidRDefault="0002757A" w:rsidP="0002757A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F76017" w:rsidRPr="0002757A" w:rsidRDefault="00F76017" w:rsidP="00F76017">
            <w:pPr>
              <w:jc w:val="center"/>
            </w:pP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F76017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F7601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F76017">
            <w:r>
              <w:rPr>
                <w:rFonts w:hint="eastAsia"/>
              </w:rPr>
              <w:t>龙赢次数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虎赢次数</w:t>
            </w:r>
          </w:p>
        </w:tc>
      </w:tr>
      <w:tr w:rsidR="00A801F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801F8" w:rsidRDefault="00A801F8" w:rsidP="00A801F8">
            <w:pPr>
              <w:ind w:firstLineChars="200" w:firstLine="420"/>
            </w:pPr>
          </w:p>
        </w:tc>
        <w:tc>
          <w:tcPr>
            <w:tcW w:w="2693" w:type="dxa"/>
          </w:tcPr>
          <w:p w:rsidR="00A801F8" w:rsidRDefault="00A801F8" w:rsidP="00A801F8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801F8" w:rsidRDefault="00A801F8" w:rsidP="00A801F8">
            <w:r>
              <w:rPr>
                <w:rFonts w:hint="eastAsia"/>
              </w:rPr>
              <w:t>和次数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龙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075B6" w:rsidP="000075B6">
            <w:r>
              <w:rPr>
                <w:rFonts w:hint="eastAsia"/>
              </w:rPr>
              <w:t>虎</w:t>
            </w:r>
            <w:r w:rsidR="00013C90">
              <w:rPr>
                <w:rFonts w:hint="eastAsia"/>
              </w:rPr>
              <w:t>金花</w:t>
            </w:r>
            <w:r>
              <w:rPr>
                <w:rFonts w:hint="eastAsia"/>
              </w:rPr>
              <w:t>次数</w:t>
            </w:r>
          </w:p>
        </w:tc>
      </w:tr>
      <w:tr w:rsidR="000075B6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075B6" w:rsidRDefault="000075B6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0075B6" w:rsidRDefault="000075B6" w:rsidP="000075B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075B6" w:rsidRDefault="00013C90" w:rsidP="000075B6">
            <w:r>
              <w:rPr>
                <w:rFonts w:hint="eastAsia"/>
              </w:rPr>
              <w:t>龙</w:t>
            </w:r>
            <w:r w:rsidR="000075B6">
              <w:rPr>
                <w:rFonts w:hint="eastAsia"/>
              </w:rPr>
              <w:t>虎</w:t>
            </w:r>
            <w:r>
              <w:rPr>
                <w:rFonts w:hint="eastAsia"/>
              </w:rPr>
              <w:t>豹子</w:t>
            </w:r>
            <w:r w:rsidR="000075B6">
              <w:rPr>
                <w:rFonts w:hint="eastAsia"/>
              </w:rPr>
              <w:t>次数</w:t>
            </w:r>
          </w:p>
        </w:tc>
      </w:tr>
      <w:tr w:rsidR="001443B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443BD" w:rsidRDefault="001443BD" w:rsidP="000075B6">
            <w:pPr>
              <w:ind w:firstLineChars="200" w:firstLine="420"/>
            </w:pPr>
          </w:p>
        </w:tc>
        <w:tc>
          <w:tcPr>
            <w:tcW w:w="2693" w:type="dxa"/>
          </w:tcPr>
          <w:p w:rsidR="001443BD" w:rsidRDefault="001443BD" w:rsidP="000075B6">
            <w:r>
              <w:t>U</w:t>
            </w:r>
            <w:r>
              <w:rPr>
                <w:rFonts w:hint="eastAsia"/>
              </w:rPr>
              <w:t>int</w:t>
            </w:r>
            <w:r w:rsidR="00BC7B78">
              <w:t>8</w:t>
            </w:r>
          </w:p>
        </w:tc>
        <w:tc>
          <w:tcPr>
            <w:tcW w:w="3546" w:type="dxa"/>
          </w:tcPr>
          <w:p w:rsidR="001443BD" w:rsidRDefault="002B1B27" w:rsidP="000075B6">
            <w:r>
              <w:rPr>
                <w:rFonts w:hint="eastAsia"/>
              </w:rPr>
              <w:t>已</w:t>
            </w:r>
            <w:r w:rsidR="001443BD">
              <w:rPr>
                <w:rFonts w:hint="eastAsia"/>
              </w:rPr>
              <w:t>开局数</w:t>
            </w:r>
          </w:p>
        </w:tc>
      </w:tr>
    </w:tbl>
    <w:p w:rsidR="00AC4090" w:rsidRPr="00942697" w:rsidRDefault="00AC4090" w:rsidP="0035373E"/>
    <w:p w:rsidR="00AC4090" w:rsidRDefault="00AC4090" w:rsidP="0035373E"/>
    <w:p w:rsidR="007D34B2" w:rsidRDefault="007D34B2" w:rsidP="007D34B2">
      <w:pPr>
        <w:pStyle w:val="3"/>
        <w:spacing w:after="0"/>
      </w:pPr>
      <w:r>
        <w:t>409 S</w:t>
      </w:r>
      <w:r>
        <w:rPr>
          <w:rFonts w:hint="eastAsia"/>
        </w:rPr>
        <w:t>erver</w:t>
      </w:r>
      <w:r>
        <w:rPr>
          <w:rFonts w:hint="eastAsia"/>
        </w:rPr>
        <w:t>追加统计信息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D4A63" w:rsidRPr="00F76017" w:rsidRDefault="007D4A63" w:rsidP="007D4A63">
            <w:pPr>
              <w:jc w:val="center"/>
            </w:pPr>
            <w:r w:rsidRPr="00F76017">
              <w:t>U</w:t>
            </w:r>
            <w:r w:rsidRPr="00F76017"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7D4A63" w:rsidRPr="00F76017" w:rsidRDefault="007D4A63" w:rsidP="007D4A63">
            <w:pPr>
              <w:jc w:val="center"/>
            </w:pPr>
            <w:r w:rsidRPr="00F76017">
              <w:rPr>
                <w:rFonts w:hint="eastAsia"/>
              </w:rPr>
              <w:t>房间</w:t>
            </w:r>
            <w:r w:rsidRPr="00F76017">
              <w:rPr>
                <w:rFonts w:hint="eastAsia"/>
              </w:rPr>
              <w:t>ID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Pr="00FD2374" w:rsidRDefault="007D4A63" w:rsidP="007D4A63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pPr>
              <w:jc w:val="center"/>
            </w:pPr>
            <w:r>
              <w:rPr>
                <w:rFonts w:hint="eastAsia"/>
              </w:rPr>
              <w:t>结果类型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7D4A63" w:rsidRDefault="007D4A63" w:rsidP="007D4A63">
            <w:pPr>
              <w:jc w:val="left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7D4A63" w:rsidRPr="00FD2374" w:rsidRDefault="007D4A63" w:rsidP="007D4A63">
            <w:pPr>
              <w:jc w:val="center"/>
            </w:pP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虎赢次数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和次数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虎金花次数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龙虎豹子次数</w:t>
            </w:r>
          </w:p>
        </w:tc>
      </w:tr>
      <w:tr w:rsidR="007D4A63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D4A63" w:rsidRDefault="007D4A63" w:rsidP="007D4A63">
            <w:pPr>
              <w:ind w:firstLineChars="200" w:firstLine="420"/>
            </w:pPr>
          </w:p>
        </w:tc>
        <w:tc>
          <w:tcPr>
            <w:tcW w:w="2693" w:type="dxa"/>
          </w:tcPr>
          <w:p w:rsidR="007D4A63" w:rsidRDefault="007D4A63" w:rsidP="007D4A63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3546" w:type="dxa"/>
          </w:tcPr>
          <w:p w:rsidR="007D4A63" w:rsidRDefault="007D4A63" w:rsidP="007D4A63">
            <w:r>
              <w:rPr>
                <w:rFonts w:hint="eastAsia"/>
              </w:rPr>
              <w:t>已开局数</w:t>
            </w:r>
          </w:p>
        </w:tc>
      </w:tr>
    </w:tbl>
    <w:p w:rsidR="004D14FF" w:rsidRDefault="00571049" w:rsidP="004D14FF">
      <w:pPr>
        <w:pStyle w:val="3"/>
        <w:spacing w:after="0"/>
      </w:pPr>
      <w:r>
        <w:lastRenderedPageBreak/>
        <w:t>410</w:t>
      </w:r>
      <w:r w:rsidR="00363EC3">
        <w:t xml:space="preserve"> </w:t>
      </w:r>
      <w:r w:rsidR="004D14FF">
        <w:t>C</w:t>
      </w:r>
      <w:r w:rsidR="004D14FF">
        <w:rPr>
          <w:rFonts w:hint="eastAsia"/>
        </w:rPr>
        <w:t>lient</w:t>
      </w:r>
      <w:r w:rsidR="004D14FF">
        <w:rPr>
          <w:rFonts w:hint="eastAsia"/>
        </w:rPr>
        <w:t>请求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D14FF" w:rsidRPr="00893AB7" w:rsidRDefault="00893AB7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Default="004D14FF" w:rsidP="004618AA">
            <w:pPr>
              <w:jc w:val="center"/>
            </w:pPr>
          </w:p>
        </w:tc>
        <w:tc>
          <w:tcPr>
            <w:tcW w:w="3546" w:type="dxa"/>
          </w:tcPr>
          <w:p w:rsidR="004D14FF" w:rsidRPr="00C6547E" w:rsidRDefault="004D14FF" w:rsidP="004618AA">
            <w:pPr>
              <w:jc w:val="center"/>
            </w:pPr>
          </w:p>
        </w:tc>
      </w:tr>
    </w:tbl>
    <w:p w:rsidR="004D14FF" w:rsidRDefault="00571049" w:rsidP="004D14FF">
      <w:pPr>
        <w:pStyle w:val="3"/>
        <w:spacing w:after="0"/>
      </w:pPr>
      <w:r>
        <w:t>410</w:t>
      </w:r>
      <w:r w:rsidR="00363EC3">
        <w:t xml:space="preserve"> </w:t>
      </w:r>
      <w:r w:rsidR="004D14FF">
        <w:t>S</w:t>
      </w:r>
      <w:r w:rsidR="004D14FF">
        <w:rPr>
          <w:rFonts w:hint="eastAsia"/>
        </w:rPr>
        <w:t>erver</w:t>
      </w:r>
      <w:r w:rsidR="004D14FF">
        <w:rPr>
          <w:rFonts w:hint="eastAsia"/>
        </w:rPr>
        <w:t>返回</w:t>
      </w:r>
      <w:r w:rsidR="00081116">
        <w:rPr>
          <w:rFonts w:hint="eastAsia"/>
        </w:rPr>
        <w:t>进入过的房间列表</w:t>
      </w:r>
      <w:r w:rsidR="004D14FF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D14FF" w:rsidRPr="00893AB7" w:rsidRDefault="00893AB7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D14FF" w:rsidRDefault="00893AB7" w:rsidP="004618AA">
            <w:r w:rsidRPr="00893AB7">
              <w:rPr>
                <w:rFonts w:hint="eastAsia"/>
              </w:rPr>
              <w:t>结果</w:t>
            </w:r>
          </w:p>
          <w:p w:rsidR="00893AB7" w:rsidRPr="00893AB7" w:rsidRDefault="00893AB7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93AB7" w:rsidRPr="00893AB7" w:rsidRDefault="00893AB7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</w:tc>
      </w:tr>
      <w:tr w:rsidR="004D14FF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D14FF" w:rsidRDefault="004D14FF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color w:val="00B0F0"/>
              </w:rPr>
              <w:t>U</w:t>
            </w:r>
            <w:r w:rsidRPr="00893AB7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D14FF" w:rsidRPr="00893AB7" w:rsidRDefault="00893AB7" w:rsidP="004618AA">
            <w:pPr>
              <w:jc w:val="center"/>
              <w:rPr>
                <w:color w:val="00B0F0"/>
              </w:rPr>
            </w:pPr>
            <w:r w:rsidRPr="00893AB7">
              <w:rPr>
                <w:rFonts w:hint="eastAsia"/>
                <w:color w:val="00B0F0"/>
              </w:rPr>
              <w:t>数量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893AB7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93AB7" w:rsidRDefault="00893AB7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93AB7" w:rsidRDefault="00893AB7" w:rsidP="004618A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893AB7" w:rsidRDefault="00893AB7" w:rsidP="004618AA">
            <w:pPr>
              <w:jc w:val="center"/>
            </w:pPr>
            <w:r>
              <w:rPr>
                <w:rFonts w:hint="eastAsia"/>
              </w:rPr>
              <w:t>房主名字</w:t>
            </w:r>
          </w:p>
        </w:tc>
      </w:tr>
    </w:tbl>
    <w:p w:rsidR="00AC4090" w:rsidRDefault="00AC4090" w:rsidP="0035373E"/>
    <w:p w:rsidR="00AC4090" w:rsidRDefault="00AC4090" w:rsidP="0035373E"/>
    <w:p w:rsidR="00463AE3" w:rsidRDefault="00571049" w:rsidP="00463AE3">
      <w:pPr>
        <w:pStyle w:val="3"/>
        <w:spacing w:after="0"/>
      </w:pPr>
      <w:r>
        <w:t>411</w:t>
      </w:r>
      <w:r w:rsidR="00363EC3">
        <w:t xml:space="preserve"> </w:t>
      </w:r>
      <w:r w:rsidR="00463AE3">
        <w:t>S</w:t>
      </w:r>
      <w:r w:rsidR="00463AE3">
        <w:rPr>
          <w:rFonts w:hint="eastAsia"/>
        </w:rPr>
        <w:t>erver</w:t>
      </w:r>
      <w:r w:rsidR="00463AE3">
        <w:rPr>
          <w:rFonts w:hint="eastAsia"/>
        </w:rPr>
        <w:t>设置龙虎第一名排名</w:t>
      </w:r>
      <w:r w:rsidR="00463AE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龙名字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25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26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27" w:author="Herry" w:date="2017-05-20T21:34:00Z"/>
              </w:rPr>
            </w:pPr>
            <w:ins w:id="628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29" w:author="Herry" w:date="2017-05-20T21:34:00Z"/>
              </w:rPr>
            </w:pPr>
            <w:ins w:id="630" w:author="Herry" w:date="2017-05-20T21:34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31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32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33" w:author="zhb" w:date="2017-06-30T15:52:00Z"/>
              </w:rPr>
            </w:pPr>
            <w:ins w:id="634" w:author="zhb" w:date="2017-06-30T15:5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35" w:author="zhb" w:date="2017-06-30T15:52:00Z"/>
              </w:rPr>
            </w:pPr>
            <w:ins w:id="636" w:author="zhb" w:date="2017-06-30T15:52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虎帐号</w:t>
            </w:r>
            <w:r>
              <w:rPr>
                <w:rFonts w:hint="eastAsia"/>
              </w:rPr>
              <w:t>ID</w:t>
            </w:r>
            <w:r w:rsidR="00C04DCB">
              <w:t xml:space="preserve">  </w:t>
            </w:r>
            <w:r w:rsidR="00C04DCB">
              <w:rPr>
                <w:rFonts w:hint="eastAsia"/>
              </w:rPr>
              <w:t>没有值是</w:t>
            </w:r>
            <w:r w:rsidR="00C04DCB">
              <w:rPr>
                <w:rFonts w:hint="eastAsia"/>
              </w:rPr>
              <w:t>0</w:t>
            </w:r>
          </w:p>
        </w:tc>
      </w:tr>
      <w:tr w:rsidR="001C632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632C" w:rsidRDefault="001C632C" w:rsidP="001C632C">
            <w:pPr>
              <w:ind w:firstLineChars="200" w:firstLine="420"/>
            </w:pPr>
          </w:p>
        </w:tc>
        <w:tc>
          <w:tcPr>
            <w:tcW w:w="2693" w:type="dxa"/>
          </w:tcPr>
          <w:p w:rsidR="001C632C" w:rsidRPr="00893AB7" w:rsidRDefault="001C632C" w:rsidP="001C632C"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1C632C" w:rsidRPr="00893AB7" w:rsidRDefault="001C632C" w:rsidP="001C632C">
            <w:r>
              <w:rPr>
                <w:rFonts w:hint="eastAsia"/>
              </w:rPr>
              <w:t>虎名字</w:t>
            </w:r>
            <w:r w:rsidR="00C04DCB">
              <w:rPr>
                <w:rFonts w:hint="eastAsia"/>
              </w:rPr>
              <w:t xml:space="preserve">    </w:t>
            </w:r>
            <w:r w:rsidR="00C04DCB">
              <w:rPr>
                <w:rFonts w:hint="eastAsia"/>
              </w:rPr>
              <w:t>没有值是</w:t>
            </w:r>
            <w:r w:rsidR="00C04DCB">
              <w:t>””</w:t>
            </w:r>
          </w:p>
        </w:tc>
      </w:tr>
      <w:tr w:rsidR="005907C7" w:rsidRPr="0075787E" w:rsidTr="004618AA">
        <w:trPr>
          <w:trHeight w:val="342"/>
          <w:ins w:id="637" w:author="Herry" w:date="2017-05-20T21:34:00Z"/>
        </w:trPr>
        <w:tc>
          <w:tcPr>
            <w:tcW w:w="2411" w:type="dxa"/>
            <w:shd w:val="clear" w:color="auto" w:fill="8DB3E2" w:themeFill="text2" w:themeFillTint="66"/>
          </w:tcPr>
          <w:p w:rsidR="005907C7" w:rsidRDefault="005907C7" w:rsidP="001C632C">
            <w:pPr>
              <w:ind w:firstLineChars="200" w:firstLine="420"/>
              <w:rPr>
                <w:ins w:id="638" w:author="Herry" w:date="2017-05-20T21:34:00Z"/>
              </w:rPr>
            </w:pPr>
          </w:p>
        </w:tc>
        <w:tc>
          <w:tcPr>
            <w:tcW w:w="2693" w:type="dxa"/>
          </w:tcPr>
          <w:p w:rsidR="005907C7" w:rsidRDefault="005907C7" w:rsidP="001C632C">
            <w:pPr>
              <w:rPr>
                <w:ins w:id="639" w:author="Herry" w:date="2017-05-20T21:34:00Z"/>
              </w:rPr>
            </w:pPr>
            <w:ins w:id="640" w:author="Herry" w:date="2017-05-20T21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907C7" w:rsidRDefault="005907C7" w:rsidP="001C632C">
            <w:pPr>
              <w:rPr>
                <w:ins w:id="641" w:author="Herry" w:date="2017-05-20T21:34:00Z"/>
              </w:rPr>
            </w:pPr>
            <w:ins w:id="642" w:author="Herry" w:date="2017-05-20T21:34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05DF1" w:rsidRPr="0075787E" w:rsidTr="004618AA">
        <w:trPr>
          <w:trHeight w:val="342"/>
          <w:ins w:id="643" w:author="zhb" w:date="2017-06-30T15:52:00Z"/>
        </w:trPr>
        <w:tc>
          <w:tcPr>
            <w:tcW w:w="2411" w:type="dxa"/>
            <w:shd w:val="clear" w:color="auto" w:fill="8DB3E2" w:themeFill="text2" w:themeFillTint="66"/>
          </w:tcPr>
          <w:p w:rsidR="00F05DF1" w:rsidRDefault="00F05DF1" w:rsidP="001C632C">
            <w:pPr>
              <w:ind w:firstLineChars="200" w:firstLine="420"/>
              <w:rPr>
                <w:ins w:id="644" w:author="zhb" w:date="2017-06-30T15:52:00Z"/>
              </w:rPr>
            </w:pPr>
          </w:p>
        </w:tc>
        <w:tc>
          <w:tcPr>
            <w:tcW w:w="2693" w:type="dxa"/>
          </w:tcPr>
          <w:p w:rsidR="00F05DF1" w:rsidRDefault="00F05DF1" w:rsidP="001C632C">
            <w:pPr>
              <w:rPr>
                <w:ins w:id="645" w:author="zhb" w:date="2017-06-30T15:52:00Z"/>
              </w:rPr>
            </w:pPr>
            <w:ins w:id="646" w:author="zhb" w:date="2017-06-30T15:5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F05DF1" w:rsidRDefault="00F05DF1" w:rsidP="001C632C">
            <w:pPr>
              <w:rPr>
                <w:ins w:id="647" w:author="zhb" w:date="2017-06-30T15:52:00Z"/>
              </w:rPr>
            </w:pPr>
            <w:ins w:id="648" w:author="zhb" w:date="2017-06-30T15:53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 xml:space="preserve"> Url</w:t>
              </w:r>
            </w:ins>
          </w:p>
        </w:tc>
      </w:tr>
    </w:tbl>
    <w:p w:rsidR="002E4FB8" w:rsidRDefault="007C1CB5" w:rsidP="002E4FB8">
      <w:pPr>
        <w:pStyle w:val="3"/>
        <w:spacing w:after="0"/>
      </w:pPr>
      <w:r>
        <w:t>412</w:t>
      </w:r>
      <w:r w:rsidR="00363EC3">
        <w:t xml:space="preserve"> </w:t>
      </w:r>
      <w:r w:rsidR="002E4FB8">
        <w:t>S</w:t>
      </w:r>
      <w:r w:rsidR="002E4FB8">
        <w:rPr>
          <w:rFonts w:hint="eastAsia"/>
        </w:rPr>
        <w:t>erver</w:t>
      </w:r>
      <w:r w:rsidR="002E4FB8">
        <w:rPr>
          <w:rFonts w:hint="eastAsia"/>
        </w:rPr>
        <w:t>设置游戏数据</w:t>
      </w:r>
      <w:r w:rsidR="002E4FB8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5346E" w:rsidRDefault="0035346E" w:rsidP="004618AA">
            <w:r>
              <w:rPr>
                <w:rFonts w:hint="eastAsia"/>
              </w:rPr>
              <w:t>房间模版</w:t>
            </w:r>
            <w:r>
              <w:rPr>
                <w:rFonts w:hint="eastAsia"/>
              </w:rPr>
              <w:t>ID</w:t>
            </w:r>
          </w:p>
        </w:tc>
      </w:tr>
      <w:tr w:rsidR="002E4FB8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E4FB8" w:rsidRDefault="002E4FB8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E4FB8" w:rsidRPr="00893AB7" w:rsidRDefault="00833F7D" w:rsidP="004618AA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2E4FB8" w:rsidRPr="00893AB7" w:rsidRDefault="00833F7D" w:rsidP="004618AA">
            <w:r>
              <w:rPr>
                <w:rFonts w:hint="eastAsia"/>
              </w:rPr>
              <w:t>房主帐号</w:t>
            </w:r>
            <w:r>
              <w:rPr>
                <w:rFonts w:hint="eastAsia"/>
              </w:rPr>
              <w:t>ID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357050" w:rsidP="004618AA">
            <w:r>
              <w:rPr>
                <w:rFonts w:hint="eastAsia"/>
              </w:rPr>
              <w:t>房间</w:t>
            </w:r>
            <w:r w:rsidR="00AA0800">
              <w:rPr>
                <w:rFonts w:hint="eastAsia"/>
              </w:rPr>
              <w:t>最大局数</w:t>
            </w:r>
          </w:p>
        </w:tc>
      </w:tr>
      <w:tr w:rsidR="00AA0800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A0800" w:rsidRDefault="00AA0800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AA0800" w:rsidRDefault="00AA0800" w:rsidP="004618AA">
            <w:r>
              <w:rPr>
                <w:rFonts w:hint="eastAsia"/>
              </w:rPr>
              <w:t>Uint8</w:t>
            </w:r>
          </w:p>
        </w:tc>
        <w:tc>
          <w:tcPr>
            <w:tcW w:w="3546" w:type="dxa"/>
          </w:tcPr>
          <w:p w:rsidR="00AA0800" w:rsidRDefault="00011F71" w:rsidP="004618AA">
            <w:r>
              <w:rPr>
                <w:rFonts w:hint="eastAsia"/>
              </w:rPr>
              <w:t>已进行局数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房间状态</w:t>
            </w:r>
          </w:p>
        </w:tc>
      </w:tr>
      <w:tr w:rsidR="00833F7D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33F7D" w:rsidRDefault="00833F7D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833F7D" w:rsidRDefault="00833F7D" w:rsidP="004618AA">
            <w:del w:id="649" w:author="Herry" w:date="2017-05-26T17:46:00Z">
              <w:r w:rsidDel="00E250D6">
                <w:delText>U</w:delText>
              </w:r>
              <w:r w:rsidDel="00E250D6">
                <w:rPr>
                  <w:rFonts w:hint="eastAsia"/>
                </w:rPr>
                <w:delText>int8</w:delText>
              </w:r>
            </w:del>
            <w:ins w:id="650" w:author="Herry" w:date="2017-05-26T17:46:00Z">
              <w:r w:rsidR="00E250D6">
                <w:t>U</w:t>
              </w:r>
              <w:r w:rsidR="00E250D6">
                <w:rPr>
                  <w:rFonts w:hint="eastAsia"/>
                </w:rPr>
                <w:t>int</w:t>
              </w:r>
              <w:r w:rsidR="00E250D6">
                <w:t>32</w:t>
              </w:r>
            </w:ins>
          </w:p>
        </w:tc>
        <w:tc>
          <w:tcPr>
            <w:tcW w:w="3546" w:type="dxa"/>
          </w:tcPr>
          <w:p w:rsidR="00833F7D" w:rsidRDefault="00833F7D" w:rsidP="004618AA">
            <w:r>
              <w:rPr>
                <w:rFonts w:hint="eastAsia"/>
              </w:rPr>
              <w:t>剩余倒计时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del w:id="651" w:author="Herry" w:date="2017-05-26T17:46:00Z">
              <w:r w:rsidDel="00E250D6">
                <w:rPr>
                  <w:rFonts w:hint="eastAsia"/>
                </w:rPr>
                <w:delText>秒</w:delText>
              </w:r>
            </w:del>
            <w:ins w:id="652" w:author="Herry" w:date="2017-05-26T17:46:00Z">
              <w:r w:rsidR="00E250D6">
                <w:rPr>
                  <w:rFonts w:hint="eastAsia"/>
                </w:rPr>
                <w:t>毫秒</w:t>
              </w:r>
            </w:ins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color w:val="00B0F0"/>
              </w:rPr>
              <w:t>U</w:t>
            </w:r>
            <w:r w:rsidRPr="00EF3F0E">
              <w:rPr>
                <w:rFonts w:hint="eastAsia"/>
                <w:color w:val="00B0F0"/>
              </w:rPr>
              <w:t>int1</w:t>
            </w:r>
            <w:r w:rsidRPr="00EF3F0E">
              <w:rPr>
                <w:color w:val="00B0F0"/>
              </w:rPr>
              <w:t>6</w:t>
            </w:r>
          </w:p>
        </w:tc>
        <w:tc>
          <w:tcPr>
            <w:tcW w:w="3546" w:type="dxa"/>
          </w:tcPr>
          <w:p w:rsidR="0035346E" w:rsidRPr="00EF3F0E" w:rsidRDefault="0035346E" w:rsidP="0035346E">
            <w:pPr>
              <w:jc w:val="center"/>
              <w:rPr>
                <w:color w:val="00B0F0"/>
              </w:rPr>
            </w:pPr>
            <w:r w:rsidRPr="00EF3F0E">
              <w:rPr>
                <w:rFonts w:hint="eastAsia"/>
                <w:color w:val="00B0F0"/>
              </w:rPr>
              <w:t>数量</w:t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35346E" w:rsidP="004B329D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B329D" w:rsidRDefault="0035346E" w:rsidP="004B329D">
            <w:pPr>
              <w:jc w:val="center"/>
            </w:pPr>
            <w:r>
              <w:rPr>
                <w:rFonts w:hint="eastAsia"/>
              </w:rPr>
              <w:t>下注类型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龙虎豹子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</w:t>
            </w:r>
          </w:p>
          <w:p w:rsidR="00D808B8" w:rsidRDefault="00D808B8" w:rsidP="00D808B8">
            <w:pPr>
              <w:jc w:val="left"/>
            </w:pPr>
            <w:r>
              <w:rPr>
                <w:rFonts w:hint="eastAsia"/>
              </w:rPr>
              <w:lastRenderedPageBreak/>
              <w:t>5,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</w:t>
            </w:r>
            <w:r>
              <w:rPr>
                <w:rFonts w:hint="eastAsia"/>
              </w:rPr>
              <w:tab/>
            </w:r>
          </w:p>
        </w:tc>
      </w:tr>
      <w:tr w:rsidR="0035346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5346E" w:rsidRDefault="0035346E" w:rsidP="0035346E">
            <w:pPr>
              <w:ind w:firstLineChars="200" w:firstLine="420"/>
            </w:pPr>
          </w:p>
        </w:tc>
        <w:tc>
          <w:tcPr>
            <w:tcW w:w="2693" w:type="dxa"/>
          </w:tcPr>
          <w:p w:rsidR="0035346E" w:rsidRDefault="006A4E90" w:rsidP="004B329D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35346E" w:rsidDel="004704BA" w:rsidRDefault="004704BA">
            <w:pPr>
              <w:jc w:val="center"/>
              <w:rPr>
                <w:del w:id="653" w:author="Herry" w:date="2017-04-07T10:29:00Z"/>
              </w:rPr>
            </w:pPr>
            <w:ins w:id="654" w:author="Herry" w:date="2017-04-07T10:29:00Z">
              <w:r>
                <w:rPr>
                  <w:rFonts w:hint="eastAsia"/>
                </w:rPr>
                <w:t>个人</w:t>
              </w:r>
            </w:ins>
            <w:r w:rsidR="0035346E">
              <w:rPr>
                <w:rFonts w:hint="eastAsia"/>
              </w:rPr>
              <w:t>下注金额</w:t>
            </w:r>
            <w:ins w:id="655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  <w:p w:rsidR="004B329D" w:rsidDel="004704BA" w:rsidRDefault="004B329D">
            <w:pPr>
              <w:jc w:val="center"/>
              <w:rPr>
                <w:del w:id="656" w:author="Herry" w:date="2017-04-07T10:29:00Z"/>
              </w:rPr>
              <w:pPrChange w:id="657" w:author="Herry" w:date="2017-04-07T10:29:00Z">
                <w:pPr>
                  <w:jc w:val="left"/>
                </w:pPr>
              </w:pPrChange>
            </w:pPr>
            <w:del w:id="658" w:author="Herry" w:date="2017-04-07T10:29:00Z">
              <w:r w:rsidDel="004704BA">
                <w:rPr>
                  <w:rFonts w:hint="eastAsia"/>
                </w:rPr>
                <w:delText>如果是庄家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为总下注金额</w:delText>
              </w:r>
            </w:del>
          </w:p>
          <w:p w:rsidR="004B329D" w:rsidRDefault="004B329D">
            <w:pPr>
              <w:jc w:val="center"/>
              <w:pPrChange w:id="659" w:author="Herry" w:date="2017-04-07T10:29:00Z">
                <w:pPr>
                  <w:jc w:val="left"/>
                </w:pPr>
              </w:pPrChange>
            </w:pPr>
            <w:del w:id="660" w:author="Herry" w:date="2017-04-07T10:29:00Z">
              <w:r w:rsidDel="004704BA">
                <w:rPr>
                  <w:rFonts w:hint="eastAsia"/>
                </w:rPr>
                <w:delText>如果非庄家</w:delText>
              </w:r>
              <w:r w:rsidDel="004704BA">
                <w:rPr>
                  <w:rFonts w:hint="eastAsia"/>
                </w:rPr>
                <w:delText>,</w:delText>
              </w:r>
              <w:r w:rsidDel="004704BA">
                <w:delText xml:space="preserve"> </w:delText>
              </w:r>
              <w:r w:rsidDel="004704BA">
                <w:rPr>
                  <w:rFonts w:hint="eastAsia"/>
                </w:rPr>
                <w:delText>为自己下滑组下注金额</w:delText>
              </w:r>
            </w:del>
          </w:p>
        </w:tc>
      </w:tr>
      <w:tr w:rsidR="004704BA" w:rsidRPr="0075787E" w:rsidTr="004618AA">
        <w:trPr>
          <w:trHeight w:val="342"/>
          <w:ins w:id="661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2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3" w:author="Herry" w:date="2017-04-07T10:29:00Z"/>
              </w:rPr>
            </w:pPr>
            <w:ins w:id="664" w:author="Herry" w:date="2017-04-07T10:30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65" w:author="Herry" w:date="2017-04-07T10:29:00Z"/>
              </w:rPr>
            </w:pPr>
            <w:ins w:id="666" w:author="Herry" w:date="2017-04-07T10:30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4704BA" w:rsidRPr="0075787E" w:rsidTr="004618AA">
        <w:trPr>
          <w:trHeight w:val="342"/>
          <w:ins w:id="667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68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69" w:author="Herry" w:date="2017-04-07T10:29:00Z"/>
              </w:rPr>
            </w:pPr>
            <w:ins w:id="670" w:author="Herry" w:date="2017-04-07T10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71" w:author="Herry" w:date="2017-04-07T10:30:00Z"/>
              </w:rPr>
            </w:pPr>
            <w:ins w:id="672" w:author="Herry" w:date="2017-04-07T10:30:00Z">
              <w:r>
                <w:rPr>
                  <w:rFonts w:hint="eastAsia"/>
                </w:rPr>
                <w:t>下注类型</w:t>
              </w:r>
            </w:ins>
          </w:p>
          <w:p w:rsidR="004704BA" w:rsidRDefault="004704BA" w:rsidP="004704BA">
            <w:pPr>
              <w:jc w:val="left"/>
              <w:rPr>
                <w:ins w:id="673" w:author="Herry" w:date="2017-04-07T10:30:00Z"/>
              </w:rPr>
            </w:pPr>
            <w:ins w:id="674" w:author="Herry" w:date="2017-04-07T10:30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4704BA" w:rsidRDefault="004704BA" w:rsidP="004704BA">
            <w:pPr>
              <w:jc w:val="left"/>
              <w:rPr>
                <w:ins w:id="675" w:author="Herry" w:date="2017-04-07T10:30:00Z"/>
              </w:rPr>
            </w:pPr>
            <w:ins w:id="676" w:author="Herry" w:date="2017-04-07T10:30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4704BA" w:rsidRDefault="004704BA" w:rsidP="004704BA">
            <w:pPr>
              <w:jc w:val="left"/>
              <w:rPr>
                <w:ins w:id="677" w:author="Herry" w:date="2017-04-07T10:30:00Z"/>
              </w:rPr>
            </w:pPr>
            <w:ins w:id="678" w:author="Herry" w:date="2017-04-07T10:30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4704BA" w:rsidRDefault="004704BA" w:rsidP="004704BA">
            <w:pPr>
              <w:jc w:val="left"/>
              <w:rPr>
                <w:ins w:id="679" w:author="Herry" w:date="2017-04-07T10:30:00Z"/>
              </w:rPr>
            </w:pPr>
            <w:ins w:id="680" w:author="Herry" w:date="2017-04-07T10:30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4704BA" w:rsidRDefault="004704BA">
            <w:pPr>
              <w:rPr>
                <w:ins w:id="681" w:author="Herry" w:date="2017-04-07T10:29:00Z"/>
              </w:rPr>
              <w:pPrChange w:id="682" w:author="Herry" w:date="2017-04-07T10:30:00Z">
                <w:pPr>
                  <w:jc w:val="center"/>
                </w:pPr>
              </w:pPrChange>
            </w:pPr>
            <w:ins w:id="683" w:author="Herry" w:date="2017-04-07T10:30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4704BA" w:rsidRPr="0075787E" w:rsidTr="004618AA">
        <w:trPr>
          <w:trHeight w:val="342"/>
          <w:ins w:id="684" w:author="Herry" w:date="2017-04-07T10:29:00Z"/>
        </w:trPr>
        <w:tc>
          <w:tcPr>
            <w:tcW w:w="2411" w:type="dxa"/>
            <w:shd w:val="clear" w:color="auto" w:fill="8DB3E2" w:themeFill="text2" w:themeFillTint="66"/>
          </w:tcPr>
          <w:p w:rsidR="004704BA" w:rsidRDefault="004704BA" w:rsidP="004704BA">
            <w:pPr>
              <w:ind w:firstLineChars="200" w:firstLine="420"/>
              <w:rPr>
                <w:ins w:id="685" w:author="Herry" w:date="2017-04-07T10:29:00Z"/>
              </w:rPr>
            </w:pPr>
          </w:p>
        </w:tc>
        <w:tc>
          <w:tcPr>
            <w:tcW w:w="2693" w:type="dxa"/>
          </w:tcPr>
          <w:p w:rsidR="004704BA" w:rsidRDefault="004704BA" w:rsidP="004704BA">
            <w:pPr>
              <w:jc w:val="center"/>
              <w:rPr>
                <w:ins w:id="686" w:author="Herry" w:date="2017-04-07T10:29:00Z"/>
              </w:rPr>
            </w:pPr>
            <w:ins w:id="687" w:author="Herry" w:date="2017-04-07T10:30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4704BA" w:rsidRDefault="004704BA" w:rsidP="004704BA">
            <w:pPr>
              <w:jc w:val="center"/>
              <w:rPr>
                <w:ins w:id="688" w:author="Herry" w:date="2017-04-07T10:29:00Z"/>
              </w:rPr>
            </w:pPr>
            <w:ins w:id="689" w:author="Herry" w:date="2017-04-07T10:30:00Z">
              <w:r>
                <w:rPr>
                  <w:rFonts w:hint="eastAsia"/>
                </w:rPr>
                <w:t>总下注金额</w:t>
              </w:r>
            </w:ins>
            <w:ins w:id="690" w:author="Herry" w:date="2017-04-18T14:33:00Z">
              <w:r w:rsidR="00217D46">
                <w:rPr>
                  <w:rFonts w:hint="eastAsia"/>
                </w:rPr>
                <w:t xml:space="preserve">  </w:t>
              </w:r>
              <w:r w:rsidR="00217D46">
                <w:rPr>
                  <w:rFonts w:hint="eastAsia"/>
                  <w:color w:val="00B0F0"/>
                </w:rPr>
                <w:t>(</w:t>
              </w:r>
              <w:r w:rsidR="00217D46">
                <w:rPr>
                  <w:rFonts w:hint="eastAsia"/>
                  <w:color w:val="00B0F0"/>
                </w:rPr>
                <w:t>数组结束</w:t>
              </w:r>
              <w:r w:rsidR="00217D46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0D1E79" w:rsidRPr="0075787E" w:rsidTr="004618AA">
        <w:trPr>
          <w:trHeight w:val="342"/>
          <w:ins w:id="691" w:author="Herry" w:date="2017-04-13T20:17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2" w:author="Herry" w:date="2017-04-13T20:17:00Z"/>
              </w:rPr>
            </w:pPr>
          </w:p>
        </w:tc>
        <w:tc>
          <w:tcPr>
            <w:tcW w:w="2693" w:type="dxa"/>
          </w:tcPr>
          <w:p w:rsidR="000D1E79" w:rsidRDefault="000D1E79">
            <w:pPr>
              <w:jc w:val="center"/>
              <w:rPr>
                <w:ins w:id="693" w:author="Herry" w:date="2017-04-13T20:17:00Z"/>
              </w:rPr>
            </w:pPr>
            <w:ins w:id="694" w:author="Herry" w:date="2017-04-13T20:18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0D1E79" w:rsidRDefault="000D1E79">
            <w:pPr>
              <w:jc w:val="center"/>
              <w:rPr>
                <w:ins w:id="695" w:author="Herry" w:date="2017-04-13T20:17:00Z"/>
              </w:rPr>
            </w:pPr>
            <w:ins w:id="696" w:author="Herry" w:date="2017-04-13T20:18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0D1E79" w:rsidRPr="0075787E" w:rsidTr="004618AA">
        <w:trPr>
          <w:trHeight w:val="342"/>
          <w:ins w:id="697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698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699" w:author="Herry" w:date="2017-04-13T20:18:00Z"/>
              </w:rPr>
            </w:pPr>
            <w:ins w:id="700" w:author="Herry" w:date="2017-04-13T20:1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jc w:val="center"/>
              <w:rPr>
                <w:ins w:id="701" w:author="Herry" w:date="2017-04-13T20:18:00Z"/>
              </w:rPr>
            </w:pPr>
            <w:ins w:id="702" w:author="Herry" w:date="2017-04-13T20:18:00Z">
              <w:r>
                <w:rPr>
                  <w:rFonts w:hint="eastAsia"/>
                </w:rPr>
                <w:t>下注类型</w:t>
              </w:r>
            </w:ins>
          </w:p>
          <w:p w:rsidR="000D1E79" w:rsidRDefault="000D1E79" w:rsidP="000D1E79">
            <w:pPr>
              <w:jc w:val="left"/>
              <w:rPr>
                <w:ins w:id="703" w:author="Herry" w:date="2017-04-13T20:18:00Z"/>
              </w:rPr>
            </w:pPr>
            <w:ins w:id="704" w:author="Herry" w:date="2017-04-13T20:18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0D1E79" w:rsidRDefault="000D1E79" w:rsidP="000D1E79">
            <w:pPr>
              <w:jc w:val="left"/>
              <w:rPr>
                <w:ins w:id="705" w:author="Herry" w:date="2017-04-13T20:18:00Z"/>
              </w:rPr>
            </w:pPr>
            <w:ins w:id="706" w:author="Herry" w:date="2017-04-13T20:18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龙虎豹子</w:t>
              </w:r>
            </w:ins>
          </w:p>
          <w:p w:rsidR="000D1E79" w:rsidRDefault="000D1E79" w:rsidP="000D1E79">
            <w:pPr>
              <w:jc w:val="left"/>
              <w:rPr>
                <w:ins w:id="707" w:author="Herry" w:date="2017-04-13T20:18:00Z"/>
              </w:rPr>
            </w:pPr>
            <w:ins w:id="708" w:author="Herry" w:date="2017-04-13T20:18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0D1E79" w:rsidRDefault="000D1E79" w:rsidP="000D1E79">
            <w:pPr>
              <w:jc w:val="left"/>
              <w:rPr>
                <w:ins w:id="709" w:author="Herry" w:date="2017-04-13T20:18:00Z"/>
              </w:rPr>
            </w:pPr>
            <w:ins w:id="710" w:author="Herry" w:date="2017-04-13T20:18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</w:t>
              </w:r>
            </w:ins>
          </w:p>
          <w:p w:rsidR="000D1E79" w:rsidRDefault="000D1E79" w:rsidP="000D1E79">
            <w:pPr>
              <w:rPr>
                <w:ins w:id="711" w:author="Herry" w:date="2017-04-13T20:18:00Z"/>
              </w:rPr>
            </w:pPr>
            <w:ins w:id="712" w:author="Herry" w:date="2017-04-13T20:18:00Z">
              <w:r>
                <w:rPr>
                  <w:rFonts w:hint="eastAsia"/>
                </w:rPr>
                <w:t>5,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</w:t>
              </w:r>
              <w:r>
                <w:rPr>
                  <w:rFonts w:hint="eastAsia"/>
                </w:rPr>
                <w:tab/>
              </w:r>
            </w:ins>
          </w:p>
        </w:tc>
      </w:tr>
      <w:tr w:rsidR="000D1E79" w:rsidRPr="0075787E" w:rsidTr="004618AA">
        <w:trPr>
          <w:trHeight w:val="342"/>
          <w:ins w:id="713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0D1E79">
            <w:pPr>
              <w:ind w:firstLineChars="200" w:firstLine="420"/>
              <w:rPr>
                <w:ins w:id="714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0D1E79">
            <w:pPr>
              <w:jc w:val="center"/>
              <w:rPr>
                <w:ins w:id="715" w:author="Herry" w:date="2017-04-13T20:18:00Z"/>
              </w:rPr>
            </w:pPr>
            <w:ins w:id="716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17" w:author="Herry" w:date="2017-04-13T20:18:00Z"/>
              </w:rPr>
            </w:pPr>
            <w:ins w:id="718" w:author="Herry" w:date="2017-04-13T20:18:00Z">
              <w:r>
                <w:rPr>
                  <w:rFonts w:hint="eastAsia"/>
                </w:rPr>
                <w:t>下注</w:t>
              </w:r>
            </w:ins>
            <w:ins w:id="719" w:author="Herry" w:date="2017-04-13T20:22:00Z">
              <w:r w:rsidR="00DE10EF">
                <w:rPr>
                  <w:rFonts w:hint="eastAsia"/>
                </w:rPr>
                <w:t>数额类型</w:t>
              </w:r>
            </w:ins>
          </w:p>
          <w:p w:rsidR="000D1E79" w:rsidRDefault="000D1E79">
            <w:pPr>
              <w:rPr>
                <w:ins w:id="720" w:author="Herry" w:date="2017-04-13T20:18:00Z"/>
              </w:rPr>
            </w:pPr>
            <w:ins w:id="721" w:author="Herry" w:date="2017-04-13T20:18:00Z">
              <w:r>
                <w:rPr>
                  <w:rFonts w:hint="eastAsia"/>
                </w:rPr>
                <w:t>10000,</w:t>
              </w:r>
              <w:r>
                <w:t xml:space="preserve"> 50000</w:t>
              </w:r>
              <w:r>
                <w:rPr>
                  <w:rFonts w:hint="eastAsia"/>
                </w:rPr>
                <w:t>以此类推</w:t>
              </w:r>
            </w:ins>
          </w:p>
        </w:tc>
      </w:tr>
      <w:tr w:rsidR="000D1E79" w:rsidRPr="0075787E" w:rsidTr="004618AA">
        <w:trPr>
          <w:trHeight w:val="342"/>
          <w:ins w:id="722" w:author="Herry" w:date="2017-04-13T20:18:00Z"/>
        </w:trPr>
        <w:tc>
          <w:tcPr>
            <w:tcW w:w="2411" w:type="dxa"/>
            <w:shd w:val="clear" w:color="auto" w:fill="8DB3E2" w:themeFill="text2" w:themeFillTint="66"/>
          </w:tcPr>
          <w:p w:rsidR="000D1E79" w:rsidRDefault="000D1E79" w:rsidP="004704BA">
            <w:pPr>
              <w:ind w:firstLineChars="200" w:firstLine="420"/>
              <w:rPr>
                <w:ins w:id="723" w:author="Herry" w:date="2017-04-13T20:18:00Z"/>
              </w:rPr>
            </w:pPr>
          </w:p>
        </w:tc>
        <w:tc>
          <w:tcPr>
            <w:tcW w:w="2693" w:type="dxa"/>
          </w:tcPr>
          <w:p w:rsidR="000D1E79" w:rsidRDefault="000D1E79" w:rsidP="004704BA">
            <w:pPr>
              <w:jc w:val="center"/>
              <w:rPr>
                <w:ins w:id="724" w:author="Herry" w:date="2017-04-13T20:18:00Z"/>
              </w:rPr>
            </w:pPr>
            <w:ins w:id="725" w:author="Herry" w:date="2017-04-13T20:1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0D1E79" w:rsidRDefault="000D1E79" w:rsidP="000D1E79">
            <w:pPr>
              <w:rPr>
                <w:ins w:id="726" w:author="Herry" w:date="2017-04-13T20:18:00Z"/>
              </w:rPr>
            </w:pPr>
            <w:ins w:id="727" w:author="Herry" w:date="2017-04-13T20:18:00Z">
              <w:r>
                <w:rPr>
                  <w:rFonts w:hint="eastAsia"/>
                </w:rPr>
                <w:t>下注次数</w:t>
              </w:r>
            </w:ins>
            <w:ins w:id="728" w:author="Herry" w:date="2017-04-18T14:32:00Z">
              <w:r w:rsidR="008F058C">
                <w:rPr>
                  <w:rFonts w:hint="eastAsia"/>
                </w:rPr>
                <w:t xml:space="preserve">  </w:t>
              </w:r>
            </w:ins>
            <w:ins w:id="729" w:author="Herry" w:date="2017-04-18T14:33:00Z">
              <w:r w:rsidR="008F058C">
                <w:rPr>
                  <w:rFonts w:hint="eastAsia"/>
                  <w:color w:val="00B0F0"/>
                </w:rPr>
                <w:t>(</w:t>
              </w:r>
            </w:ins>
            <w:ins w:id="730" w:author="Herry" w:date="2017-04-18T14:32:00Z">
              <w:r w:rsidR="008F058C">
                <w:rPr>
                  <w:rFonts w:hint="eastAsia"/>
                  <w:color w:val="00B0F0"/>
                </w:rPr>
                <w:t>数组结束</w:t>
              </w:r>
              <w:r w:rsidR="008F058C"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8F058C" w:rsidRPr="0075787E" w:rsidTr="004618AA">
        <w:trPr>
          <w:trHeight w:val="342"/>
          <w:ins w:id="731" w:author="Herry" w:date="2017-04-18T14:31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2" w:author="Herry" w:date="2017-04-18T14:31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3" w:author="Herry" w:date="2017-04-18T14:31:00Z"/>
              </w:rPr>
            </w:pPr>
            <w:ins w:id="734" w:author="Herry" w:date="2017-04-18T14:32:00Z">
              <w:r>
                <w:t>Uint32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35" w:author="Herry" w:date="2017-04-18T14:31:00Z"/>
              </w:rPr>
            </w:pPr>
            <w:ins w:id="736" w:author="Herry" w:date="2017-04-18T14:3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F058C" w:rsidRPr="0075787E" w:rsidTr="004618AA">
        <w:trPr>
          <w:trHeight w:val="342"/>
          <w:ins w:id="737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38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39" w:author="Herry" w:date="2017-04-18T14:32:00Z"/>
              </w:rPr>
            </w:pPr>
            <w:ins w:id="740" w:author="Herry" w:date="2017-04-18T14:3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1" w:author="Herry" w:date="2017-04-18T14:32:00Z"/>
              </w:rPr>
            </w:pPr>
            <w:ins w:id="742" w:author="Herry" w:date="2017-04-18T14:32:00Z">
              <w:r>
                <w:rPr>
                  <w:rFonts w:hint="eastAsia"/>
                </w:rPr>
                <w:t>名字</w:t>
              </w:r>
            </w:ins>
          </w:p>
        </w:tc>
      </w:tr>
      <w:tr w:rsidR="008F058C" w:rsidRPr="0075787E" w:rsidTr="004618AA">
        <w:trPr>
          <w:trHeight w:val="342"/>
          <w:ins w:id="743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44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45" w:author="Herry" w:date="2017-04-18T14:32:00Z"/>
              </w:rPr>
            </w:pPr>
            <w:ins w:id="746" w:author="Herry" w:date="2017-04-18T14:32:00Z">
              <w:r>
                <w:t>I</w:t>
              </w:r>
              <w:r>
                <w:rPr>
                  <w:rFonts w:hint="eastAsia"/>
                </w:rPr>
                <w:t>nt64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47" w:author="Herry" w:date="2017-04-18T14:32:00Z"/>
              </w:rPr>
            </w:pPr>
            <w:ins w:id="748" w:author="Herry" w:date="2017-04-18T14:32:00Z">
              <w:r>
                <w:rPr>
                  <w:rFonts w:hint="eastAsia"/>
                </w:rPr>
                <w:t>金币数量</w:t>
              </w:r>
            </w:ins>
          </w:p>
        </w:tc>
      </w:tr>
      <w:tr w:rsidR="008F058C" w:rsidRPr="0075787E" w:rsidTr="004618AA">
        <w:trPr>
          <w:trHeight w:val="342"/>
          <w:ins w:id="749" w:author="Herry" w:date="2017-04-18T14:32:00Z"/>
        </w:trPr>
        <w:tc>
          <w:tcPr>
            <w:tcW w:w="2411" w:type="dxa"/>
            <w:shd w:val="clear" w:color="auto" w:fill="8DB3E2" w:themeFill="text2" w:themeFillTint="66"/>
          </w:tcPr>
          <w:p w:rsidR="008F058C" w:rsidRDefault="008F058C" w:rsidP="008F058C">
            <w:pPr>
              <w:ind w:firstLineChars="200" w:firstLine="420"/>
              <w:rPr>
                <w:ins w:id="750" w:author="Herry" w:date="2017-04-18T14:32:00Z"/>
              </w:rPr>
            </w:pPr>
          </w:p>
        </w:tc>
        <w:tc>
          <w:tcPr>
            <w:tcW w:w="2693" w:type="dxa"/>
          </w:tcPr>
          <w:p w:rsidR="008F058C" w:rsidRDefault="008F058C" w:rsidP="008F058C">
            <w:pPr>
              <w:jc w:val="center"/>
              <w:rPr>
                <w:ins w:id="751" w:author="Herry" w:date="2017-04-18T14:32:00Z"/>
              </w:rPr>
            </w:pPr>
            <w:ins w:id="752" w:author="Herry" w:date="2017-04-18T14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F058C" w:rsidRDefault="008F058C" w:rsidP="008F058C">
            <w:pPr>
              <w:rPr>
                <w:ins w:id="753" w:author="Herry" w:date="2017-04-18T14:32:00Z"/>
              </w:rPr>
            </w:pPr>
            <w:ins w:id="754" w:author="Herry" w:date="2017-04-18T14:32:00Z">
              <w:r>
                <w:rPr>
                  <w:rFonts w:hint="eastAsia"/>
                </w:rPr>
                <w:t>庄家剩余局数</w:t>
              </w:r>
            </w:ins>
          </w:p>
        </w:tc>
      </w:tr>
      <w:tr w:rsidR="006B3C5A" w:rsidRPr="0075787E" w:rsidTr="004618AA">
        <w:trPr>
          <w:trHeight w:val="342"/>
          <w:ins w:id="755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56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57" w:author="zhb" w:date="2017-05-26T16:44:00Z"/>
              </w:rPr>
            </w:pPr>
            <w:ins w:id="758" w:author="zhb" w:date="2017-05-26T16:4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59" w:author="zhb" w:date="2017-05-26T16:44:00Z"/>
              </w:rPr>
            </w:pPr>
            <w:ins w:id="760" w:author="zhb" w:date="2017-05-26T16:44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B3C5A" w:rsidRPr="0075787E" w:rsidTr="004618AA">
        <w:trPr>
          <w:trHeight w:val="342"/>
          <w:ins w:id="761" w:author="zhb" w:date="2017-05-26T16:4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2" w:author="zhb" w:date="2017-05-26T16:4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3" w:author="zhb" w:date="2017-05-26T16:44:00Z"/>
              </w:rPr>
            </w:pPr>
            <w:ins w:id="764" w:author="zhb" w:date="2017-05-26T16:44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65" w:author="zhb" w:date="2017-05-26T16:44:00Z"/>
              </w:rPr>
            </w:pPr>
            <w:ins w:id="766" w:author="zhb" w:date="2017-05-26T16:44:00Z">
              <w:r>
                <w:rPr>
                  <w:rFonts w:hint="eastAsia"/>
                </w:rPr>
                <w:t>是否爆庄</w:t>
              </w:r>
              <w:r>
                <w:rPr>
                  <w:rFonts w:hint="eastAsia"/>
                </w:rPr>
                <w:t>(0</w:t>
              </w:r>
              <w:r>
                <w:rPr>
                  <w:rFonts w:hint="eastAsia"/>
                </w:rPr>
                <w:t>：默认</w:t>
              </w:r>
              <w:r>
                <w:rPr>
                  <w:rFonts w:hint="eastAsia"/>
                </w:rPr>
                <w:t>, 1</w:t>
              </w:r>
              <w:r>
                <w:rPr>
                  <w:rFonts w:hint="eastAsia"/>
                </w:rPr>
                <w:t>：爆庄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767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68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69" w:author="Herry" w:date="2017-04-18T14:33:00Z"/>
              </w:rPr>
            </w:pPr>
            <w:ins w:id="770" w:author="Herry" w:date="2017-04-18T14:34:00Z">
              <w:r w:rsidRPr="00EF3F0E">
                <w:rPr>
                  <w:color w:val="00B0F0"/>
                </w:rPr>
                <w:t>U</w:t>
              </w:r>
              <w:r w:rsidRPr="00EF3F0E">
                <w:rPr>
                  <w:rFonts w:hint="eastAsia"/>
                  <w:color w:val="00B0F0"/>
                </w:rPr>
                <w:t>int1</w:t>
              </w:r>
              <w:r w:rsidRPr="00EF3F0E">
                <w:rPr>
                  <w:color w:val="00B0F0"/>
                </w:rPr>
                <w:t>6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1" w:author="Herry" w:date="2017-04-18T14:33:00Z"/>
              </w:rPr>
            </w:pPr>
            <w:ins w:id="772" w:author="Herry" w:date="2017-04-18T14:34:00Z">
              <w:r w:rsidRPr="00EF3F0E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6B3C5A" w:rsidRPr="0075787E" w:rsidTr="004618AA">
        <w:trPr>
          <w:trHeight w:val="342"/>
          <w:ins w:id="773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74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75" w:author="Herry" w:date="2017-04-18T14:33:00Z"/>
              </w:rPr>
            </w:pPr>
            <w:ins w:id="77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77" w:author="Herry" w:date="2017-04-18T14:33:00Z"/>
              </w:rPr>
            </w:pPr>
            <w:ins w:id="77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79" w:author="Herry" w:date="2017-04-18T14:33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0" w:author="Herry" w:date="2017-04-18T14:33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1" w:author="Herry" w:date="2017-04-18T14:33:00Z"/>
              </w:rPr>
            </w:pPr>
            <w:ins w:id="78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3" w:author="Herry" w:date="2017-04-18T14:33:00Z"/>
              </w:rPr>
            </w:pPr>
            <w:ins w:id="784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8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8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87" w:author="Herry" w:date="2017-04-18T14:34:00Z"/>
              </w:rPr>
            </w:pPr>
            <w:ins w:id="78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89" w:author="Herry" w:date="2017-04-18T14:34:00Z"/>
              </w:rPr>
            </w:pPr>
            <w:ins w:id="790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79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3" w:author="Herry" w:date="2017-04-18T14:34:00Z"/>
              </w:rPr>
            </w:pPr>
            <w:ins w:id="79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795" w:author="Herry" w:date="2017-04-18T14:34:00Z"/>
              </w:rPr>
            </w:pPr>
            <w:ins w:id="796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79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79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799" w:author="Herry" w:date="2017-04-18T14:34:00Z"/>
              </w:rPr>
            </w:pPr>
            <w:ins w:id="80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1" w:author="Herry" w:date="2017-04-18T14:34:00Z"/>
              </w:rPr>
            </w:pPr>
            <w:ins w:id="802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0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0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05" w:author="Herry" w:date="2017-04-18T14:34:00Z"/>
              </w:rPr>
            </w:pPr>
            <w:ins w:id="80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07" w:author="Herry" w:date="2017-04-18T14:34:00Z"/>
              </w:rPr>
            </w:pPr>
            <w:ins w:id="808" w:author="Herry" w:date="2017-04-18T14:34:00Z">
              <w:r>
                <w:rPr>
                  <w:rFonts w:hint="eastAsia"/>
                </w:rPr>
                <w:t>龙牌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0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1" w:author="Herry" w:date="2017-04-18T14:34:00Z"/>
              </w:rPr>
            </w:pPr>
            <w:ins w:id="81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3" w:author="Herry" w:date="2017-04-18T14:34:00Z"/>
              </w:rPr>
            </w:pPr>
            <w:ins w:id="81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15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16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17" w:author="Herry" w:date="2017-04-18T14:34:00Z"/>
              </w:rPr>
            </w:pPr>
            <w:ins w:id="818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19" w:author="Herry" w:date="2017-04-18T14:34:00Z"/>
              </w:rPr>
            </w:pPr>
            <w:ins w:id="820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21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2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3" w:author="Herry" w:date="2017-04-18T14:34:00Z"/>
              </w:rPr>
            </w:pPr>
            <w:ins w:id="824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25" w:author="Herry" w:date="2017-04-18T14:34:00Z"/>
              </w:rPr>
            </w:pPr>
            <w:ins w:id="826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27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28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29" w:author="Herry" w:date="2017-04-18T14:34:00Z"/>
              </w:rPr>
            </w:pPr>
            <w:ins w:id="830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1" w:author="Herry" w:date="2017-04-18T14:34:00Z"/>
              </w:rPr>
            </w:pPr>
            <w:ins w:id="832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6B3C5A" w:rsidRPr="0075787E" w:rsidTr="004618AA">
        <w:trPr>
          <w:trHeight w:val="342"/>
          <w:ins w:id="833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34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35" w:author="Herry" w:date="2017-04-18T14:34:00Z"/>
              </w:rPr>
            </w:pPr>
            <w:ins w:id="836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37" w:author="Herry" w:date="2017-04-18T14:34:00Z"/>
              </w:rPr>
            </w:pPr>
            <w:ins w:id="838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6B3C5A" w:rsidRPr="0075787E" w:rsidTr="004618AA">
        <w:trPr>
          <w:trHeight w:val="342"/>
          <w:ins w:id="839" w:author="Herry" w:date="2017-04-18T14:34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0" w:author="Herry" w:date="2017-04-18T14:34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41" w:author="Herry" w:date="2017-04-18T14:34:00Z"/>
              </w:rPr>
            </w:pPr>
            <w:ins w:id="842" w:author="Herry" w:date="2017-04-18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rPr>
                <w:ins w:id="843" w:author="Herry" w:date="2017-04-18T14:34:00Z"/>
              </w:rPr>
            </w:pPr>
            <w:ins w:id="844" w:author="Herry" w:date="2017-04-18T14:34:00Z">
              <w:r>
                <w:rPr>
                  <w:rFonts w:hint="eastAsia"/>
                </w:rPr>
                <w:t>虎牌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  <w:r>
                <w:rPr>
                  <w:rFonts w:hint="eastAsia"/>
                </w:rPr>
                <w:t xml:space="preserve">  </w:t>
              </w:r>
              <w:r>
                <w:rPr>
                  <w:rFonts w:hint="eastAsia"/>
                  <w:color w:val="00B0F0"/>
                </w:rPr>
                <w:t>(</w:t>
              </w:r>
              <w:r>
                <w:rPr>
                  <w:rFonts w:hint="eastAsia"/>
                  <w:color w:val="00B0F0"/>
                </w:rPr>
                <w:t>数组结束</w:t>
              </w:r>
              <w:r>
                <w:rPr>
                  <w:rFonts w:hint="eastAsia"/>
                  <w:color w:val="00B0F0"/>
                </w:rPr>
                <w:t>)</w:t>
              </w:r>
            </w:ins>
          </w:p>
        </w:tc>
      </w:tr>
      <w:tr w:rsidR="006B3C5A" w:rsidRPr="0075787E" w:rsidTr="004618AA">
        <w:trPr>
          <w:trHeight w:val="342"/>
          <w:ins w:id="845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46" w:author="Herry" w:date="2017-04-18T14:35:00Z"/>
              </w:rPr>
            </w:pPr>
          </w:p>
        </w:tc>
        <w:tc>
          <w:tcPr>
            <w:tcW w:w="2693" w:type="dxa"/>
          </w:tcPr>
          <w:p w:rsidR="006B3C5A" w:rsidRPr="009C30C3" w:rsidRDefault="006B3C5A" w:rsidP="006B3C5A">
            <w:pPr>
              <w:jc w:val="center"/>
              <w:rPr>
                <w:ins w:id="847" w:author="Herry" w:date="2017-04-18T14:35:00Z"/>
                <w:color w:val="00B0F0"/>
              </w:rPr>
            </w:pPr>
            <w:ins w:id="848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Pr="00564B63" w:rsidRDefault="006B3C5A" w:rsidP="006B3C5A">
            <w:pPr>
              <w:rPr>
                <w:ins w:id="849" w:author="Herry" w:date="2017-04-18T14:35:00Z"/>
                <w:color w:val="00B0F0"/>
              </w:rPr>
            </w:pPr>
            <w:ins w:id="850" w:author="Herry" w:date="2017-04-18T14:50:00Z">
              <w:r>
                <w:rPr>
                  <w:rFonts w:hint="eastAsia"/>
                </w:rPr>
                <w:t>龙明牌情况</w:t>
              </w:r>
              <w:r>
                <w:rPr>
                  <w:rFonts w:hint="eastAsia"/>
                </w:rPr>
                <w:t>(</w:t>
              </w:r>
            </w:ins>
            <w:ins w:id="851" w:author="zhb" w:date="2017-04-18T15:10:00Z">
              <w:r>
                <w:rPr>
                  <w:rFonts w:hint="eastAsia"/>
                </w:rPr>
                <w:t>0,</w:t>
              </w:r>
            </w:ins>
            <w:ins w:id="852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53" w:author="zhb" w:date="2017-04-18T15:10:00Z">
              <w:r>
                <w:t>0</w:t>
              </w:r>
              <w:r>
                <w:rPr>
                  <w:rFonts w:hint="eastAsia"/>
                </w:rPr>
                <w:t>还未明牌</w:t>
              </w:r>
            </w:ins>
            <w:ins w:id="854" w:author="zhb" w:date="2017-04-18T15:11:00Z">
              <w:r>
                <w:rPr>
                  <w:rFonts w:hint="eastAsia"/>
                </w:rPr>
                <w:t>，</w:t>
              </w:r>
            </w:ins>
            <w:ins w:id="855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56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57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58" w:author="Herry" w:date="2017-04-18T14:35:00Z"/>
              </w:rPr>
            </w:pPr>
            <w:ins w:id="859" w:author="Herry" w:date="2017-04-18T14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>
            <w:pPr>
              <w:jc w:val="left"/>
              <w:rPr>
                <w:ins w:id="860" w:author="Herry" w:date="2017-04-18T14:35:00Z"/>
              </w:rPr>
              <w:pPrChange w:id="861" w:author="Herry" w:date="2017-04-18T14:43:00Z">
                <w:pPr/>
              </w:pPrChange>
            </w:pPr>
            <w:ins w:id="862" w:author="Herry" w:date="2017-04-18T14:50:00Z">
              <w:r>
                <w:rPr>
                  <w:rFonts w:hint="eastAsia"/>
                </w:rPr>
                <w:t>虎明牌情况</w:t>
              </w:r>
              <w:r>
                <w:rPr>
                  <w:rFonts w:hint="eastAsia"/>
                </w:rPr>
                <w:t>(</w:t>
              </w:r>
            </w:ins>
            <w:ins w:id="863" w:author="zhb" w:date="2017-04-18T15:10:00Z">
              <w:r>
                <w:t>0,</w:t>
              </w:r>
            </w:ins>
            <w:ins w:id="864" w:author="Herry" w:date="2017-04-18T14:50:00Z">
              <w:r>
                <w:t>2</w:t>
              </w:r>
              <w:r>
                <w:rPr>
                  <w:rFonts w:hint="eastAsia"/>
                </w:rPr>
                <w:t>,</w:t>
              </w:r>
              <w:r>
                <w:t>3</w:t>
              </w:r>
              <w:r>
                <w:rPr>
                  <w:rFonts w:hint="eastAsia"/>
                </w:rPr>
                <w:t>,</w:t>
              </w:r>
              <w:r>
                <w:t>4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865" w:author="zhb" w:date="2017-04-18T15:11:00Z">
              <w:r>
                <w:t>0</w:t>
              </w:r>
              <w:r>
                <w:rPr>
                  <w:rFonts w:hint="eastAsia"/>
                </w:rPr>
                <w:t>还未明牌，</w:t>
              </w:r>
            </w:ins>
            <w:ins w:id="866" w:author="Herry" w:date="2017-04-18T14:50:00Z">
              <w:r>
                <w:t>4</w:t>
              </w:r>
              <w:r>
                <w:rPr>
                  <w:rFonts w:hint="eastAsia"/>
                </w:rPr>
                <w:t>表示全部明牌</w:t>
              </w:r>
            </w:ins>
          </w:p>
        </w:tc>
      </w:tr>
      <w:tr w:rsidR="006B3C5A" w:rsidRPr="0075787E" w:rsidTr="004618AA">
        <w:trPr>
          <w:trHeight w:val="342"/>
          <w:ins w:id="867" w:author="Herry" w:date="2017-04-18T14:35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68" w:author="Herry" w:date="2017-04-18T14:35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69" w:author="Herry" w:date="2017-04-18T14:35:00Z"/>
              </w:rPr>
            </w:pPr>
            <w:ins w:id="870" w:author="Herry" w:date="2017-04-18T14:4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71" w:author="Herry" w:date="2017-04-18T14:47:00Z"/>
              </w:rPr>
            </w:pPr>
            <w:ins w:id="872" w:author="Herry" w:date="2017-04-18T14:47:00Z">
              <w:r>
                <w:rPr>
                  <w:rFonts w:hint="eastAsia"/>
                </w:rPr>
                <w:t>结果类型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位运算</w:t>
              </w:r>
              <w:r>
                <w:rPr>
                  <w:rFonts w:hint="eastAsia"/>
                </w:rPr>
                <w:t>)</w:t>
              </w:r>
            </w:ins>
          </w:p>
          <w:p w:rsidR="006B3C5A" w:rsidRDefault="006B3C5A" w:rsidP="006B3C5A">
            <w:pPr>
              <w:jc w:val="center"/>
              <w:rPr>
                <w:ins w:id="873" w:author="Herry" w:date="2017-04-18T14:47:00Z"/>
              </w:rPr>
            </w:pPr>
            <w:ins w:id="874" w:author="Herry" w:date="2017-04-18T14:47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龙胜</w:t>
              </w:r>
            </w:ins>
          </w:p>
          <w:p w:rsidR="006B3C5A" w:rsidRDefault="006B3C5A" w:rsidP="006B3C5A">
            <w:pPr>
              <w:jc w:val="center"/>
              <w:rPr>
                <w:ins w:id="875" w:author="Herry" w:date="2017-04-18T14:47:00Z"/>
              </w:rPr>
            </w:pPr>
            <w:ins w:id="876" w:author="Herry" w:date="2017-04-18T14:47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虎胜</w:t>
              </w:r>
            </w:ins>
          </w:p>
          <w:p w:rsidR="006B3C5A" w:rsidRDefault="006B3C5A" w:rsidP="006B3C5A">
            <w:pPr>
              <w:jc w:val="center"/>
              <w:rPr>
                <w:ins w:id="877" w:author="Herry" w:date="2017-04-18T14:47:00Z"/>
              </w:rPr>
            </w:pPr>
            <w:ins w:id="878" w:author="Herry" w:date="2017-04-18T14:47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和局</w:t>
              </w:r>
            </w:ins>
          </w:p>
          <w:p w:rsidR="006B3C5A" w:rsidRDefault="006B3C5A" w:rsidP="006B3C5A">
            <w:pPr>
              <w:jc w:val="center"/>
              <w:rPr>
                <w:ins w:id="879" w:author="Herry" w:date="2017-04-18T14:47:00Z"/>
              </w:rPr>
            </w:pPr>
            <w:ins w:id="880" w:author="Herry" w:date="2017-04-18T14:47:00Z">
              <w:r>
                <w:rPr>
                  <w:rFonts w:hint="eastAsia"/>
                </w:rPr>
                <w:t>8,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龙金花</w:t>
              </w:r>
            </w:ins>
          </w:p>
          <w:p w:rsidR="006B3C5A" w:rsidRDefault="006B3C5A" w:rsidP="006B3C5A">
            <w:pPr>
              <w:jc w:val="center"/>
              <w:rPr>
                <w:ins w:id="881" w:author="Herry" w:date="2017-04-18T14:47:00Z"/>
              </w:rPr>
            </w:pPr>
            <w:ins w:id="882" w:author="Herry" w:date="2017-04-18T14:47:00Z">
              <w:r>
                <w:rPr>
                  <w:rFonts w:hint="eastAsia"/>
                </w:rPr>
                <w:t>16,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龙虎豹</w:t>
              </w:r>
            </w:ins>
          </w:p>
          <w:p w:rsidR="006B3C5A" w:rsidRDefault="006B3C5A" w:rsidP="006B3C5A">
            <w:pPr>
              <w:jc w:val="center"/>
              <w:rPr>
                <w:ins w:id="883" w:author="Herry" w:date="2017-04-18T14:47:00Z"/>
              </w:rPr>
            </w:pPr>
            <w:ins w:id="884" w:author="Herry" w:date="2017-04-18T14:47:00Z">
              <w:r>
                <w:rPr>
                  <w:rFonts w:hint="eastAsia"/>
                </w:rPr>
                <w:t>32,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虎金花</w:t>
              </w:r>
            </w:ins>
          </w:p>
          <w:p w:rsidR="006B3C5A" w:rsidRDefault="006B3C5A" w:rsidP="006B3C5A">
            <w:pPr>
              <w:rPr>
                <w:ins w:id="885" w:author="Herry" w:date="2017-04-18T14:35:00Z"/>
              </w:rPr>
            </w:pPr>
          </w:p>
        </w:tc>
      </w:tr>
      <w:tr w:rsidR="006B3C5A" w:rsidRPr="0075787E" w:rsidTr="004618AA">
        <w:trPr>
          <w:trHeight w:val="342"/>
          <w:ins w:id="88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8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88" w:author="Herry" w:date="2017-04-18T14:56:00Z"/>
              </w:rPr>
            </w:pPr>
            <w:ins w:id="889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0" w:author="Herry" w:date="2017-04-18T14:56:00Z"/>
              </w:rPr>
            </w:pPr>
            <w:ins w:id="891" w:author="Herry" w:date="2017-04-18T14:56:00Z">
              <w:r>
                <w:rPr>
                  <w:rFonts w:hint="eastAsia"/>
                </w:rPr>
                <w:t>龙帐号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892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3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894" w:author="Herry" w:date="2017-04-18T14:56:00Z"/>
              </w:rPr>
            </w:pPr>
            <w:ins w:id="895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896" w:author="Herry" w:date="2017-04-18T14:56:00Z"/>
              </w:rPr>
            </w:pPr>
            <w:ins w:id="897" w:author="Herry" w:date="2017-04-18T14:56:00Z">
              <w:r>
                <w:rPr>
                  <w:rFonts w:hint="eastAsia"/>
                </w:rPr>
                <w:t>龙名字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898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899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00" w:author="Herry" w:date="2017-05-20T21:30:00Z"/>
              </w:rPr>
            </w:pPr>
            <w:ins w:id="901" w:author="Herry" w:date="2017-05-20T21:30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02" w:author="Herry" w:date="2017-05-20T21:30:00Z"/>
              </w:rPr>
            </w:pPr>
            <w:ins w:id="903" w:author="Herry" w:date="2017-05-20T21:31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04" w:author="zhb" w:date="2017-06-30T15:54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05" w:author="zhb" w:date="2017-06-30T15:54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06" w:author="zhb" w:date="2017-06-30T15:54:00Z"/>
              </w:rPr>
            </w:pPr>
            <w:ins w:id="907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08" w:author="zhb" w:date="2017-06-30T15:54:00Z"/>
              </w:rPr>
            </w:pPr>
            <w:ins w:id="909" w:author="zhb" w:date="2017-06-30T15:55:00Z">
              <w:r>
                <w:rPr>
                  <w:rFonts w:hint="eastAsia"/>
                </w:rPr>
                <w:t>龙头像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6B3C5A" w:rsidRPr="0075787E" w:rsidTr="004618AA">
        <w:trPr>
          <w:trHeight w:val="342"/>
          <w:ins w:id="910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1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2" w:author="Herry" w:date="2017-04-18T14:56:00Z"/>
              </w:rPr>
            </w:pPr>
            <w:ins w:id="913" w:author="Herry" w:date="2017-04-18T14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14" w:author="Herry" w:date="2017-04-18T14:56:00Z"/>
              </w:rPr>
            </w:pPr>
            <w:ins w:id="915" w:author="Herry" w:date="2017-04-18T14:56:00Z">
              <w:r>
                <w:rPr>
                  <w:rFonts w:hint="eastAsia"/>
                </w:rPr>
                <w:t>虎帐号</w:t>
              </w:r>
              <w:r>
                <w:rPr>
                  <w:rFonts w:hint="eastAsia"/>
                </w:rPr>
                <w:t>ID</w:t>
              </w:r>
              <w:r>
                <w:t xml:space="preserve">  </w:t>
              </w:r>
              <w:r>
                <w:rPr>
                  <w:rFonts w:hint="eastAsia"/>
                </w:rPr>
                <w:t>没有值是</w:t>
              </w:r>
              <w:r>
                <w:rPr>
                  <w:rFonts w:hint="eastAsia"/>
                </w:rPr>
                <w:t>0</w:t>
              </w:r>
            </w:ins>
          </w:p>
        </w:tc>
      </w:tr>
      <w:tr w:rsidR="006B3C5A" w:rsidRPr="0075787E" w:rsidTr="004618AA">
        <w:trPr>
          <w:trHeight w:val="342"/>
          <w:ins w:id="916" w:author="Herry" w:date="2017-04-18T14:56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17" w:author="Herry" w:date="2017-04-18T14:56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18" w:author="Herry" w:date="2017-04-18T14:56:00Z"/>
              </w:rPr>
            </w:pPr>
            <w:ins w:id="919" w:author="Herry" w:date="2017-04-18T14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0" w:author="Herry" w:date="2017-04-18T14:56:00Z"/>
              </w:rPr>
            </w:pPr>
            <w:ins w:id="921" w:author="Herry" w:date="2017-04-18T14:56:00Z">
              <w:r>
                <w:rPr>
                  <w:rFonts w:hint="eastAsia"/>
                </w:rPr>
                <w:t>虎名字</w:t>
              </w:r>
              <w:r>
                <w:rPr>
                  <w:rFonts w:hint="eastAsia"/>
                </w:rPr>
                <w:t xml:space="preserve">    </w:t>
              </w:r>
              <w:r>
                <w:rPr>
                  <w:rFonts w:hint="eastAsia"/>
                </w:rPr>
                <w:t>没有值是</w:t>
              </w:r>
              <w:r>
                <w:t>””</w:t>
              </w:r>
            </w:ins>
          </w:p>
        </w:tc>
      </w:tr>
      <w:tr w:rsidR="006B3C5A" w:rsidRPr="0075787E" w:rsidTr="004618AA">
        <w:trPr>
          <w:trHeight w:val="342"/>
          <w:ins w:id="922" w:author="Herry" w:date="2017-05-20T21:30:00Z"/>
        </w:trPr>
        <w:tc>
          <w:tcPr>
            <w:tcW w:w="2411" w:type="dxa"/>
            <w:shd w:val="clear" w:color="auto" w:fill="8DB3E2" w:themeFill="text2" w:themeFillTint="66"/>
          </w:tcPr>
          <w:p w:rsidR="006B3C5A" w:rsidRDefault="006B3C5A" w:rsidP="006B3C5A">
            <w:pPr>
              <w:ind w:firstLineChars="200" w:firstLine="420"/>
              <w:rPr>
                <w:ins w:id="923" w:author="Herry" w:date="2017-05-20T21:30:00Z"/>
              </w:rPr>
            </w:pPr>
          </w:p>
        </w:tc>
        <w:tc>
          <w:tcPr>
            <w:tcW w:w="2693" w:type="dxa"/>
          </w:tcPr>
          <w:p w:rsidR="006B3C5A" w:rsidRDefault="006B3C5A" w:rsidP="006B3C5A">
            <w:pPr>
              <w:jc w:val="center"/>
              <w:rPr>
                <w:ins w:id="924" w:author="Herry" w:date="2017-05-20T21:30:00Z"/>
              </w:rPr>
            </w:pPr>
            <w:ins w:id="925" w:author="Herry" w:date="2017-05-20T21:3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B3C5A" w:rsidRDefault="006B3C5A" w:rsidP="006B3C5A">
            <w:pPr>
              <w:jc w:val="center"/>
              <w:rPr>
                <w:ins w:id="926" w:author="Herry" w:date="2017-05-20T21:30:00Z"/>
              </w:rPr>
            </w:pPr>
            <w:ins w:id="927" w:author="Herry" w:date="2017-05-20T21:31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CF413F" w:rsidRPr="0075787E" w:rsidTr="004618AA">
        <w:trPr>
          <w:trHeight w:val="342"/>
          <w:ins w:id="928" w:author="zhb" w:date="2017-06-30T15:55:00Z"/>
        </w:trPr>
        <w:tc>
          <w:tcPr>
            <w:tcW w:w="2411" w:type="dxa"/>
            <w:shd w:val="clear" w:color="auto" w:fill="8DB3E2" w:themeFill="text2" w:themeFillTint="66"/>
          </w:tcPr>
          <w:p w:rsidR="00CF413F" w:rsidRDefault="00CF413F" w:rsidP="006B3C5A">
            <w:pPr>
              <w:ind w:firstLineChars="200" w:firstLine="420"/>
              <w:rPr>
                <w:ins w:id="929" w:author="zhb" w:date="2017-06-30T15:55:00Z"/>
              </w:rPr>
            </w:pPr>
          </w:p>
        </w:tc>
        <w:tc>
          <w:tcPr>
            <w:tcW w:w="2693" w:type="dxa"/>
          </w:tcPr>
          <w:p w:rsidR="00CF413F" w:rsidRDefault="00CF413F" w:rsidP="006B3C5A">
            <w:pPr>
              <w:jc w:val="center"/>
              <w:rPr>
                <w:ins w:id="930" w:author="zhb" w:date="2017-06-30T15:55:00Z"/>
              </w:rPr>
            </w:pPr>
            <w:ins w:id="931" w:author="zhb" w:date="2017-06-30T15:55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CF413F" w:rsidRDefault="00CF413F" w:rsidP="006B3C5A">
            <w:pPr>
              <w:jc w:val="center"/>
              <w:rPr>
                <w:ins w:id="932" w:author="zhb" w:date="2017-06-30T15:55:00Z"/>
              </w:rPr>
            </w:pPr>
            <w:ins w:id="933" w:author="zhb" w:date="2017-06-30T15:55:00Z">
              <w:r>
                <w:rPr>
                  <w:rFonts w:hint="eastAsia"/>
                </w:rPr>
                <w:t>虎头像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C</w:t>
      </w:r>
      <w:r w:rsidR="00E37881">
        <w:rPr>
          <w:rFonts w:hint="eastAsia"/>
        </w:rPr>
        <w:t>lient</w:t>
      </w:r>
      <w:r w:rsidR="00E37881">
        <w:rPr>
          <w:rFonts w:hint="eastAsia"/>
        </w:rPr>
        <w:t>请求开始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E37881" w:rsidRDefault="00E37881" w:rsidP="004618AA">
            <w:pPr>
              <w:jc w:val="center"/>
            </w:pPr>
          </w:p>
        </w:tc>
        <w:tc>
          <w:tcPr>
            <w:tcW w:w="3546" w:type="dxa"/>
          </w:tcPr>
          <w:p w:rsidR="00E37881" w:rsidRPr="00C6547E" w:rsidRDefault="00E37881" w:rsidP="004618AA">
            <w:pPr>
              <w:jc w:val="center"/>
            </w:pPr>
          </w:p>
        </w:tc>
      </w:tr>
    </w:tbl>
    <w:p w:rsidR="00E37881" w:rsidRDefault="007C1CB5" w:rsidP="00E37881">
      <w:pPr>
        <w:pStyle w:val="3"/>
        <w:spacing w:after="0"/>
      </w:pPr>
      <w:r>
        <w:t>413</w:t>
      </w:r>
      <w:r w:rsidR="00363EC3">
        <w:t xml:space="preserve"> </w:t>
      </w:r>
      <w:r w:rsidR="00E37881">
        <w:t>S</w:t>
      </w:r>
      <w:r w:rsidR="00E37881">
        <w:rPr>
          <w:rFonts w:hint="eastAsia"/>
        </w:rPr>
        <w:t>erver</w:t>
      </w:r>
      <w:r w:rsidR="00E37881">
        <w:rPr>
          <w:rFonts w:hint="eastAsia"/>
        </w:rPr>
        <w:t>返回开始</w:t>
      </w:r>
      <w:r w:rsidR="00E37881">
        <w:rPr>
          <w:rFonts w:hint="eastAsia"/>
        </w:rPr>
        <w:t>VIP</w:t>
      </w:r>
      <w:r w:rsidR="00E37881">
        <w:rPr>
          <w:rFonts w:hint="eastAsia"/>
        </w:rPr>
        <w:t>房间游戏结果</w:t>
      </w:r>
      <w:r w:rsidR="00E3788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788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7881" w:rsidRDefault="00E3788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7881" w:rsidRPr="00893AB7" w:rsidRDefault="00E3788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7881" w:rsidRPr="00893AB7" w:rsidRDefault="00E37881" w:rsidP="004618AA">
            <w:r w:rsidRPr="00893AB7">
              <w:rPr>
                <w:rFonts w:hint="eastAsia"/>
              </w:rPr>
              <w:t>结果</w:t>
            </w:r>
          </w:p>
          <w:p w:rsidR="00E37881" w:rsidRDefault="00E3788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E37881" w:rsidRDefault="00E3788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E37881" w:rsidRDefault="00E37881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E37881" w:rsidRPr="00893AB7" w:rsidRDefault="00E37881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游戏已开始</w:t>
            </w:r>
          </w:p>
        </w:tc>
      </w:tr>
    </w:tbl>
    <w:p w:rsidR="006F0A5E" w:rsidRDefault="004B0C3D" w:rsidP="006F0A5E">
      <w:pPr>
        <w:pStyle w:val="3"/>
        <w:spacing w:after="0"/>
      </w:pPr>
      <w:r>
        <w:t>414</w:t>
      </w:r>
      <w:r w:rsidR="00363EC3">
        <w:t xml:space="preserve"> </w:t>
      </w:r>
      <w:r w:rsidR="006F0A5E">
        <w:t>S</w:t>
      </w:r>
      <w:r w:rsidR="006F0A5E">
        <w:rPr>
          <w:rFonts w:hint="eastAsia"/>
        </w:rPr>
        <w:t>erver</w:t>
      </w:r>
      <w:r w:rsidR="006F0A5E">
        <w:rPr>
          <w:rFonts w:hint="eastAsia"/>
        </w:rPr>
        <w:t>通知局数已结束</w:t>
      </w:r>
      <w:r w:rsidR="006F0A5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0A5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F0A5E" w:rsidRDefault="006F0A5E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F0A5E" w:rsidRPr="00893AB7" w:rsidRDefault="006F0A5E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6F0A5E" w:rsidRDefault="006F0A5E" w:rsidP="004618AA">
            <w:r>
              <w:rPr>
                <w:rFonts w:hint="eastAsia"/>
              </w:rPr>
              <w:t>情况</w:t>
            </w:r>
          </w:p>
          <w:p w:rsidR="006F0A5E" w:rsidRDefault="006F0A5E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房主不在房间</w:t>
            </w:r>
          </w:p>
          <w:p w:rsidR="006F0A5E" w:rsidRPr="00893AB7" w:rsidRDefault="006F0A5E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房主在房间内</w:t>
            </w:r>
          </w:p>
        </w:tc>
      </w:tr>
    </w:tbl>
    <w:p w:rsidR="00BD18A3" w:rsidRDefault="004B0C3D" w:rsidP="00BD18A3">
      <w:pPr>
        <w:pStyle w:val="3"/>
        <w:spacing w:after="0"/>
      </w:pPr>
      <w:r>
        <w:t>415</w:t>
      </w:r>
      <w:r w:rsidR="00363EC3">
        <w:t xml:space="preserve"> </w:t>
      </w:r>
      <w:r w:rsidR="00BD18A3">
        <w:t>C</w:t>
      </w:r>
      <w:r w:rsidR="00BD18A3">
        <w:rPr>
          <w:rFonts w:hint="eastAsia"/>
        </w:rPr>
        <w:t>lient</w:t>
      </w:r>
      <w:r w:rsidR="00BD18A3">
        <w:rPr>
          <w:rFonts w:hint="eastAsia"/>
        </w:rPr>
        <w:t>请求续局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BD18A3" w:rsidRDefault="00BD18A3" w:rsidP="00BD18A3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C6547E" w:rsidRDefault="00BD18A3" w:rsidP="00BD18A3">
            <w:r>
              <w:rPr>
                <w:rFonts w:hint="eastAsia"/>
              </w:rPr>
              <w:t>续局局数</w:t>
            </w:r>
            <w:r>
              <w:rPr>
                <w:rFonts w:hint="eastAsia"/>
              </w:rPr>
              <w:t xml:space="preserve"> (</w:t>
            </w:r>
            <w:r>
              <w:t>8</w:t>
            </w:r>
            <w:r>
              <w:rPr>
                <w:rFonts w:hint="eastAsia"/>
              </w:rPr>
              <w:t>局或者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)</w:t>
            </w:r>
          </w:p>
        </w:tc>
      </w:tr>
    </w:tbl>
    <w:p w:rsidR="00BD18A3" w:rsidRDefault="004B0C3D" w:rsidP="00BD18A3">
      <w:pPr>
        <w:pStyle w:val="3"/>
        <w:spacing w:after="0"/>
      </w:pPr>
      <w:r>
        <w:lastRenderedPageBreak/>
        <w:t>415</w:t>
      </w:r>
      <w:r w:rsidR="00363EC3">
        <w:t xml:space="preserve"> </w:t>
      </w:r>
      <w:r w:rsidR="00BD18A3">
        <w:t>S</w:t>
      </w:r>
      <w:r w:rsidR="00BD18A3">
        <w:rPr>
          <w:rFonts w:hint="eastAsia"/>
        </w:rPr>
        <w:t>erver</w:t>
      </w:r>
      <w:r w:rsidR="00BD18A3">
        <w:rPr>
          <w:rFonts w:hint="eastAsia"/>
        </w:rPr>
        <w:t>返回续局结果</w:t>
      </w:r>
      <w:r w:rsidR="00BD18A3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D18A3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D18A3" w:rsidRDefault="00BD18A3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BD18A3" w:rsidRPr="00893AB7" w:rsidRDefault="00BD18A3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BD18A3" w:rsidRPr="00893AB7" w:rsidRDefault="00BD18A3" w:rsidP="004618AA">
            <w:r w:rsidRPr="00893AB7">
              <w:rPr>
                <w:rFonts w:hint="eastAsia"/>
              </w:rPr>
              <w:t>结果</w:t>
            </w:r>
          </w:p>
          <w:p w:rsidR="00BD18A3" w:rsidRDefault="00BD18A3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BD18A3" w:rsidRDefault="00BD18A3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BD18A3" w:rsidRDefault="00BD18A3" w:rsidP="004618AA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不是房主</w:t>
            </w:r>
          </w:p>
          <w:p w:rsidR="00BD18A3" w:rsidRDefault="00BD18A3" w:rsidP="004618AA">
            <w:r>
              <w:t>4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7D3F09">
              <w:rPr>
                <w:rFonts w:hint="eastAsia"/>
              </w:rPr>
              <w:t>局数未满</w:t>
            </w:r>
          </w:p>
          <w:p w:rsidR="007D3F09" w:rsidRDefault="007D3F09" w:rsidP="004618AA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续局局数错误</w:t>
            </w:r>
          </w:p>
          <w:p w:rsidR="007D3F09" w:rsidRPr="00893AB7" w:rsidRDefault="007D3F09" w:rsidP="004618AA">
            <w:r>
              <w:rPr>
                <w:rFonts w:hint="eastAsia"/>
              </w:rPr>
              <w:t>6:</w:t>
            </w:r>
            <w:r>
              <w:t xml:space="preserve"> </w:t>
            </w:r>
            <w:r>
              <w:rPr>
                <w:rFonts w:hint="eastAsia"/>
              </w:rPr>
              <w:t>房卡不足</w:t>
            </w:r>
          </w:p>
        </w:tc>
      </w:tr>
    </w:tbl>
    <w:p w:rsidR="002F08BE" w:rsidRDefault="00C91CE2" w:rsidP="002F08BE">
      <w:pPr>
        <w:pStyle w:val="3"/>
        <w:spacing w:after="0"/>
      </w:pPr>
      <w:r>
        <w:t>416</w:t>
      </w:r>
      <w:r w:rsidR="00363EC3">
        <w:t xml:space="preserve"> </w:t>
      </w:r>
      <w:r w:rsidR="002F08BE">
        <w:t>S</w:t>
      </w:r>
      <w:r w:rsidR="002F08BE">
        <w:rPr>
          <w:rFonts w:hint="eastAsia"/>
        </w:rPr>
        <w:t>erver</w:t>
      </w:r>
      <w:r w:rsidR="002F08BE">
        <w:rPr>
          <w:rFonts w:hint="eastAsia"/>
        </w:rPr>
        <w:t>通知设置房间内人数</w:t>
      </w:r>
      <w:r w:rsidR="002F08BE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2F08B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F08BE" w:rsidRDefault="002F08BE" w:rsidP="002F08BE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3546" w:type="dxa"/>
          </w:tcPr>
          <w:p w:rsidR="002F08BE" w:rsidRDefault="002F08BE" w:rsidP="002F08BE">
            <w:r>
              <w:rPr>
                <w:rFonts w:hint="eastAsia"/>
              </w:rPr>
              <w:t>当前人数</w:t>
            </w:r>
          </w:p>
        </w:tc>
      </w:tr>
      <w:tr w:rsidR="002F08BE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F08BE" w:rsidRDefault="002F08BE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2F08BE" w:rsidRDefault="002F08BE" w:rsidP="004618AA"/>
        </w:tc>
        <w:tc>
          <w:tcPr>
            <w:tcW w:w="3546" w:type="dxa"/>
          </w:tcPr>
          <w:p w:rsidR="002F08BE" w:rsidRDefault="002F08BE" w:rsidP="004618AA"/>
        </w:tc>
      </w:tr>
    </w:tbl>
    <w:p w:rsidR="002F08BE" w:rsidRPr="00E37881" w:rsidRDefault="002F08BE" w:rsidP="002F08BE"/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C</w:t>
      </w:r>
      <w:r w:rsidR="004259B1">
        <w:rPr>
          <w:rFonts w:hint="eastAsia"/>
        </w:rPr>
        <w:t>lient</w:t>
      </w:r>
      <w:r w:rsidR="004259B1">
        <w:rPr>
          <w:rFonts w:hint="eastAsia"/>
        </w:rPr>
        <w:t>请求申请上庄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259B1" w:rsidRPr="00893AB7" w:rsidRDefault="004259B1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259B1" w:rsidRDefault="004259B1" w:rsidP="004618AA"/>
        </w:tc>
        <w:tc>
          <w:tcPr>
            <w:tcW w:w="3546" w:type="dxa"/>
          </w:tcPr>
          <w:p w:rsidR="004259B1" w:rsidRPr="00C6547E" w:rsidRDefault="004259B1" w:rsidP="004618AA"/>
        </w:tc>
      </w:tr>
    </w:tbl>
    <w:p w:rsidR="004259B1" w:rsidRDefault="008A527F" w:rsidP="004259B1">
      <w:pPr>
        <w:pStyle w:val="3"/>
        <w:spacing w:after="0"/>
      </w:pPr>
      <w:r>
        <w:t>417</w:t>
      </w:r>
      <w:r w:rsidR="00363EC3">
        <w:t xml:space="preserve"> </w:t>
      </w:r>
      <w:r w:rsidR="004259B1">
        <w:t>S</w:t>
      </w:r>
      <w:r w:rsidR="004259B1">
        <w:rPr>
          <w:rFonts w:hint="eastAsia"/>
        </w:rPr>
        <w:t>erver</w:t>
      </w:r>
      <w:r w:rsidR="004259B1">
        <w:rPr>
          <w:rFonts w:hint="eastAsia"/>
        </w:rPr>
        <w:t>返回申请上庄结果</w:t>
      </w:r>
      <w:r w:rsidR="004259B1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259B1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259B1" w:rsidRDefault="004259B1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259B1" w:rsidRPr="00893AB7" w:rsidRDefault="004259B1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259B1" w:rsidRDefault="004259B1" w:rsidP="004618AA">
            <w:r w:rsidRPr="00893AB7">
              <w:rPr>
                <w:rFonts w:hint="eastAsia"/>
              </w:rPr>
              <w:t>结果</w:t>
            </w:r>
          </w:p>
          <w:p w:rsidR="004259B1" w:rsidRPr="00893AB7" w:rsidRDefault="004259B1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259B1" w:rsidRDefault="004259B1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259B1" w:rsidRDefault="004259B1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4259B1" w:rsidRDefault="004259B1" w:rsidP="004259B1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等级不够</w:t>
            </w:r>
          </w:p>
          <w:p w:rsidR="004259B1" w:rsidRDefault="004259B1" w:rsidP="004259B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所需上庄金币不够</w:t>
            </w:r>
          </w:p>
          <w:p w:rsidR="004259B1" w:rsidRDefault="004259B1" w:rsidP="004259B1">
            <w:r>
              <w:rPr>
                <w:rFonts w:hint="eastAsia"/>
              </w:rPr>
              <w:t>5:</w:t>
            </w:r>
            <w:r>
              <w:t xml:space="preserve"> </w:t>
            </w:r>
            <w:r>
              <w:rPr>
                <w:rFonts w:hint="eastAsia"/>
              </w:rPr>
              <w:t>申请列表已满</w:t>
            </w:r>
          </w:p>
          <w:p w:rsidR="00B97B34" w:rsidRDefault="00B97B34" w:rsidP="004259B1">
            <w:r>
              <w:rPr>
                <w:rFonts w:hint="eastAsia"/>
              </w:rPr>
              <w:t xml:space="preserve">6: </w:t>
            </w:r>
            <w:r>
              <w:rPr>
                <w:rFonts w:hint="eastAsia"/>
              </w:rPr>
              <w:t>已在申请列表里</w:t>
            </w:r>
          </w:p>
          <w:p w:rsidR="00B97B34" w:rsidRPr="00893AB7" w:rsidRDefault="00B97B34" w:rsidP="004259B1">
            <w:r>
              <w:rPr>
                <w:rFonts w:hint="eastAsia"/>
              </w:rPr>
              <w:t>7:</w:t>
            </w:r>
            <w:r>
              <w:t xml:space="preserve"> </w:t>
            </w:r>
            <w:r>
              <w:rPr>
                <w:rFonts w:hint="eastAsia"/>
              </w:rPr>
              <w:t>已是庄家</w:t>
            </w:r>
          </w:p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C</w:t>
      </w:r>
      <w:r w:rsidR="004618AA">
        <w:rPr>
          <w:rFonts w:hint="eastAsia"/>
        </w:rPr>
        <w:t>lient</w:t>
      </w:r>
      <w:r w:rsidR="004618AA">
        <w:rPr>
          <w:rFonts w:hint="eastAsia"/>
        </w:rPr>
        <w:t>请求申请上庄列表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4618AA" w:rsidRPr="00893AB7" w:rsidRDefault="004618AA" w:rsidP="004618AA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Default="004618AA" w:rsidP="004618AA"/>
        </w:tc>
        <w:tc>
          <w:tcPr>
            <w:tcW w:w="3546" w:type="dxa"/>
          </w:tcPr>
          <w:p w:rsidR="004618AA" w:rsidRPr="00C6547E" w:rsidRDefault="004618AA" w:rsidP="004618AA"/>
        </w:tc>
      </w:tr>
    </w:tbl>
    <w:p w:rsidR="004618AA" w:rsidRDefault="00DB188E" w:rsidP="004618AA">
      <w:pPr>
        <w:pStyle w:val="3"/>
        <w:spacing w:after="0"/>
      </w:pPr>
      <w:r>
        <w:t>418</w:t>
      </w:r>
      <w:r w:rsidR="00363EC3">
        <w:t xml:space="preserve"> </w:t>
      </w:r>
      <w:r w:rsidR="004618AA">
        <w:t>S</w:t>
      </w:r>
      <w:r w:rsidR="004618AA">
        <w:rPr>
          <w:rFonts w:hint="eastAsia"/>
        </w:rPr>
        <w:t>erver</w:t>
      </w:r>
      <w:r w:rsidR="004618AA">
        <w:rPr>
          <w:rFonts w:hint="eastAsia"/>
        </w:rPr>
        <w:t>返回申请上庄列表结果</w:t>
      </w:r>
      <w:r w:rsidR="004618AA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4618AA" w:rsidRPr="00893AB7" w:rsidRDefault="004618AA" w:rsidP="004618AA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4618AA" w:rsidRDefault="004618AA" w:rsidP="004618AA">
            <w:r w:rsidRPr="00893AB7">
              <w:rPr>
                <w:rFonts w:hint="eastAsia"/>
              </w:rPr>
              <w:t>结果</w:t>
            </w:r>
          </w:p>
          <w:p w:rsidR="004618AA" w:rsidRPr="00893AB7" w:rsidRDefault="004618AA" w:rsidP="004618A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4618AA" w:rsidRDefault="004618AA" w:rsidP="004618A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4618AA" w:rsidRPr="00893AB7" w:rsidRDefault="004618AA" w:rsidP="004618A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4618AA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4618AA" w:rsidRDefault="004618AA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4618AA" w:rsidRPr="0064036C" w:rsidRDefault="0064036C" w:rsidP="004618AA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64036C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4036C" w:rsidRDefault="0064036C" w:rsidP="004618AA">
            <w:pPr>
              <w:ind w:firstLineChars="200" w:firstLine="420"/>
            </w:pPr>
          </w:p>
        </w:tc>
        <w:tc>
          <w:tcPr>
            <w:tcW w:w="2693" w:type="dxa"/>
          </w:tcPr>
          <w:p w:rsidR="0064036C" w:rsidRDefault="00C60405" w:rsidP="0064036C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64036C" w:rsidRDefault="00C60405" w:rsidP="0064036C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C60405" w:rsidRPr="0075787E" w:rsidTr="004618A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C60405" w:rsidRDefault="00C60405" w:rsidP="00C60405">
            <w:pPr>
              <w:ind w:firstLineChars="200" w:firstLine="420"/>
            </w:pPr>
          </w:p>
        </w:tc>
        <w:tc>
          <w:tcPr>
            <w:tcW w:w="2693" w:type="dxa"/>
          </w:tcPr>
          <w:p w:rsidR="00C60405" w:rsidRDefault="00C60405" w:rsidP="00C60405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C60405" w:rsidRDefault="00C60405" w:rsidP="00C60405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</w:tbl>
    <w:p w:rsidR="009D0F20" w:rsidRDefault="009D0F20" w:rsidP="009D0F20">
      <w:pPr>
        <w:pStyle w:val="3"/>
        <w:spacing w:after="0"/>
      </w:pPr>
      <w:r>
        <w:t>420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通知本局赢钱数量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Uint</w:t>
            </w:r>
            <w:r w:rsidRPr="00CA3C42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9D0F20" w:rsidRPr="00CA3C42" w:rsidRDefault="009D0F20" w:rsidP="00153EB4">
            <w:pPr>
              <w:jc w:val="left"/>
              <w:rPr>
                <w:color w:val="00B0F0"/>
              </w:rPr>
            </w:pPr>
            <w:r w:rsidRPr="00CA3C42">
              <w:rPr>
                <w:rFonts w:hint="eastAsia"/>
                <w:color w:val="00B0F0"/>
              </w:rPr>
              <w:t>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区域类型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位运算</w:t>
            </w:r>
            <w:r>
              <w:rPr>
                <w:rFonts w:hint="eastAsia"/>
              </w:rPr>
              <w:t>)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虎胜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和局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8,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龙金花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16,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龙虎豹</w:t>
            </w:r>
          </w:p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32,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虎金花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4" w:author="zhb" w:date="2017-03-29T20:49:00Z">
              <w:r>
                <w:t>I</w:t>
              </w:r>
            </w:ins>
            <w:del w:id="935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36" w:author="zhb" w:date="2017-03-29T20:49:00Z">
              <w:r>
                <w:rPr>
                  <w:rFonts w:hint="eastAsia"/>
                </w:rPr>
                <w:t>64</w:t>
              </w:r>
            </w:ins>
            <w:del w:id="937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本金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844CE9" w:rsidP="00153EB4">
            <w:pPr>
              <w:jc w:val="center"/>
            </w:pPr>
            <w:ins w:id="938" w:author="zhb" w:date="2017-03-29T20:49:00Z">
              <w:r>
                <w:t>I</w:t>
              </w:r>
            </w:ins>
            <w:del w:id="939" w:author="zhb" w:date="2017-03-29T20:49:00Z">
              <w:r w:rsidR="009D0F20" w:rsidDel="00844CE9">
                <w:delText>U</w:delText>
              </w:r>
              <w:r w:rsidR="009D0F20" w:rsidDel="00844CE9">
                <w:rPr>
                  <w:rFonts w:hint="eastAsia"/>
                </w:rPr>
                <w:delText>i</w:delText>
              </w:r>
            </w:del>
            <w:r w:rsidR="009D0F20">
              <w:rPr>
                <w:rFonts w:hint="eastAsia"/>
              </w:rPr>
              <w:t>nt</w:t>
            </w:r>
            <w:ins w:id="940" w:author="zhb" w:date="2017-03-29T20:49:00Z">
              <w:r>
                <w:rPr>
                  <w:rFonts w:hint="eastAsia"/>
                </w:rPr>
                <w:t>64</w:t>
              </w:r>
            </w:ins>
            <w:del w:id="941" w:author="zhb" w:date="2017-03-29T20:49:00Z">
              <w:r w:rsidR="009D0F20" w:rsidDel="00844CE9">
                <w:rPr>
                  <w:rFonts w:hint="eastAsia"/>
                </w:rPr>
                <w:delText>32</w:delText>
              </w:r>
            </w:del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赢钱数量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税前</w:t>
            </w:r>
            <w:r>
              <w:rPr>
                <w:rFonts w:hint="eastAsia"/>
              </w:rPr>
              <w:t>)</w:t>
            </w:r>
          </w:p>
        </w:tc>
      </w:tr>
      <w:tr w:rsidR="000B660B" w:rsidRPr="0075787E" w:rsidTr="00153EB4">
        <w:trPr>
          <w:trHeight w:val="342"/>
          <w:ins w:id="942" w:author="Herry" w:date="2017-03-29T15:41:00Z"/>
        </w:trPr>
        <w:tc>
          <w:tcPr>
            <w:tcW w:w="2411" w:type="dxa"/>
            <w:shd w:val="clear" w:color="auto" w:fill="8DB3E2" w:themeFill="text2" w:themeFillTint="66"/>
          </w:tcPr>
          <w:p w:rsidR="000B660B" w:rsidRDefault="000B660B" w:rsidP="00153EB4">
            <w:pPr>
              <w:ind w:firstLineChars="200" w:firstLine="420"/>
              <w:rPr>
                <w:ins w:id="943" w:author="Herry" w:date="2017-03-29T15:41:00Z"/>
              </w:rPr>
            </w:pPr>
          </w:p>
        </w:tc>
        <w:tc>
          <w:tcPr>
            <w:tcW w:w="2693" w:type="dxa"/>
          </w:tcPr>
          <w:p w:rsidR="000B660B" w:rsidRDefault="000B660B" w:rsidP="00153EB4">
            <w:pPr>
              <w:jc w:val="center"/>
              <w:rPr>
                <w:ins w:id="944" w:author="Herry" w:date="2017-03-29T15:41:00Z"/>
              </w:rPr>
            </w:pPr>
            <w:ins w:id="945" w:author="Herry" w:date="2017-03-29T15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0B660B" w:rsidRDefault="000B660B" w:rsidP="00153EB4">
            <w:pPr>
              <w:jc w:val="center"/>
              <w:rPr>
                <w:ins w:id="946" w:author="Herry" w:date="2017-03-29T15:42:00Z"/>
              </w:rPr>
            </w:pPr>
            <w:ins w:id="947" w:author="Herry" w:date="2017-03-29T15:42:00Z">
              <w:r>
                <w:rPr>
                  <w:rFonts w:hint="eastAsia"/>
                </w:rPr>
                <w:t>是否全部赔偿</w:t>
              </w:r>
            </w:ins>
          </w:p>
          <w:p w:rsidR="000B660B" w:rsidRDefault="000B660B" w:rsidP="00153EB4">
            <w:pPr>
              <w:jc w:val="center"/>
              <w:rPr>
                <w:ins w:id="948" w:author="Herry" w:date="2017-03-29T15:42:00Z"/>
              </w:rPr>
            </w:pPr>
            <w:ins w:id="949" w:author="Herry" w:date="2017-03-29T15:4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未全部赔偿</w:t>
              </w:r>
            </w:ins>
          </w:p>
          <w:p w:rsidR="000B660B" w:rsidRDefault="000B660B" w:rsidP="00153EB4">
            <w:pPr>
              <w:jc w:val="center"/>
              <w:rPr>
                <w:ins w:id="950" w:author="Herry" w:date="2017-03-29T15:41:00Z"/>
              </w:rPr>
            </w:pPr>
            <w:ins w:id="951" w:author="Herry" w:date="2017-03-29T15:4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全部赔偿</w:t>
              </w:r>
            </w:ins>
          </w:p>
        </w:tc>
      </w:tr>
    </w:tbl>
    <w:p w:rsidR="009D0F20" w:rsidRDefault="009D0F20" w:rsidP="009D0F20">
      <w:pPr>
        <w:pStyle w:val="3"/>
        <w:spacing w:after="0"/>
      </w:pPr>
      <w:r>
        <w:t>421 S</w:t>
      </w:r>
      <w:r>
        <w:rPr>
          <w:rFonts w:hint="eastAsia"/>
        </w:rPr>
        <w:t>erver</w:t>
      </w:r>
      <w:r>
        <w:rPr>
          <w:rFonts w:hint="eastAsia"/>
        </w:rPr>
        <w:t>通知更新庄家信息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9D0F20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D0F20" w:rsidRDefault="009D0F20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9D0F20" w:rsidRDefault="009D0F20" w:rsidP="00153EB4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D0F20" w:rsidRDefault="009D0F20" w:rsidP="00153EB4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  <w:tr w:rsidR="00866CDF" w:rsidRPr="0075787E" w:rsidTr="00153EB4">
        <w:trPr>
          <w:trHeight w:val="342"/>
          <w:ins w:id="952" w:author="Herry" w:date="2017-05-20T21:26:00Z"/>
        </w:trPr>
        <w:tc>
          <w:tcPr>
            <w:tcW w:w="2411" w:type="dxa"/>
            <w:shd w:val="clear" w:color="auto" w:fill="8DB3E2" w:themeFill="text2" w:themeFillTint="66"/>
          </w:tcPr>
          <w:p w:rsidR="00866CDF" w:rsidRDefault="00866CDF" w:rsidP="00153EB4">
            <w:pPr>
              <w:ind w:firstLineChars="200" w:firstLine="420"/>
              <w:rPr>
                <w:ins w:id="953" w:author="Herry" w:date="2017-05-20T21:26:00Z"/>
              </w:rPr>
            </w:pPr>
          </w:p>
        </w:tc>
        <w:tc>
          <w:tcPr>
            <w:tcW w:w="2693" w:type="dxa"/>
          </w:tcPr>
          <w:p w:rsidR="00866CDF" w:rsidRDefault="00866CDF" w:rsidP="00153EB4">
            <w:pPr>
              <w:jc w:val="center"/>
              <w:rPr>
                <w:ins w:id="954" w:author="Herry" w:date="2017-05-20T21:26:00Z"/>
              </w:rPr>
            </w:pPr>
            <w:ins w:id="955" w:author="Herry" w:date="2017-05-20T2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866CDF" w:rsidRDefault="00866CDF" w:rsidP="00153EB4">
            <w:pPr>
              <w:jc w:val="center"/>
              <w:rPr>
                <w:ins w:id="956" w:author="Herry" w:date="2017-05-20T21:26:00Z"/>
              </w:rPr>
            </w:pPr>
            <w:ins w:id="957" w:author="Herry" w:date="2017-05-20T21:2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B7F16" w:rsidRPr="0075787E" w:rsidTr="00153EB4">
        <w:trPr>
          <w:trHeight w:val="342"/>
          <w:ins w:id="95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2B7F16" w:rsidRDefault="002B7F16" w:rsidP="00153EB4">
            <w:pPr>
              <w:ind w:firstLineChars="200" w:firstLine="420"/>
              <w:rPr>
                <w:ins w:id="959" w:author="zhb" w:date="2017-06-30T15:56:00Z"/>
              </w:rPr>
            </w:pPr>
          </w:p>
        </w:tc>
        <w:tc>
          <w:tcPr>
            <w:tcW w:w="2693" w:type="dxa"/>
          </w:tcPr>
          <w:p w:rsidR="002B7F16" w:rsidRDefault="002B7F16" w:rsidP="00153EB4">
            <w:pPr>
              <w:jc w:val="center"/>
              <w:rPr>
                <w:ins w:id="960" w:author="zhb" w:date="2017-06-30T15:56:00Z"/>
              </w:rPr>
            </w:pPr>
            <w:ins w:id="96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2B7F16" w:rsidRDefault="002B7F16" w:rsidP="00153EB4">
            <w:pPr>
              <w:jc w:val="center"/>
              <w:rPr>
                <w:ins w:id="962" w:author="zhb" w:date="2017-06-30T15:56:00Z"/>
              </w:rPr>
            </w:pPr>
            <w:ins w:id="96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9F7383" w:rsidRPr="0075787E" w:rsidTr="00153EB4">
        <w:trPr>
          <w:trHeight w:val="342"/>
          <w:ins w:id="964" w:author="zhb" w:date="2017-05-26T16:42:00Z"/>
        </w:trPr>
        <w:tc>
          <w:tcPr>
            <w:tcW w:w="2411" w:type="dxa"/>
            <w:shd w:val="clear" w:color="auto" w:fill="8DB3E2" w:themeFill="text2" w:themeFillTint="66"/>
          </w:tcPr>
          <w:p w:rsidR="009F7383" w:rsidRDefault="009F7383" w:rsidP="00153EB4">
            <w:pPr>
              <w:ind w:firstLineChars="200" w:firstLine="420"/>
              <w:rPr>
                <w:ins w:id="965" w:author="zhb" w:date="2017-05-26T16:42:00Z"/>
              </w:rPr>
            </w:pPr>
          </w:p>
        </w:tc>
        <w:tc>
          <w:tcPr>
            <w:tcW w:w="2693" w:type="dxa"/>
          </w:tcPr>
          <w:p w:rsidR="009F7383" w:rsidRDefault="009F7383" w:rsidP="00153EB4">
            <w:pPr>
              <w:jc w:val="center"/>
              <w:rPr>
                <w:ins w:id="966" w:author="zhb" w:date="2017-05-26T16:42:00Z"/>
              </w:rPr>
            </w:pPr>
            <w:ins w:id="967" w:author="zhb" w:date="2017-05-26T16:42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9F7383" w:rsidRDefault="009F7383" w:rsidP="00153EB4">
            <w:pPr>
              <w:jc w:val="center"/>
              <w:rPr>
                <w:ins w:id="968" w:author="zhb" w:date="2017-05-26T16:42:00Z"/>
              </w:rPr>
            </w:pPr>
            <w:ins w:id="969" w:author="zhb" w:date="2017-05-26T16:42:00Z">
              <w:r>
                <w:rPr>
                  <w:rFonts w:hint="eastAsia"/>
                </w:rPr>
                <w:t>是否</w:t>
              </w:r>
              <w:r w:rsidR="006B3C5A">
                <w:rPr>
                  <w:rFonts w:hint="eastAsia"/>
                </w:rPr>
                <w:t>爆庄</w:t>
              </w:r>
            </w:ins>
            <w:ins w:id="970" w:author="zhb" w:date="2017-05-26T16:43:00Z">
              <w:r w:rsidR="006B3C5A">
                <w:rPr>
                  <w:rFonts w:hint="eastAsia"/>
                </w:rPr>
                <w:t>(0</w:t>
              </w:r>
              <w:r w:rsidR="006B3C5A">
                <w:rPr>
                  <w:rFonts w:hint="eastAsia"/>
                </w:rPr>
                <w:t>：默认</w:t>
              </w:r>
              <w:r w:rsidR="006B3C5A">
                <w:rPr>
                  <w:rFonts w:hint="eastAsia"/>
                </w:rPr>
                <w:t>, 1</w:t>
              </w:r>
              <w:r w:rsidR="006B3C5A">
                <w:rPr>
                  <w:rFonts w:hint="eastAsia"/>
                </w:rPr>
                <w:t>：爆庄</w:t>
              </w:r>
              <w:r w:rsidR="006B3C5A">
                <w:rPr>
                  <w:rFonts w:hint="eastAsia"/>
                </w:rPr>
                <w:t>)</w:t>
              </w:r>
            </w:ins>
          </w:p>
        </w:tc>
      </w:tr>
    </w:tbl>
    <w:p w:rsidR="001C3E57" w:rsidRDefault="009D0F20" w:rsidP="001C3E57">
      <w:pPr>
        <w:pStyle w:val="3"/>
        <w:spacing w:after="0"/>
      </w:pPr>
      <w:r>
        <w:t>422</w:t>
      </w:r>
      <w:r w:rsidR="00363EC3">
        <w:t xml:space="preserve"> </w:t>
      </w:r>
      <w:r w:rsidR="001C3E57">
        <w:t>S</w:t>
      </w:r>
      <w:r w:rsidR="001C3E57">
        <w:rPr>
          <w:rFonts w:hint="eastAsia"/>
        </w:rPr>
        <w:t>erver</w:t>
      </w:r>
      <w:r w:rsidR="001C3E57">
        <w:rPr>
          <w:rFonts w:hint="eastAsia"/>
        </w:rPr>
        <w:t>通知更新庄家金币数</w:t>
      </w:r>
      <w:r w:rsidR="001C3E57"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C3E57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C3E57" w:rsidRDefault="001C3E57" w:rsidP="001C3E57">
            <w:pPr>
              <w:ind w:firstLineChars="200" w:firstLine="420"/>
            </w:pPr>
          </w:p>
        </w:tc>
        <w:tc>
          <w:tcPr>
            <w:tcW w:w="2693" w:type="dxa"/>
          </w:tcPr>
          <w:p w:rsidR="001C3E57" w:rsidRDefault="001C3E57" w:rsidP="001C3E57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1C3E57" w:rsidRDefault="001C3E57" w:rsidP="001C3E57">
            <w:pPr>
              <w:jc w:val="center"/>
            </w:pPr>
            <w:r>
              <w:rPr>
                <w:rFonts w:hint="eastAsia"/>
              </w:rPr>
              <w:t>庄家剩余局数</w:t>
            </w:r>
          </w:p>
        </w:tc>
      </w:tr>
    </w:tbl>
    <w:p w:rsidR="000129C4" w:rsidRDefault="000129C4" w:rsidP="000129C4">
      <w:pPr>
        <w:pStyle w:val="3"/>
        <w:spacing w:after="0"/>
      </w:pPr>
      <w:r>
        <w:t>423 C</w:t>
      </w:r>
      <w:r>
        <w:rPr>
          <w:rFonts w:hint="eastAsia"/>
        </w:rPr>
        <w:t>lient</w:t>
      </w:r>
      <w:r>
        <w:rPr>
          <w:rFonts w:hint="eastAsia"/>
        </w:rPr>
        <w:t>庄家切牌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0129C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129C4" w:rsidRDefault="000129C4" w:rsidP="00153EB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0129C4" w:rsidRPr="00893AB7" w:rsidRDefault="00AB4AD1" w:rsidP="00153EB4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0129C4" w:rsidRPr="00893AB7" w:rsidRDefault="00AB4AD1" w:rsidP="00153EB4"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B4AD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B4AD1" w:rsidRDefault="00AB4AD1" w:rsidP="00153EB4">
            <w:pPr>
              <w:ind w:firstLineChars="200" w:firstLine="420"/>
            </w:pPr>
          </w:p>
        </w:tc>
        <w:tc>
          <w:tcPr>
            <w:tcW w:w="2693" w:type="dxa"/>
          </w:tcPr>
          <w:p w:rsidR="00AB4AD1" w:rsidRDefault="00AB4AD1" w:rsidP="00153EB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B4AD1" w:rsidRDefault="00AB4AD1" w:rsidP="00153EB4">
            <w:r>
              <w:rPr>
                <w:rFonts w:hint="eastAsia"/>
              </w:rPr>
              <w:t>第几张牌</w:t>
            </w:r>
          </w:p>
        </w:tc>
      </w:tr>
    </w:tbl>
    <w:p w:rsidR="00DE6D01" w:rsidRDefault="00DE6D01" w:rsidP="00DE6D01">
      <w:pPr>
        <w:pStyle w:val="3"/>
        <w:spacing w:after="0"/>
      </w:pPr>
      <w:r>
        <w:lastRenderedPageBreak/>
        <w:t>423 S</w:t>
      </w:r>
      <w:r>
        <w:rPr>
          <w:rFonts w:hint="eastAsia"/>
        </w:rPr>
        <w:t>erver</w:t>
      </w:r>
      <w:r>
        <w:rPr>
          <w:rFonts w:hint="eastAsia"/>
        </w:rPr>
        <w:t>庄家切牌</w:t>
      </w:r>
      <w:r w:rsidR="005D167F">
        <w:rPr>
          <w:rFonts w:hint="eastAsia"/>
        </w:rPr>
        <w:t>结果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C1B44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C1B44" w:rsidRDefault="008C1B44" w:rsidP="008C1B44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C1B44" w:rsidRPr="00893AB7" w:rsidRDefault="008C1B44" w:rsidP="008C1B44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8C1B44" w:rsidRDefault="008C1B44" w:rsidP="008C1B44">
            <w:r w:rsidRPr="00893AB7">
              <w:rPr>
                <w:rFonts w:hint="eastAsia"/>
              </w:rPr>
              <w:t>结果</w:t>
            </w:r>
          </w:p>
          <w:p w:rsidR="008C1B44" w:rsidRPr="00893AB7" w:rsidRDefault="008C1B44" w:rsidP="008C1B44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C1B44" w:rsidRDefault="008C1B44" w:rsidP="008C1B44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C1B44" w:rsidRDefault="008C1B44" w:rsidP="008C1B44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  <w:p w:rsidR="008C1B44" w:rsidRDefault="008C1B44" w:rsidP="008C1B44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房间状态不是切牌</w:t>
            </w:r>
          </w:p>
          <w:p w:rsidR="008C1B44" w:rsidRPr="00893AB7" w:rsidRDefault="008C1B44" w:rsidP="008C1B44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不是庄家</w:t>
            </w:r>
          </w:p>
        </w:tc>
      </w:tr>
    </w:tbl>
    <w:p w:rsidR="00993051" w:rsidRDefault="00993051" w:rsidP="00993051">
      <w:pPr>
        <w:pStyle w:val="3"/>
        <w:spacing w:after="0"/>
      </w:pPr>
      <w:r>
        <w:t>424 C</w:t>
      </w:r>
      <w:r>
        <w:rPr>
          <w:rFonts w:hint="eastAsia"/>
        </w:rPr>
        <w:t>lient</w:t>
      </w:r>
      <w:r>
        <w:rPr>
          <w:rFonts w:hint="eastAsia"/>
        </w:rPr>
        <w:t>请求房间玩家列表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int3</w:t>
            </w:r>
            <w:r w:rsidRPr="00893AB7">
              <w:t>2</w:t>
            </w:r>
          </w:p>
        </w:tc>
        <w:tc>
          <w:tcPr>
            <w:tcW w:w="3546" w:type="dxa"/>
          </w:tcPr>
          <w:p w:rsidR="00993051" w:rsidRPr="00893AB7" w:rsidRDefault="00993051" w:rsidP="000A5AA2">
            <w:r w:rsidRPr="00893AB7">
              <w:rPr>
                <w:rFonts w:hint="eastAsia"/>
              </w:rPr>
              <w:t>帐号</w:t>
            </w:r>
            <w:r w:rsidRPr="00893AB7"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/>
        </w:tc>
        <w:tc>
          <w:tcPr>
            <w:tcW w:w="3546" w:type="dxa"/>
          </w:tcPr>
          <w:p w:rsidR="00993051" w:rsidRPr="00C6547E" w:rsidRDefault="00993051" w:rsidP="000A5AA2"/>
        </w:tc>
      </w:tr>
    </w:tbl>
    <w:p w:rsidR="00993051" w:rsidRDefault="00993051" w:rsidP="00993051">
      <w:pPr>
        <w:pStyle w:val="3"/>
        <w:spacing w:after="0"/>
      </w:pPr>
      <w:r>
        <w:t>424 S</w:t>
      </w:r>
      <w:r>
        <w:rPr>
          <w:rFonts w:hint="eastAsia"/>
        </w:rPr>
        <w:t>erver</w:t>
      </w:r>
      <w:r>
        <w:rPr>
          <w:rFonts w:hint="eastAsia"/>
        </w:rPr>
        <w:t>返回房间玩家</w:t>
      </w:r>
      <w:ins w:id="971" w:author="zhb" w:date="2017-03-29T20:31:00Z">
        <w:r w:rsidR="008918C7">
          <w:rPr>
            <w:rFonts w:hint="eastAsia"/>
          </w:rPr>
          <w:t>列表</w:t>
        </w:r>
      </w:ins>
      <w:r>
        <w:rPr>
          <w:rFonts w:hint="eastAsia"/>
        </w:rPr>
        <w:t>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993051" w:rsidRPr="00893AB7" w:rsidRDefault="00993051" w:rsidP="000A5AA2">
            <w:r w:rsidRPr="00893AB7">
              <w:t>U</w:t>
            </w:r>
            <w:r w:rsidRPr="00893AB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93051" w:rsidRDefault="00993051" w:rsidP="000A5AA2">
            <w:r w:rsidRPr="00893AB7">
              <w:rPr>
                <w:rFonts w:hint="eastAsia"/>
              </w:rPr>
              <w:t>结果</w:t>
            </w:r>
          </w:p>
          <w:p w:rsidR="00993051" w:rsidRPr="00893AB7" w:rsidRDefault="00993051" w:rsidP="000A5AA2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993051" w:rsidRDefault="00993051" w:rsidP="000A5AA2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993051" w:rsidRPr="00893AB7" w:rsidRDefault="00993051" w:rsidP="000A5AA2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房间不存在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color w:val="00B0F0"/>
              </w:rPr>
              <w:t>U</w:t>
            </w:r>
            <w:r w:rsidRPr="0064036C">
              <w:rPr>
                <w:rFonts w:hint="eastAsia"/>
                <w:color w:val="00B0F0"/>
              </w:rPr>
              <w:t>int16</w:t>
            </w:r>
          </w:p>
        </w:tc>
        <w:tc>
          <w:tcPr>
            <w:tcW w:w="3546" w:type="dxa"/>
          </w:tcPr>
          <w:p w:rsidR="00993051" w:rsidRPr="0064036C" w:rsidRDefault="00993051" w:rsidP="000A5AA2">
            <w:pPr>
              <w:rPr>
                <w:color w:val="00B0F0"/>
              </w:rPr>
            </w:pPr>
            <w:r w:rsidRPr="0064036C">
              <w:rPr>
                <w:rFonts w:hint="eastAsia"/>
                <w:color w:val="00B0F0"/>
              </w:rPr>
              <w:t>数量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</w:tr>
      <w:tr w:rsidR="00993051" w:rsidRPr="0075787E" w:rsidTr="000A5AA2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93051" w:rsidRDefault="00993051" w:rsidP="000A5AA2">
            <w:pPr>
              <w:ind w:firstLineChars="200" w:firstLine="420"/>
            </w:pPr>
          </w:p>
        </w:tc>
        <w:tc>
          <w:tcPr>
            <w:tcW w:w="2693" w:type="dxa"/>
          </w:tcPr>
          <w:p w:rsidR="00993051" w:rsidRDefault="00993051" w:rsidP="000A5AA2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93051" w:rsidRDefault="00993051" w:rsidP="000A5AA2">
            <w:pPr>
              <w:jc w:val="center"/>
            </w:pPr>
            <w:r>
              <w:rPr>
                <w:rFonts w:hint="eastAsia"/>
              </w:rPr>
              <w:t>金币数量</w:t>
            </w:r>
          </w:p>
        </w:tc>
      </w:tr>
      <w:tr w:rsidR="00102990" w:rsidRPr="0075787E" w:rsidTr="000A5AA2">
        <w:trPr>
          <w:trHeight w:val="342"/>
          <w:ins w:id="972" w:author="Herry" w:date="2017-05-20T21:35:00Z"/>
        </w:trPr>
        <w:tc>
          <w:tcPr>
            <w:tcW w:w="2411" w:type="dxa"/>
            <w:shd w:val="clear" w:color="auto" w:fill="8DB3E2" w:themeFill="text2" w:themeFillTint="66"/>
          </w:tcPr>
          <w:p w:rsidR="00102990" w:rsidRDefault="00102990" w:rsidP="000A5AA2">
            <w:pPr>
              <w:ind w:firstLineChars="200" w:firstLine="420"/>
              <w:rPr>
                <w:ins w:id="973" w:author="Herry" w:date="2017-05-20T21:35:00Z"/>
              </w:rPr>
            </w:pPr>
          </w:p>
        </w:tc>
        <w:tc>
          <w:tcPr>
            <w:tcW w:w="2693" w:type="dxa"/>
          </w:tcPr>
          <w:p w:rsidR="00102990" w:rsidRDefault="00102990" w:rsidP="000A5AA2">
            <w:pPr>
              <w:jc w:val="center"/>
              <w:rPr>
                <w:ins w:id="974" w:author="Herry" w:date="2017-05-20T21:35:00Z"/>
              </w:rPr>
            </w:pPr>
            <w:ins w:id="975" w:author="Herry" w:date="2017-05-20T21:3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02990" w:rsidRDefault="00102990" w:rsidP="000A5AA2">
            <w:pPr>
              <w:jc w:val="center"/>
              <w:rPr>
                <w:ins w:id="976" w:author="Herry" w:date="2017-05-20T21:35:00Z"/>
              </w:rPr>
            </w:pPr>
            <w:ins w:id="977" w:author="Herry" w:date="2017-05-20T21:35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F3AAA" w:rsidRPr="0075787E" w:rsidTr="000A5AA2">
        <w:trPr>
          <w:trHeight w:val="342"/>
          <w:ins w:id="978" w:author="zhb" w:date="2017-06-30T15:56:00Z"/>
        </w:trPr>
        <w:tc>
          <w:tcPr>
            <w:tcW w:w="2411" w:type="dxa"/>
            <w:shd w:val="clear" w:color="auto" w:fill="8DB3E2" w:themeFill="text2" w:themeFillTint="66"/>
          </w:tcPr>
          <w:p w:rsidR="005F3AAA" w:rsidRDefault="005F3AAA" w:rsidP="000A5AA2">
            <w:pPr>
              <w:ind w:firstLineChars="200" w:firstLine="420"/>
              <w:rPr>
                <w:ins w:id="979" w:author="zhb" w:date="2017-06-30T15:56:00Z"/>
              </w:rPr>
            </w:pPr>
          </w:p>
        </w:tc>
        <w:tc>
          <w:tcPr>
            <w:tcW w:w="2693" w:type="dxa"/>
          </w:tcPr>
          <w:p w:rsidR="005F3AAA" w:rsidRDefault="005F3AAA" w:rsidP="000A5AA2">
            <w:pPr>
              <w:jc w:val="center"/>
              <w:rPr>
                <w:ins w:id="980" w:author="zhb" w:date="2017-06-30T15:56:00Z"/>
              </w:rPr>
            </w:pPr>
            <w:ins w:id="981" w:author="zhb" w:date="2017-06-30T15:5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5F3AAA" w:rsidRDefault="005F3AAA" w:rsidP="000A5AA2">
            <w:pPr>
              <w:jc w:val="center"/>
              <w:rPr>
                <w:ins w:id="982" w:author="zhb" w:date="2017-06-30T15:56:00Z"/>
              </w:rPr>
            </w:pPr>
            <w:ins w:id="983" w:author="zhb" w:date="2017-06-30T15:5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</w:tbl>
    <w:p w:rsidR="006F4E78" w:rsidDel="003C08EF" w:rsidRDefault="006F4E78" w:rsidP="006F4E78">
      <w:pPr>
        <w:pStyle w:val="3"/>
        <w:spacing w:after="0"/>
        <w:rPr>
          <w:ins w:id="984" w:author="Herry" w:date="2017-04-06T10:15:00Z"/>
          <w:del w:id="985" w:author="zhb" w:date="2017-04-18T16:35:00Z"/>
        </w:rPr>
      </w:pPr>
      <w:ins w:id="986" w:author="Herry" w:date="2017-04-06T10:15:00Z">
        <w:del w:id="987" w:author="zhb" w:date="2017-04-18T16:35:00Z">
          <w:r w:rsidDel="003C08EF">
            <w:delText>425 S</w:delText>
          </w:r>
          <w:r w:rsidDel="003C08EF">
            <w:rPr>
              <w:rFonts w:hint="eastAsia"/>
            </w:rPr>
            <w:delText>erver</w:delText>
          </w:r>
          <w:r w:rsidDel="003C08EF">
            <w:rPr>
              <w:rFonts w:hint="eastAsia"/>
            </w:rPr>
            <w:delText>发送房间牌列表</w:delText>
          </w:r>
          <w:r w:rsidDel="003C08EF">
            <w:delText xml:space="preserve"> </w:delText>
          </w:r>
        </w:del>
      </w:ins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F4E78" w:rsidRPr="0075787E" w:rsidDel="003C08EF" w:rsidTr="00C6552C">
        <w:trPr>
          <w:trHeight w:val="342"/>
          <w:ins w:id="988" w:author="Herry" w:date="2017-04-06T10:15:00Z"/>
          <w:del w:id="989" w:author="zhb" w:date="2017-04-18T16:35:00Z"/>
        </w:trPr>
        <w:tc>
          <w:tcPr>
            <w:tcW w:w="2411" w:type="dxa"/>
            <w:shd w:val="clear" w:color="auto" w:fill="8DB3E2" w:themeFill="text2" w:themeFillTint="66"/>
          </w:tcPr>
          <w:p w:rsidR="006F4E78" w:rsidDel="003C08EF" w:rsidRDefault="006F4E78" w:rsidP="00E33771">
            <w:pPr>
              <w:ind w:firstLineChars="200" w:firstLine="420"/>
              <w:rPr>
                <w:ins w:id="990" w:author="Herry" w:date="2017-04-06T10:15:00Z"/>
                <w:del w:id="991" w:author="zhb" w:date="2017-04-18T16:35:00Z"/>
              </w:rPr>
            </w:pPr>
            <w:ins w:id="992" w:author="Herry" w:date="2017-04-06T10:15:00Z">
              <w:del w:id="993" w:author="zhb" w:date="2017-04-18T16:35:00Z">
                <w:r w:rsidDel="003C08EF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6F4E78" w:rsidRPr="00893AB7" w:rsidDel="003C08EF" w:rsidRDefault="006F4E78" w:rsidP="00E33771">
            <w:pPr>
              <w:rPr>
                <w:ins w:id="994" w:author="Herry" w:date="2017-04-06T10:15:00Z"/>
                <w:del w:id="995" w:author="zhb" w:date="2017-04-18T16:35:00Z"/>
              </w:rPr>
            </w:pPr>
            <w:ins w:id="996" w:author="Herry" w:date="2017-04-06T10:15:00Z">
              <w:del w:id="997" w:author="zhb" w:date="2017-04-18T16:35:00Z">
                <w:r w:rsidDel="003C08EF">
                  <w:rPr>
                    <w:rFonts w:hint="eastAsia"/>
                  </w:rPr>
                  <w:delText>解析方式同</w:delText>
                </w:r>
                <w:r w:rsidDel="003C08EF">
                  <w:rPr>
                    <w:rFonts w:hint="eastAsia"/>
                  </w:rPr>
                  <w:delText>357</w:delText>
                </w:r>
                <w:r w:rsidDel="003C08EF">
                  <w:rPr>
                    <w:rFonts w:hint="eastAsia"/>
                  </w:rPr>
                  <w:delText>消息</w:delText>
                </w:r>
              </w:del>
            </w:ins>
          </w:p>
        </w:tc>
        <w:tc>
          <w:tcPr>
            <w:tcW w:w="3546" w:type="dxa"/>
          </w:tcPr>
          <w:p w:rsidR="006F4E78" w:rsidRPr="00893AB7" w:rsidDel="003C08EF" w:rsidRDefault="006F4E78" w:rsidP="00E33771">
            <w:pPr>
              <w:rPr>
                <w:ins w:id="998" w:author="Herry" w:date="2017-04-06T10:15:00Z"/>
                <w:del w:id="999" w:author="zhb" w:date="2017-04-18T16:35:00Z"/>
              </w:rPr>
            </w:pPr>
          </w:p>
        </w:tc>
      </w:tr>
    </w:tbl>
    <w:p w:rsidR="00C6552C" w:rsidRDefault="00C6552C" w:rsidP="00C6552C">
      <w:pPr>
        <w:pStyle w:val="3"/>
        <w:spacing w:after="0"/>
        <w:rPr>
          <w:ins w:id="1000" w:author="Herry" w:date="2017-05-18T20:00:00Z"/>
        </w:rPr>
      </w:pPr>
      <w:ins w:id="1001" w:author="Herry" w:date="2017-05-18T20:00:00Z">
        <w:r>
          <w:t xml:space="preserve">425 Client </w:t>
        </w:r>
      </w:ins>
      <w:ins w:id="1002" w:author="Herry" w:date="2017-05-18T20:01:00Z">
        <w:r>
          <w:rPr>
            <w:rFonts w:hint="eastAsia"/>
          </w:rPr>
          <w:t>搓牌喊口号</w:t>
        </w:r>
      </w:ins>
      <w:ins w:id="1003" w:author="Herry" w:date="2017-05-18T20:00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04" w:author="Herry" w:date="2017-05-18T20:00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05" w:author="Herry" w:date="2017-05-18T20:00:00Z"/>
              </w:rPr>
            </w:pPr>
            <w:ins w:id="1006" w:author="Herry" w:date="2017-05-18T20:00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07" w:author="Herry" w:date="2017-05-18T20:00:00Z"/>
              </w:rPr>
            </w:pPr>
            <w:ins w:id="1008" w:author="Herry" w:date="2017-05-18T20:01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C6552C" w:rsidRPr="00893AB7" w:rsidRDefault="00C6552C" w:rsidP="000D36C3">
            <w:pPr>
              <w:rPr>
                <w:ins w:id="1009" w:author="Herry" w:date="2017-05-18T20:00:00Z"/>
              </w:rPr>
            </w:pPr>
            <w:ins w:id="1010" w:author="Herry" w:date="2017-05-18T20:01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76D67" w:rsidRPr="0075787E" w:rsidTr="000D36C3">
        <w:trPr>
          <w:trHeight w:val="342"/>
          <w:ins w:id="1011" w:author="Herry" w:date="2017-05-18T20:03:00Z"/>
        </w:trPr>
        <w:tc>
          <w:tcPr>
            <w:tcW w:w="2411" w:type="dxa"/>
            <w:shd w:val="clear" w:color="auto" w:fill="8DB3E2" w:themeFill="text2" w:themeFillTint="66"/>
          </w:tcPr>
          <w:p w:rsidR="00B76D67" w:rsidRDefault="00B76D67" w:rsidP="000D36C3">
            <w:pPr>
              <w:ind w:firstLineChars="200" w:firstLine="420"/>
              <w:rPr>
                <w:ins w:id="1012" w:author="Herry" w:date="2017-05-18T20:03:00Z"/>
              </w:rPr>
            </w:pPr>
          </w:p>
        </w:tc>
        <w:tc>
          <w:tcPr>
            <w:tcW w:w="2693" w:type="dxa"/>
          </w:tcPr>
          <w:p w:rsidR="00B76D67" w:rsidRDefault="00B76D67" w:rsidP="000D36C3">
            <w:pPr>
              <w:rPr>
                <w:ins w:id="1013" w:author="Herry" w:date="2017-05-18T20:03:00Z"/>
              </w:rPr>
            </w:pPr>
            <w:ins w:id="1014" w:author="Herry" w:date="2017-05-18T20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76D67" w:rsidRDefault="00231AA5" w:rsidP="000D36C3">
            <w:pPr>
              <w:rPr>
                <w:ins w:id="1015" w:author="Herry" w:date="2017-05-18T20:04:00Z"/>
              </w:rPr>
            </w:pPr>
            <w:ins w:id="1016" w:author="Herry" w:date="2017-05-18T20:03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17" w:author="Herry" w:date="2017-05-18T20:04:00Z"/>
              </w:rPr>
            </w:pPr>
            <w:ins w:id="1018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19" w:author="Herry" w:date="2017-05-18T20:04:00Z"/>
              </w:rPr>
            </w:pPr>
            <w:ins w:id="1020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21" w:author="Herry" w:date="2017-05-18T20:04:00Z"/>
              </w:rPr>
            </w:pPr>
            <w:ins w:id="1022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Default="00231AA5" w:rsidP="00231AA5">
            <w:pPr>
              <w:rPr>
                <w:ins w:id="1023" w:author="Herry" w:date="2017-05-18T20:03:00Z"/>
              </w:rPr>
            </w:pPr>
            <w:ins w:id="1024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C6552C" w:rsidRDefault="00C6552C" w:rsidP="00C6552C">
      <w:pPr>
        <w:pStyle w:val="3"/>
        <w:spacing w:after="0"/>
        <w:rPr>
          <w:ins w:id="1025" w:author="Herry" w:date="2017-05-18T19:59:00Z"/>
        </w:rPr>
      </w:pPr>
      <w:ins w:id="1026" w:author="Herry" w:date="2017-05-18T19:59:00Z">
        <w:r>
          <w:t>425 S</w:t>
        </w:r>
        <w:r>
          <w:rPr>
            <w:rFonts w:hint="eastAsia"/>
          </w:rPr>
          <w:t>erver</w:t>
        </w:r>
        <w:r>
          <w:rPr>
            <w:rFonts w:hint="eastAsia"/>
          </w:rPr>
          <w:t>返回</w:t>
        </w:r>
      </w:ins>
      <w:ins w:id="1027" w:author="Herry" w:date="2017-05-18T20:04:00Z">
        <w:r w:rsidR="00231AA5">
          <w:rPr>
            <w:rFonts w:hint="eastAsia"/>
          </w:rPr>
          <w:t>搓牌喊口号</w:t>
        </w:r>
      </w:ins>
      <w:ins w:id="1028" w:author="Herry" w:date="2017-05-18T19:59:00Z"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C6552C" w:rsidRPr="0075787E" w:rsidTr="000D36C3">
        <w:trPr>
          <w:trHeight w:val="342"/>
          <w:ins w:id="1029" w:author="Herry" w:date="2017-05-18T19:59:00Z"/>
        </w:trPr>
        <w:tc>
          <w:tcPr>
            <w:tcW w:w="2411" w:type="dxa"/>
            <w:shd w:val="clear" w:color="auto" w:fill="8DB3E2" w:themeFill="text2" w:themeFillTint="66"/>
          </w:tcPr>
          <w:p w:rsidR="00C6552C" w:rsidRDefault="00C6552C" w:rsidP="000D36C3">
            <w:pPr>
              <w:ind w:firstLineChars="200" w:firstLine="420"/>
              <w:rPr>
                <w:ins w:id="1030" w:author="Herry" w:date="2017-05-18T19:59:00Z"/>
              </w:rPr>
            </w:pPr>
            <w:ins w:id="1031" w:author="Herry" w:date="2017-05-18T19:59:00Z">
              <w:r>
                <w:t>protocol body</w:t>
              </w:r>
            </w:ins>
          </w:p>
        </w:tc>
        <w:tc>
          <w:tcPr>
            <w:tcW w:w="2693" w:type="dxa"/>
          </w:tcPr>
          <w:p w:rsidR="00C6552C" w:rsidRPr="00893AB7" w:rsidRDefault="00C6552C" w:rsidP="000D36C3">
            <w:pPr>
              <w:rPr>
                <w:ins w:id="1032" w:author="Herry" w:date="2017-05-18T19:59:00Z"/>
              </w:rPr>
            </w:pPr>
            <w:ins w:id="1033" w:author="Herry" w:date="2017-05-18T19:59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C6552C" w:rsidRDefault="00C6552C" w:rsidP="000D36C3">
            <w:pPr>
              <w:rPr>
                <w:ins w:id="1034" w:author="Herry" w:date="2017-05-18T19:59:00Z"/>
              </w:rPr>
            </w:pPr>
            <w:ins w:id="1035" w:author="Herry" w:date="2017-05-18T19:59:00Z">
              <w:r w:rsidRPr="00893AB7">
                <w:rPr>
                  <w:rFonts w:hint="eastAsia"/>
                </w:rPr>
                <w:t>结果</w:t>
              </w:r>
            </w:ins>
          </w:p>
          <w:p w:rsidR="00C6552C" w:rsidRPr="00893AB7" w:rsidRDefault="00C6552C" w:rsidP="000D36C3">
            <w:pPr>
              <w:rPr>
                <w:ins w:id="1036" w:author="Herry" w:date="2017-05-18T19:59:00Z"/>
              </w:rPr>
            </w:pPr>
            <w:ins w:id="1037" w:author="Herry" w:date="2017-05-18T19:59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C6552C" w:rsidRDefault="00C6552C" w:rsidP="000D36C3">
            <w:pPr>
              <w:rPr>
                <w:ins w:id="1038" w:author="Herry" w:date="2017-05-18T19:59:00Z"/>
              </w:rPr>
            </w:pPr>
            <w:ins w:id="1039" w:author="Herry" w:date="2017-05-18T19:59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C6552C" w:rsidRDefault="00C6552C" w:rsidP="000D36C3">
            <w:pPr>
              <w:rPr>
                <w:ins w:id="1040" w:author="Herry" w:date="2017-05-18T20:04:00Z"/>
              </w:rPr>
            </w:pPr>
            <w:ins w:id="1041" w:author="Herry" w:date="2017-05-18T19:59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31AA5" w:rsidRPr="00893AB7" w:rsidRDefault="00231AA5" w:rsidP="000D36C3">
            <w:pPr>
              <w:rPr>
                <w:ins w:id="1042" w:author="Herry" w:date="2017-05-18T19:59:00Z"/>
              </w:rPr>
            </w:pPr>
            <w:ins w:id="1043" w:author="Herry" w:date="2017-05-18T20:04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状态不是搓牌</w:t>
              </w:r>
            </w:ins>
          </w:p>
        </w:tc>
      </w:tr>
      <w:tr w:rsidR="00231AA5" w:rsidRPr="0075787E" w:rsidTr="000D36C3">
        <w:trPr>
          <w:trHeight w:val="342"/>
          <w:ins w:id="1044" w:author="Herry" w:date="2017-05-18T20:04:00Z"/>
        </w:trPr>
        <w:tc>
          <w:tcPr>
            <w:tcW w:w="2411" w:type="dxa"/>
            <w:shd w:val="clear" w:color="auto" w:fill="8DB3E2" w:themeFill="text2" w:themeFillTint="66"/>
          </w:tcPr>
          <w:p w:rsidR="00231AA5" w:rsidRDefault="00231AA5" w:rsidP="000D36C3">
            <w:pPr>
              <w:ind w:firstLineChars="200" w:firstLine="420"/>
              <w:rPr>
                <w:ins w:id="1045" w:author="Herry" w:date="2017-05-18T20:04:00Z"/>
              </w:rPr>
            </w:pPr>
          </w:p>
        </w:tc>
        <w:tc>
          <w:tcPr>
            <w:tcW w:w="2693" w:type="dxa"/>
          </w:tcPr>
          <w:p w:rsidR="00231AA5" w:rsidRPr="00893AB7" w:rsidRDefault="00231AA5" w:rsidP="000D36C3">
            <w:pPr>
              <w:rPr>
                <w:ins w:id="1046" w:author="Herry" w:date="2017-05-18T20:04:00Z"/>
              </w:rPr>
            </w:pPr>
            <w:ins w:id="1047" w:author="Herry" w:date="2017-05-18T20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31AA5" w:rsidRDefault="00231AA5" w:rsidP="00231AA5">
            <w:pPr>
              <w:rPr>
                <w:ins w:id="1048" w:author="Herry" w:date="2017-05-18T20:04:00Z"/>
              </w:rPr>
            </w:pPr>
            <w:ins w:id="1049" w:author="Herry" w:date="2017-05-18T20:04:00Z">
              <w:r>
                <w:rPr>
                  <w:rFonts w:hint="eastAsia"/>
                </w:rPr>
                <w:t>牌型类型</w:t>
              </w:r>
            </w:ins>
          </w:p>
          <w:p w:rsidR="00231AA5" w:rsidRDefault="00231AA5" w:rsidP="00231AA5">
            <w:pPr>
              <w:rPr>
                <w:ins w:id="1050" w:author="Herry" w:date="2017-05-18T20:04:00Z"/>
              </w:rPr>
            </w:pPr>
            <w:ins w:id="1051" w:author="Herry" w:date="2017-05-18T20:04:00Z">
              <w:r>
                <w:rPr>
                  <w:rFonts w:hint="eastAsia"/>
                </w:rPr>
                <w:t>1,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黑桃</w:t>
              </w:r>
            </w:ins>
          </w:p>
          <w:p w:rsidR="00231AA5" w:rsidRDefault="00231AA5" w:rsidP="00231AA5">
            <w:pPr>
              <w:rPr>
                <w:ins w:id="1052" w:author="Herry" w:date="2017-05-18T20:04:00Z"/>
              </w:rPr>
            </w:pPr>
            <w:ins w:id="1053" w:author="Herry" w:date="2017-05-18T20:04:00Z">
              <w:r>
                <w:rPr>
                  <w:rFonts w:hint="eastAsia"/>
                </w:rPr>
                <w:t>2,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红桃</w:t>
              </w:r>
            </w:ins>
          </w:p>
          <w:p w:rsidR="00231AA5" w:rsidRDefault="00231AA5" w:rsidP="00231AA5">
            <w:pPr>
              <w:rPr>
                <w:ins w:id="1054" w:author="Herry" w:date="2017-05-18T20:04:00Z"/>
              </w:rPr>
            </w:pPr>
            <w:ins w:id="1055" w:author="Herry" w:date="2017-05-18T20:04:00Z">
              <w:r>
                <w:rPr>
                  <w:rFonts w:hint="eastAsia"/>
                </w:rPr>
                <w:t>3,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梅花</w:t>
              </w:r>
            </w:ins>
          </w:p>
          <w:p w:rsidR="00231AA5" w:rsidRPr="00893AB7" w:rsidRDefault="00231AA5" w:rsidP="00231AA5">
            <w:pPr>
              <w:rPr>
                <w:ins w:id="1056" w:author="Herry" w:date="2017-05-18T20:04:00Z"/>
              </w:rPr>
            </w:pPr>
            <w:ins w:id="1057" w:author="Herry" w:date="2017-05-18T20:04:00Z">
              <w:r>
                <w:rPr>
                  <w:rFonts w:hint="eastAsia"/>
                </w:rPr>
                <w:t>4,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tab/>
                <w:t xml:space="preserve">-- </w:t>
              </w:r>
              <w:r>
                <w:rPr>
                  <w:rFonts w:hint="eastAsia"/>
                </w:rPr>
                <w:t>方块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58" w:author="Herry" w:date="2017-05-20T21:03:00Z"/>
        </w:rPr>
      </w:pPr>
      <w:ins w:id="1059" w:author="Herry" w:date="2017-05-20T21:03:00Z">
        <w:r>
          <w:t xml:space="preserve">426 Client </w:t>
        </w:r>
        <w:r>
          <w:rPr>
            <w:rFonts w:hint="eastAsia"/>
          </w:rPr>
          <w:t>修改头像</w:t>
        </w:r>
        <w:r>
          <w:t xml:space="preserve">ID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60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1" w:author="Herry" w:date="2017-05-20T21:03:00Z"/>
              </w:rPr>
            </w:pPr>
            <w:ins w:id="1062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63" w:author="Herry" w:date="2017-05-20T21:03:00Z"/>
              </w:rPr>
            </w:pPr>
            <w:ins w:id="1064" w:author="Herry" w:date="2017-05-20T21:0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6166F3" w:rsidRPr="00893AB7" w:rsidRDefault="006166F3" w:rsidP="000D36C3">
            <w:pPr>
              <w:rPr>
                <w:ins w:id="1065" w:author="Herry" w:date="2017-05-20T21:03:00Z"/>
              </w:rPr>
            </w:pPr>
            <w:ins w:id="1066" w:author="Herry" w:date="2017-05-20T21:0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166F3" w:rsidRPr="0075787E" w:rsidTr="000D36C3">
        <w:trPr>
          <w:trHeight w:val="342"/>
          <w:ins w:id="1067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68" w:author="Herry" w:date="2017-05-20T21:03:00Z"/>
              </w:rPr>
            </w:pPr>
          </w:p>
        </w:tc>
        <w:tc>
          <w:tcPr>
            <w:tcW w:w="2693" w:type="dxa"/>
          </w:tcPr>
          <w:p w:rsidR="006166F3" w:rsidRDefault="009757BF" w:rsidP="000D36C3">
            <w:pPr>
              <w:rPr>
                <w:ins w:id="1069" w:author="Herry" w:date="2017-05-20T21:03:00Z"/>
              </w:rPr>
            </w:pPr>
            <w:ins w:id="1070" w:author="Herry" w:date="2017-05-20T21:0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9757BF" w:rsidP="000D36C3">
            <w:pPr>
              <w:rPr>
                <w:ins w:id="1071" w:author="Herry" w:date="2017-05-20T21:03:00Z"/>
              </w:rPr>
            </w:pPr>
            <w:ins w:id="1072" w:author="Herry" w:date="2017-05-20T21:07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6166F3" w:rsidRDefault="006166F3" w:rsidP="006166F3">
      <w:pPr>
        <w:pStyle w:val="3"/>
        <w:spacing w:after="0"/>
        <w:rPr>
          <w:ins w:id="1073" w:author="Herry" w:date="2017-05-20T21:03:00Z"/>
        </w:rPr>
      </w:pPr>
      <w:ins w:id="1074" w:author="Herry" w:date="2017-05-20T21:03:00Z">
        <w:r>
          <w:t>426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166F3" w:rsidRPr="0075787E" w:rsidTr="000D36C3">
        <w:trPr>
          <w:trHeight w:val="342"/>
          <w:ins w:id="1075" w:author="Herry" w:date="2017-05-20T21:03:00Z"/>
        </w:trPr>
        <w:tc>
          <w:tcPr>
            <w:tcW w:w="2411" w:type="dxa"/>
            <w:shd w:val="clear" w:color="auto" w:fill="8DB3E2" w:themeFill="text2" w:themeFillTint="66"/>
          </w:tcPr>
          <w:p w:rsidR="006166F3" w:rsidRDefault="006166F3" w:rsidP="000D36C3">
            <w:pPr>
              <w:ind w:firstLineChars="200" w:firstLine="420"/>
              <w:rPr>
                <w:ins w:id="1076" w:author="Herry" w:date="2017-05-20T21:03:00Z"/>
              </w:rPr>
            </w:pPr>
            <w:ins w:id="1077" w:author="Herry" w:date="2017-05-20T21:03:00Z">
              <w:r>
                <w:t>protocol body</w:t>
              </w:r>
            </w:ins>
          </w:p>
        </w:tc>
        <w:tc>
          <w:tcPr>
            <w:tcW w:w="2693" w:type="dxa"/>
          </w:tcPr>
          <w:p w:rsidR="006166F3" w:rsidRPr="00893AB7" w:rsidRDefault="006166F3" w:rsidP="000D36C3">
            <w:pPr>
              <w:rPr>
                <w:ins w:id="1078" w:author="Herry" w:date="2017-05-20T21:03:00Z"/>
              </w:rPr>
            </w:pPr>
            <w:ins w:id="1079" w:author="Herry" w:date="2017-05-20T21:0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6166F3" w:rsidRDefault="006166F3" w:rsidP="000D36C3">
            <w:pPr>
              <w:rPr>
                <w:ins w:id="1080" w:author="Herry" w:date="2017-05-20T21:03:00Z"/>
              </w:rPr>
            </w:pPr>
            <w:ins w:id="1081" w:author="Herry" w:date="2017-05-20T21:03:00Z">
              <w:r w:rsidRPr="00893AB7">
                <w:rPr>
                  <w:rFonts w:hint="eastAsia"/>
                </w:rPr>
                <w:t>结果</w:t>
              </w:r>
            </w:ins>
          </w:p>
          <w:p w:rsidR="006166F3" w:rsidRPr="00893AB7" w:rsidRDefault="006166F3" w:rsidP="000D36C3">
            <w:pPr>
              <w:rPr>
                <w:ins w:id="1082" w:author="Herry" w:date="2017-05-20T21:03:00Z"/>
              </w:rPr>
            </w:pPr>
            <w:ins w:id="1083" w:author="Herry" w:date="2017-05-20T21:0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6166F3" w:rsidRDefault="006166F3" w:rsidP="000D36C3">
            <w:pPr>
              <w:rPr>
                <w:ins w:id="1084" w:author="Herry" w:date="2017-05-20T21:07:00Z"/>
              </w:rPr>
            </w:pPr>
            <w:ins w:id="1085" w:author="Herry" w:date="2017-05-20T21:0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148D3" w:rsidRPr="00893AB7" w:rsidRDefault="003148D3" w:rsidP="000D36C3">
            <w:pPr>
              <w:rPr>
                <w:ins w:id="1086" w:author="Herry" w:date="2017-05-20T21:03:00Z"/>
              </w:rPr>
            </w:pPr>
            <w:ins w:id="1087" w:author="Herry" w:date="2017-05-20T21:07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不存在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088" w:author="Herry" w:date="2017-05-24T21:12:00Z"/>
        </w:rPr>
      </w:pPr>
      <w:ins w:id="1089" w:author="Herry" w:date="2017-05-24T21:12:00Z">
        <w:r>
          <w:t xml:space="preserve">427 Client </w:t>
        </w:r>
        <w:r>
          <w:rPr>
            <w:rFonts w:hint="eastAsia"/>
          </w:rPr>
          <w:t>发送语音消息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090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1" w:author="Herry" w:date="2017-05-24T21:12:00Z"/>
              </w:rPr>
            </w:pPr>
            <w:ins w:id="1092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093" w:author="Herry" w:date="2017-05-24T21:12:00Z"/>
              </w:rPr>
            </w:pPr>
            <w:ins w:id="1094" w:author="Herry" w:date="2017-05-24T21:1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095" w:author="Herry" w:date="2017-05-24T21:12:00Z"/>
              </w:rPr>
            </w:pPr>
            <w:ins w:id="1096" w:author="Herry" w:date="2017-05-24T21:1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097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098" w:author="Herry" w:date="2017-05-24T21:12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099" w:author="Herry" w:date="2017-05-24T21:12:00Z"/>
              </w:rPr>
            </w:pPr>
            <w:ins w:id="1100" w:author="Herry" w:date="2017-05-24T21:12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01" w:author="Herry" w:date="2017-05-24T21:12:00Z"/>
              </w:rPr>
            </w:pPr>
            <w:ins w:id="1102" w:author="Herry" w:date="2017-05-24T21:12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BC1906" w:rsidRDefault="00BC1906" w:rsidP="00BC1906">
      <w:pPr>
        <w:pStyle w:val="3"/>
        <w:spacing w:after="0"/>
        <w:rPr>
          <w:ins w:id="1103" w:author="Herry" w:date="2017-05-24T21:12:00Z"/>
        </w:rPr>
      </w:pPr>
      <w:ins w:id="1104" w:author="Herry" w:date="2017-05-24T21:12:00Z">
        <w:r>
          <w:t>427 S</w:t>
        </w:r>
        <w:r>
          <w:rPr>
            <w:rFonts w:hint="eastAsia"/>
          </w:rPr>
          <w:t>erver</w:t>
        </w:r>
        <w:r>
          <w:rPr>
            <w:rFonts w:hint="eastAsia"/>
          </w:rPr>
          <w:t>返回修改头像</w:t>
        </w:r>
        <w:r>
          <w:t>ID</w:t>
        </w:r>
        <w:r>
          <w:rPr>
            <w:rFonts w:hint="eastAsia"/>
          </w:rPr>
          <w:t>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1906" w:rsidRPr="0075787E" w:rsidTr="008D0B4B">
        <w:trPr>
          <w:trHeight w:val="342"/>
          <w:ins w:id="1105" w:author="Herry" w:date="2017-05-24T21:12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06" w:author="Herry" w:date="2017-05-24T21:12:00Z"/>
              </w:rPr>
            </w:pPr>
            <w:ins w:id="1107" w:author="Herry" w:date="2017-05-24T21:12:00Z">
              <w:r>
                <w:t>protocol body</w:t>
              </w:r>
            </w:ins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08" w:author="Herry" w:date="2017-05-24T21:12:00Z"/>
              </w:rPr>
            </w:pPr>
            <w:ins w:id="1109" w:author="Herry" w:date="2017-05-24T21:12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10" w:author="Herry" w:date="2017-05-24T21:13:00Z"/>
              </w:rPr>
            </w:pPr>
            <w:ins w:id="1111" w:author="Herry" w:date="2017-05-24T21:12:00Z">
              <w:r w:rsidRPr="00893AB7">
                <w:rPr>
                  <w:rFonts w:hint="eastAsia"/>
                </w:rPr>
                <w:t>结果</w:t>
              </w:r>
            </w:ins>
          </w:p>
          <w:p w:rsidR="00BC1906" w:rsidRDefault="00BC1906" w:rsidP="008D0B4B">
            <w:pPr>
              <w:rPr>
                <w:ins w:id="1112" w:author="Herry" w:date="2017-05-24T21:12:00Z"/>
              </w:rPr>
            </w:pPr>
            <w:ins w:id="1113" w:author="Herry" w:date="2017-05-24T21:1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BC1906" w:rsidRDefault="00BC1906" w:rsidP="008D0B4B">
            <w:pPr>
              <w:rPr>
                <w:ins w:id="1114" w:author="Herry" w:date="2017-05-24T21:12:00Z"/>
              </w:rPr>
            </w:pPr>
            <w:ins w:id="1115" w:author="Herry" w:date="2017-05-24T21:1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BC1906" w:rsidRDefault="00BC1906" w:rsidP="008D0B4B">
            <w:pPr>
              <w:rPr>
                <w:ins w:id="1116" w:author="Herry" w:date="2017-05-24T21:12:00Z"/>
              </w:rPr>
            </w:pPr>
            <w:ins w:id="1117" w:author="Herry" w:date="2017-05-24T21:1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BC1906" w:rsidRDefault="00BC1906" w:rsidP="008D0B4B">
            <w:pPr>
              <w:rPr>
                <w:ins w:id="1118" w:author="Herry" w:date="2017-05-24T21:12:00Z"/>
              </w:rPr>
            </w:pPr>
            <w:ins w:id="1119" w:author="Herry" w:date="2017-05-24T21:1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房间不是</w:t>
              </w:r>
              <w:r>
                <w:rPr>
                  <w:rFonts w:hint="eastAsia"/>
                </w:rPr>
                <w:t>VIP</w:t>
              </w:r>
              <w:r>
                <w:rPr>
                  <w:rFonts w:hint="eastAsia"/>
                </w:rPr>
                <w:t>房</w:t>
              </w:r>
            </w:ins>
          </w:p>
          <w:p w:rsidR="00BC1906" w:rsidRPr="00893AB7" w:rsidRDefault="00BC1906" w:rsidP="008D0B4B">
            <w:pPr>
              <w:rPr>
                <w:ins w:id="1120" w:author="Herry" w:date="2017-05-24T21:12:00Z"/>
              </w:rPr>
            </w:pPr>
            <w:ins w:id="1121" w:author="Herry" w:date="2017-05-24T21:12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冷却</w:t>
              </w:r>
            </w:ins>
            <w:ins w:id="1122" w:author="Herry" w:date="2017-05-24T21:13:00Z">
              <w:r>
                <w:rPr>
                  <w:rFonts w:hint="eastAsia"/>
                </w:rPr>
                <w:t>中</w:t>
              </w:r>
            </w:ins>
          </w:p>
        </w:tc>
      </w:tr>
      <w:tr w:rsidR="00BC1906" w:rsidRPr="0075787E" w:rsidTr="008D0B4B">
        <w:trPr>
          <w:trHeight w:val="342"/>
          <w:ins w:id="1123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24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25" w:author="Herry" w:date="2017-05-24T21:13:00Z"/>
              </w:rPr>
            </w:pPr>
            <w:ins w:id="1126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27" w:author="Herry" w:date="2017-05-24T21:13:00Z"/>
              </w:rPr>
            </w:pPr>
            <w:ins w:id="1128" w:author="Herry" w:date="2017-05-24T21:16:00Z">
              <w:r>
                <w:rPr>
                  <w:rFonts w:hint="eastAsia"/>
                </w:rPr>
                <w:t>名字</w:t>
              </w:r>
            </w:ins>
          </w:p>
        </w:tc>
      </w:tr>
      <w:tr w:rsidR="00BC1906" w:rsidRPr="0075787E" w:rsidTr="008D0B4B">
        <w:trPr>
          <w:trHeight w:val="342"/>
          <w:ins w:id="1129" w:author="Herry" w:date="2017-05-24T21:13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0" w:author="Herry" w:date="2017-05-24T21:13:00Z"/>
              </w:rPr>
            </w:pPr>
          </w:p>
        </w:tc>
        <w:tc>
          <w:tcPr>
            <w:tcW w:w="2693" w:type="dxa"/>
          </w:tcPr>
          <w:p w:rsidR="00BC1906" w:rsidRPr="00893AB7" w:rsidRDefault="00BC1906" w:rsidP="008D0B4B">
            <w:pPr>
              <w:rPr>
                <w:ins w:id="1131" w:author="Herry" w:date="2017-05-24T21:13:00Z"/>
              </w:rPr>
            </w:pPr>
            <w:ins w:id="1132" w:author="Herry" w:date="2017-05-24T21:1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1906" w:rsidRPr="00893AB7" w:rsidRDefault="00BC1906" w:rsidP="008D0B4B">
            <w:pPr>
              <w:rPr>
                <w:ins w:id="1133" w:author="Herry" w:date="2017-05-24T21:13:00Z"/>
              </w:rPr>
            </w:pPr>
            <w:ins w:id="1134" w:author="Herry" w:date="2017-05-24T21:16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1906" w:rsidRPr="0075787E" w:rsidTr="008D0B4B">
        <w:trPr>
          <w:trHeight w:val="342"/>
          <w:ins w:id="1135" w:author="Herry" w:date="2017-05-24T21:16:00Z"/>
        </w:trPr>
        <w:tc>
          <w:tcPr>
            <w:tcW w:w="2411" w:type="dxa"/>
            <w:shd w:val="clear" w:color="auto" w:fill="8DB3E2" w:themeFill="text2" w:themeFillTint="66"/>
          </w:tcPr>
          <w:p w:rsidR="00BC1906" w:rsidRDefault="00BC1906" w:rsidP="008D0B4B">
            <w:pPr>
              <w:ind w:firstLineChars="200" w:firstLine="420"/>
              <w:rPr>
                <w:ins w:id="1136" w:author="Herry" w:date="2017-05-24T21:16:00Z"/>
              </w:rPr>
            </w:pPr>
          </w:p>
        </w:tc>
        <w:tc>
          <w:tcPr>
            <w:tcW w:w="2693" w:type="dxa"/>
          </w:tcPr>
          <w:p w:rsidR="00BC1906" w:rsidRDefault="00BC1906" w:rsidP="008D0B4B">
            <w:pPr>
              <w:rPr>
                <w:ins w:id="1137" w:author="Herry" w:date="2017-05-24T21:16:00Z"/>
              </w:rPr>
            </w:pPr>
            <w:ins w:id="1138" w:author="Herry" w:date="2017-05-24T21:16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1906" w:rsidRDefault="00BC1906" w:rsidP="008D0B4B">
            <w:pPr>
              <w:rPr>
                <w:ins w:id="1139" w:author="Herry" w:date="2017-05-24T21:16:00Z"/>
              </w:rPr>
            </w:pPr>
            <w:ins w:id="1140" w:author="Herry" w:date="2017-05-24T21:17:00Z">
              <w:r>
                <w:rPr>
                  <w:rFonts w:hint="eastAsia"/>
                </w:rPr>
                <w:t>语音内容</w:t>
              </w:r>
            </w:ins>
          </w:p>
        </w:tc>
      </w:tr>
    </w:tbl>
    <w:p w:rsidR="002A770C" w:rsidRDefault="002A770C" w:rsidP="002A770C">
      <w:pPr>
        <w:pStyle w:val="3"/>
        <w:spacing w:after="0"/>
        <w:rPr>
          <w:ins w:id="1141" w:author="Herry" w:date="2017-05-25T17:41:00Z"/>
        </w:rPr>
      </w:pPr>
      <w:ins w:id="1142" w:author="Herry" w:date="2017-05-25T17:41:00Z">
        <w:r>
          <w:t>428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43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44" w:author="Herry" w:date="2017-05-25T17:41:00Z"/>
              </w:rPr>
            </w:pPr>
            <w:ins w:id="1145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46" w:author="Herry" w:date="2017-05-25T17:41:00Z"/>
              </w:rPr>
            </w:pPr>
            <w:ins w:id="1147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2A770C" w:rsidRPr="00893AB7" w:rsidRDefault="002A770C" w:rsidP="008D0B4B">
            <w:pPr>
              <w:rPr>
                <w:ins w:id="1148" w:author="Herry" w:date="2017-05-25T17:41:00Z"/>
              </w:rPr>
            </w:pPr>
            <w:ins w:id="1149" w:author="Herry" w:date="2017-05-25T17:41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2A770C" w:rsidRPr="0075787E" w:rsidTr="008D0B4B">
        <w:trPr>
          <w:trHeight w:val="342"/>
          <w:ins w:id="1150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1" w:author="Herry" w:date="2017-05-25T17:41:00Z"/>
              </w:rPr>
            </w:pPr>
          </w:p>
        </w:tc>
        <w:tc>
          <w:tcPr>
            <w:tcW w:w="2693" w:type="dxa"/>
          </w:tcPr>
          <w:p w:rsidR="002A770C" w:rsidRDefault="002A770C" w:rsidP="008D0B4B">
            <w:pPr>
              <w:rPr>
                <w:ins w:id="1152" w:author="Herry" w:date="2017-05-25T17:41:00Z"/>
              </w:rPr>
            </w:pPr>
          </w:p>
        </w:tc>
        <w:tc>
          <w:tcPr>
            <w:tcW w:w="3546" w:type="dxa"/>
          </w:tcPr>
          <w:p w:rsidR="002A770C" w:rsidRPr="00C6547E" w:rsidRDefault="002A770C" w:rsidP="008D0B4B">
            <w:pPr>
              <w:rPr>
                <w:ins w:id="1153" w:author="Herry" w:date="2017-05-25T17:41:00Z"/>
              </w:rPr>
            </w:pPr>
          </w:p>
        </w:tc>
      </w:tr>
    </w:tbl>
    <w:p w:rsidR="002A770C" w:rsidRDefault="002A770C" w:rsidP="002A770C">
      <w:pPr>
        <w:pStyle w:val="3"/>
        <w:spacing w:after="0"/>
        <w:rPr>
          <w:ins w:id="1154" w:author="Herry" w:date="2017-05-25T17:41:00Z"/>
        </w:rPr>
      </w:pPr>
      <w:ins w:id="1155" w:author="Herry" w:date="2017-05-25T17:41:00Z">
        <w:r>
          <w:t>428 S</w:t>
        </w:r>
        <w:r>
          <w:rPr>
            <w:rFonts w:hint="eastAsia"/>
          </w:rPr>
          <w:t>erver</w:t>
        </w:r>
        <w:r>
          <w:rPr>
            <w:rFonts w:hint="eastAsia"/>
          </w:rPr>
          <w:t>返回申请</w:t>
        </w:r>
      </w:ins>
      <w:ins w:id="1156" w:author="Herry" w:date="2017-05-25T17:42:00Z">
        <w:r>
          <w:rPr>
            <w:rFonts w:hint="eastAsia"/>
          </w:rPr>
          <w:t>下</w:t>
        </w:r>
      </w:ins>
      <w:ins w:id="1157" w:author="Herry" w:date="2017-05-25T17:41:00Z">
        <w:r>
          <w:rPr>
            <w:rFonts w:hint="eastAsia"/>
          </w:rPr>
          <w:t>庄结果</w:t>
        </w:r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A770C" w:rsidRPr="0075787E" w:rsidTr="008D0B4B">
        <w:trPr>
          <w:trHeight w:val="342"/>
          <w:ins w:id="1158" w:author="Herry" w:date="2017-05-25T17:41:00Z"/>
        </w:trPr>
        <w:tc>
          <w:tcPr>
            <w:tcW w:w="2411" w:type="dxa"/>
            <w:shd w:val="clear" w:color="auto" w:fill="8DB3E2" w:themeFill="text2" w:themeFillTint="66"/>
          </w:tcPr>
          <w:p w:rsidR="002A770C" w:rsidRDefault="002A770C" w:rsidP="008D0B4B">
            <w:pPr>
              <w:ind w:firstLineChars="200" w:firstLine="420"/>
              <w:rPr>
                <w:ins w:id="1159" w:author="Herry" w:date="2017-05-25T17:41:00Z"/>
              </w:rPr>
            </w:pPr>
            <w:ins w:id="1160" w:author="Herry" w:date="2017-05-25T17:41:00Z">
              <w:r>
                <w:t>protocol body</w:t>
              </w:r>
            </w:ins>
          </w:p>
        </w:tc>
        <w:tc>
          <w:tcPr>
            <w:tcW w:w="2693" w:type="dxa"/>
          </w:tcPr>
          <w:p w:rsidR="002A770C" w:rsidRPr="00893AB7" w:rsidRDefault="002A770C" w:rsidP="008D0B4B">
            <w:pPr>
              <w:rPr>
                <w:ins w:id="1161" w:author="Herry" w:date="2017-05-25T17:41:00Z"/>
              </w:rPr>
            </w:pPr>
            <w:ins w:id="1162" w:author="Herry" w:date="2017-05-25T17:41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A770C" w:rsidRDefault="002A770C" w:rsidP="008D0B4B">
            <w:pPr>
              <w:rPr>
                <w:ins w:id="1163" w:author="Herry" w:date="2017-05-25T17:41:00Z"/>
              </w:rPr>
            </w:pPr>
            <w:ins w:id="1164" w:author="Herry" w:date="2017-05-25T17:41:00Z">
              <w:r w:rsidRPr="00893AB7">
                <w:rPr>
                  <w:rFonts w:hint="eastAsia"/>
                </w:rPr>
                <w:t>结果</w:t>
              </w:r>
            </w:ins>
          </w:p>
          <w:p w:rsidR="002A770C" w:rsidRPr="00893AB7" w:rsidRDefault="002A770C" w:rsidP="008D0B4B">
            <w:pPr>
              <w:rPr>
                <w:ins w:id="1165" w:author="Herry" w:date="2017-05-25T17:41:00Z"/>
              </w:rPr>
            </w:pPr>
            <w:ins w:id="1166" w:author="Herry" w:date="2017-05-25T17:41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2A770C" w:rsidRDefault="002A770C" w:rsidP="008D0B4B">
            <w:pPr>
              <w:rPr>
                <w:ins w:id="1167" w:author="Herry" w:date="2017-05-25T17:41:00Z"/>
              </w:rPr>
            </w:pPr>
            <w:ins w:id="1168" w:author="Herry" w:date="2017-05-25T17:41:00Z">
              <w:r>
                <w:rPr>
                  <w:rFonts w:hint="eastAsia"/>
                </w:rPr>
                <w:lastRenderedPageBreak/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2A770C" w:rsidRDefault="002A770C" w:rsidP="008D0B4B">
            <w:pPr>
              <w:rPr>
                <w:ins w:id="1169" w:author="Herry" w:date="2017-05-25T17:41:00Z"/>
              </w:rPr>
            </w:pPr>
            <w:ins w:id="1170" w:author="Herry" w:date="2017-05-25T17:41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2A770C" w:rsidRPr="00893AB7" w:rsidRDefault="002A770C">
            <w:pPr>
              <w:rPr>
                <w:ins w:id="1171" w:author="Herry" w:date="2017-05-25T17:41:00Z"/>
              </w:rPr>
            </w:pPr>
            <w:ins w:id="1172" w:author="Herry" w:date="2017-05-25T17:41:00Z">
              <w:r>
                <w:rPr>
                  <w:rFonts w:hint="eastAsia"/>
                </w:rPr>
                <w:t>3:</w:t>
              </w:r>
              <w:r>
                <w:t xml:space="preserve"> </w:t>
              </w:r>
            </w:ins>
            <w:ins w:id="1173" w:author="Herry" w:date="2017-05-25T17:42:00Z">
              <w:r w:rsidR="00CE11FB">
                <w:rPr>
                  <w:rFonts w:hint="eastAsia"/>
                </w:rPr>
                <w:t>不是庄家</w:t>
              </w:r>
            </w:ins>
          </w:p>
        </w:tc>
      </w:tr>
    </w:tbl>
    <w:p w:rsidR="00770543" w:rsidRDefault="00770543" w:rsidP="00770543">
      <w:pPr>
        <w:pStyle w:val="3"/>
        <w:spacing w:after="0"/>
        <w:rPr>
          <w:ins w:id="1174" w:author="Herry" w:date="2017-05-26T14:33:00Z"/>
        </w:rPr>
      </w:pPr>
      <w:ins w:id="1175" w:author="Herry" w:date="2017-05-26T14:33:00Z">
        <w:r>
          <w:lastRenderedPageBreak/>
          <w:t>429 C</w:t>
        </w:r>
        <w:r>
          <w:rPr>
            <w:rFonts w:hint="eastAsia"/>
          </w:rPr>
          <w:t>lient</w:t>
        </w:r>
        <w:r>
          <w:rPr>
            <w:rFonts w:hint="eastAsia"/>
          </w:rPr>
          <w:t>请求申请下庄</w:t>
        </w:r>
      </w:ins>
      <w:ins w:id="1176" w:author="Herry" w:date="2017-05-26T14:34:00Z">
        <w:r>
          <w:rPr>
            <w:rFonts w:hint="eastAsia"/>
          </w:rPr>
          <w:t>状态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77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78" w:author="Herry" w:date="2017-05-26T14:33:00Z"/>
              </w:rPr>
            </w:pPr>
            <w:ins w:id="1179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80" w:author="Herry" w:date="2017-05-26T14:33:00Z"/>
              </w:rPr>
            </w:pPr>
            <w:ins w:id="1181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int3</w:t>
              </w:r>
              <w:r w:rsidRPr="00893AB7">
                <w:t>2</w:t>
              </w:r>
            </w:ins>
          </w:p>
        </w:tc>
        <w:tc>
          <w:tcPr>
            <w:tcW w:w="3546" w:type="dxa"/>
          </w:tcPr>
          <w:p w:rsidR="00770543" w:rsidRPr="00893AB7" w:rsidRDefault="00770543" w:rsidP="008D0B4B">
            <w:pPr>
              <w:rPr>
                <w:ins w:id="1182" w:author="Herry" w:date="2017-05-26T14:33:00Z"/>
              </w:rPr>
            </w:pPr>
            <w:ins w:id="1183" w:author="Herry" w:date="2017-05-26T14:33:00Z">
              <w:r w:rsidRPr="00893AB7">
                <w:rPr>
                  <w:rFonts w:hint="eastAsia"/>
                </w:rPr>
                <w:t>帐号</w:t>
              </w:r>
              <w:r w:rsidRPr="00893AB7">
                <w:rPr>
                  <w:rFonts w:hint="eastAsia"/>
                </w:rPr>
                <w:t>ID</w:t>
              </w:r>
            </w:ins>
          </w:p>
        </w:tc>
      </w:tr>
      <w:tr w:rsidR="00770543" w:rsidRPr="0075787E" w:rsidTr="008D0B4B">
        <w:trPr>
          <w:trHeight w:val="342"/>
          <w:ins w:id="1184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85" w:author="Herry" w:date="2017-05-26T14:33:00Z"/>
              </w:rPr>
            </w:pPr>
          </w:p>
        </w:tc>
        <w:tc>
          <w:tcPr>
            <w:tcW w:w="2693" w:type="dxa"/>
          </w:tcPr>
          <w:p w:rsidR="00770543" w:rsidRDefault="00770543" w:rsidP="008D0B4B">
            <w:pPr>
              <w:rPr>
                <w:ins w:id="1186" w:author="Herry" w:date="2017-05-26T14:33:00Z"/>
              </w:rPr>
            </w:pPr>
          </w:p>
        </w:tc>
        <w:tc>
          <w:tcPr>
            <w:tcW w:w="3546" w:type="dxa"/>
          </w:tcPr>
          <w:p w:rsidR="00770543" w:rsidRPr="00C6547E" w:rsidRDefault="00770543" w:rsidP="008D0B4B">
            <w:pPr>
              <w:rPr>
                <w:ins w:id="1187" w:author="Herry" w:date="2017-05-26T14:33:00Z"/>
              </w:rPr>
            </w:pPr>
          </w:p>
        </w:tc>
      </w:tr>
    </w:tbl>
    <w:p w:rsidR="00770543" w:rsidRDefault="00770543" w:rsidP="00770543">
      <w:pPr>
        <w:pStyle w:val="3"/>
        <w:spacing w:after="0"/>
        <w:rPr>
          <w:ins w:id="1188" w:author="Herry" w:date="2017-05-26T14:33:00Z"/>
        </w:rPr>
      </w:pPr>
      <w:ins w:id="1189" w:author="Herry" w:date="2017-05-26T14:33:00Z">
        <w:r>
          <w:t>429 S</w:t>
        </w:r>
        <w:r>
          <w:rPr>
            <w:rFonts w:hint="eastAsia"/>
          </w:rPr>
          <w:t>erver</w:t>
        </w:r>
        <w:r>
          <w:rPr>
            <w:rFonts w:hint="eastAsia"/>
          </w:rPr>
          <w:t>返回申请下庄</w:t>
        </w:r>
      </w:ins>
      <w:ins w:id="1190" w:author="Herry" w:date="2017-05-26T14:34:00Z">
        <w:r>
          <w:rPr>
            <w:rFonts w:hint="eastAsia"/>
          </w:rPr>
          <w:t>状态</w:t>
        </w:r>
      </w:ins>
      <w:ins w:id="1191" w:author="Herry" w:date="2017-05-26T14:33:00Z">
        <w:r>
          <w:t xml:space="preserve"> 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70543" w:rsidRPr="0075787E" w:rsidTr="008D0B4B">
        <w:trPr>
          <w:trHeight w:val="342"/>
          <w:ins w:id="1192" w:author="Herry" w:date="2017-05-26T14:33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193" w:author="Herry" w:date="2017-05-26T14:33:00Z"/>
              </w:rPr>
            </w:pPr>
            <w:ins w:id="1194" w:author="Herry" w:date="2017-05-26T14:33:00Z">
              <w:r>
                <w:t>protocol body</w:t>
              </w:r>
            </w:ins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195" w:author="Herry" w:date="2017-05-26T14:33:00Z"/>
              </w:rPr>
            </w:pPr>
            <w:ins w:id="1196" w:author="Herry" w:date="2017-05-26T14:33:00Z">
              <w:r w:rsidRPr="00893AB7">
                <w:t>U</w:t>
              </w:r>
              <w:r w:rsidRPr="00893AB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197" w:author="Herry" w:date="2017-05-26T14:33:00Z"/>
              </w:rPr>
            </w:pPr>
            <w:ins w:id="1198" w:author="Herry" w:date="2017-05-26T14:33:00Z">
              <w:r w:rsidRPr="00893AB7">
                <w:rPr>
                  <w:rFonts w:hint="eastAsia"/>
                </w:rPr>
                <w:t>结果</w:t>
              </w:r>
            </w:ins>
          </w:p>
          <w:p w:rsidR="00770543" w:rsidRPr="00893AB7" w:rsidRDefault="00770543" w:rsidP="008D0B4B">
            <w:pPr>
              <w:rPr>
                <w:ins w:id="1199" w:author="Herry" w:date="2017-05-26T14:33:00Z"/>
              </w:rPr>
            </w:pPr>
            <w:ins w:id="1200" w:author="Herry" w:date="2017-05-26T14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770543" w:rsidRDefault="00770543" w:rsidP="008D0B4B">
            <w:pPr>
              <w:rPr>
                <w:ins w:id="1201" w:author="Herry" w:date="2017-05-26T14:33:00Z"/>
              </w:rPr>
            </w:pPr>
            <w:ins w:id="1202" w:author="Herry" w:date="2017-05-26T14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770543" w:rsidRDefault="00770543" w:rsidP="008D0B4B">
            <w:pPr>
              <w:rPr>
                <w:ins w:id="1203" w:author="Herry" w:date="2017-05-26T14:33:00Z"/>
              </w:rPr>
            </w:pPr>
            <w:ins w:id="1204" w:author="Herry" w:date="2017-05-26T14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770543" w:rsidRPr="00893AB7" w:rsidRDefault="00770543" w:rsidP="008D0B4B">
            <w:pPr>
              <w:rPr>
                <w:ins w:id="1205" w:author="Herry" w:date="2017-05-26T14:33:00Z"/>
              </w:rPr>
            </w:pPr>
            <w:ins w:id="1206" w:author="Herry" w:date="2017-05-26T14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不是庄家</w:t>
              </w:r>
            </w:ins>
          </w:p>
        </w:tc>
      </w:tr>
      <w:tr w:rsidR="00770543" w:rsidRPr="0075787E" w:rsidTr="008D0B4B">
        <w:trPr>
          <w:trHeight w:val="342"/>
          <w:ins w:id="1207" w:author="Herry" w:date="2017-05-26T14:34:00Z"/>
        </w:trPr>
        <w:tc>
          <w:tcPr>
            <w:tcW w:w="2411" w:type="dxa"/>
            <w:shd w:val="clear" w:color="auto" w:fill="8DB3E2" w:themeFill="text2" w:themeFillTint="66"/>
          </w:tcPr>
          <w:p w:rsidR="00770543" w:rsidRDefault="00770543" w:rsidP="008D0B4B">
            <w:pPr>
              <w:ind w:firstLineChars="200" w:firstLine="420"/>
              <w:rPr>
                <w:ins w:id="1208" w:author="Herry" w:date="2017-05-26T14:34:00Z"/>
              </w:rPr>
            </w:pPr>
          </w:p>
        </w:tc>
        <w:tc>
          <w:tcPr>
            <w:tcW w:w="2693" w:type="dxa"/>
          </w:tcPr>
          <w:p w:rsidR="00770543" w:rsidRPr="00893AB7" w:rsidRDefault="00770543" w:rsidP="008D0B4B">
            <w:pPr>
              <w:rPr>
                <w:ins w:id="1209" w:author="Herry" w:date="2017-05-26T14:34:00Z"/>
              </w:rPr>
            </w:pPr>
            <w:ins w:id="1210" w:author="Herry" w:date="2017-05-26T14:3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770543" w:rsidRDefault="00770543" w:rsidP="008D0B4B">
            <w:pPr>
              <w:rPr>
                <w:ins w:id="1211" w:author="Herry" w:date="2017-05-26T14:36:00Z"/>
              </w:rPr>
            </w:pPr>
            <w:ins w:id="1212" w:author="Herry" w:date="2017-05-26T14:35:00Z">
              <w:r>
                <w:rPr>
                  <w:rFonts w:hint="eastAsia"/>
                </w:rPr>
                <w:t>0:</w:t>
              </w:r>
            </w:ins>
            <w:ins w:id="1213" w:author="Herry" w:date="2017-05-26T14:36:00Z">
              <w:r>
                <w:t xml:space="preserve"> </w:t>
              </w:r>
              <w:r>
                <w:rPr>
                  <w:rFonts w:hint="eastAsia"/>
                </w:rPr>
                <w:t>未申请下庄</w:t>
              </w:r>
            </w:ins>
          </w:p>
          <w:p w:rsidR="00770543" w:rsidRPr="00893AB7" w:rsidRDefault="00770543" w:rsidP="008D0B4B">
            <w:pPr>
              <w:rPr>
                <w:ins w:id="1214" w:author="Herry" w:date="2017-05-26T14:34:00Z"/>
              </w:rPr>
            </w:pPr>
            <w:ins w:id="1215" w:author="Herry" w:date="2017-05-26T14:36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已申请下庄</w:t>
              </w:r>
            </w:ins>
          </w:p>
        </w:tc>
      </w:tr>
    </w:tbl>
    <w:p w:rsidR="005E78DA" w:rsidRDefault="005E78DA" w:rsidP="005E78DA">
      <w:pPr>
        <w:pStyle w:val="2"/>
      </w:pPr>
      <w:r>
        <w:rPr>
          <w:rFonts w:hint="eastAsia"/>
        </w:rPr>
        <w:t>◆◆◆◆◆◆◆◆◆游戏周边协议◆◆◆◆◆◆◆◆◆</w:t>
      </w:r>
    </w:p>
    <w:p w:rsidR="005E78DA" w:rsidRDefault="005E78DA" w:rsidP="005E78DA">
      <w:pPr>
        <w:pStyle w:val="3"/>
        <w:spacing w:after="0"/>
      </w:pPr>
      <w:r>
        <w:rPr>
          <w:rFonts w:hint="eastAsia"/>
        </w:rPr>
        <w:t>500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通知播放跑马灯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768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D94768" w:rsidRDefault="00D94768" w:rsidP="00B8329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D94768" w:rsidRDefault="002D3E2F" w:rsidP="00B83299">
            <w:pPr>
              <w:jc w:val="center"/>
            </w:pPr>
            <w:ins w:id="121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17" w:author="Herry" w:date="2017-06-22T10:33:00Z">
              <w:r w:rsidR="00D94768" w:rsidDel="002D3E2F">
                <w:delText>U</w:delText>
              </w:r>
              <w:r w:rsidR="00D94768" w:rsidDel="002D3E2F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2D3E2F" w:rsidRDefault="00D94768" w:rsidP="00B83299">
            <w:pPr>
              <w:jc w:val="center"/>
              <w:rPr>
                <w:ins w:id="1218" w:author="Herry" w:date="2017-06-22T10:34:00Z"/>
              </w:rPr>
            </w:pPr>
            <w:del w:id="1219" w:author="Herry" w:date="2017-06-22T10:33:00Z">
              <w:r w:rsidDel="002D3E2F">
                <w:rPr>
                  <w:rFonts w:hint="eastAsia"/>
                </w:rPr>
                <w:delText>跑马灯类型枚举</w:delText>
              </w:r>
            </w:del>
            <w:ins w:id="1220" w:author="Herry" w:date="2017-06-22T10:33:00Z">
              <w:r w:rsidR="002D3E2F">
                <w:rPr>
                  <w:rFonts w:hint="eastAsia"/>
                </w:rPr>
                <w:t>跑马灯级别</w:t>
              </w:r>
            </w:ins>
          </w:p>
          <w:p w:rsidR="00D94768" w:rsidRDefault="002D3E2F" w:rsidP="00B83299">
            <w:pPr>
              <w:jc w:val="center"/>
            </w:pPr>
            <w:ins w:id="1221" w:author="Herry" w:date="2017-06-22T10:33:00Z">
              <w:r>
                <w:rPr>
                  <w:rFonts w:hint="eastAsia"/>
                </w:rPr>
                <w:t>(</w:t>
              </w:r>
            </w:ins>
            <w:ins w:id="1222" w:author="Herry" w:date="2017-06-22T10:58:00Z">
              <w:r w:rsidR="007D3858">
                <w:t>5</w:t>
              </w:r>
              <w:r w:rsidR="007D3858">
                <w:rPr>
                  <w:rFonts w:hint="eastAsia"/>
                </w:rPr>
                <w:t>为最高级别</w:t>
              </w:r>
              <w:r w:rsidR="007D3858">
                <w:rPr>
                  <w:rFonts w:hint="eastAsia"/>
                </w:rPr>
                <w:t>,</w:t>
              </w:r>
              <w:r w:rsidR="007D3858">
                <w:t xml:space="preserve"> </w:t>
              </w:r>
            </w:ins>
            <w:ins w:id="1223" w:author="Herry" w:date="2017-06-22T10:33:00Z">
              <w:r>
                <w:rPr>
                  <w:rFonts w:hint="eastAsia"/>
                </w:rPr>
                <w:t>值</w:t>
              </w:r>
            </w:ins>
            <w:ins w:id="1224" w:author="Herry" w:date="2017-06-22T10:34:00Z">
              <w:r>
                <w:rPr>
                  <w:rFonts w:hint="eastAsia"/>
                </w:rPr>
                <w:t>越大级别越高</w:t>
              </w:r>
            </w:ins>
            <w:ins w:id="1225" w:author="Herry" w:date="2017-06-22T10:33:00Z">
              <w:r>
                <w:rPr>
                  <w:rFonts w:hint="eastAsia"/>
                </w:rPr>
                <w:t>)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26" w:author="Herry" w:date="2017-06-22T10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del w:id="1227" w:author="Herry" w:date="2017-06-22T10:33:00Z">
              <w:r w:rsidDel="002D3E2F">
                <w:delText>S</w:delText>
              </w:r>
              <w:r w:rsidDel="002D3E2F">
                <w:rPr>
                  <w:rFonts w:hint="eastAsia"/>
                </w:rPr>
                <w:delText>tring</w:delText>
              </w:r>
            </w:del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28" w:author="Herry" w:date="2017-06-22T10:34:00Z"/>
              </w:rPr>
            </w:pPr>
            <w:ins w:id="1229" w:author="Herry" w:date="2017-06-22T10:33:00Z">
              <w:r>
                <w:rPr>
                  <w:rFonts w:hint="eastAsia"/>
                </w:rPr>
                <w:t>跑马灯类型枚举</w:t>
              </w:r>
            </w:ins>
          </w:p>
          <w:p w:rsidR="002D3E2F" w:rsidRPr="0064036C" w:rsidRDefault="002D3E2F" w:rsidP="002D3E2F">
            <w:pPr>
              <w:jc w:val="center"/>
              <w:rPr>
                <w:color w:val="00B0F0"/>
              </w:rPr>
            </w:pPr>
            <w:ins w:id="1230" w:author="Herry" w:date="2017-06-22T10:34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值为</w:t>
              </w:r>
              <w:r>
                <w:rPr>
                  <w:rFonts w:hint="eastAsia"/>
                </w:rPr>
                <w:t>255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下一字段名字为内容</w:t>
              </w:r>
              <w:r>
                <w:rPr>
                  <w:rFonts w:hint="eastAsia"/>
                </w:rPr>
                <w:t>)</w:t>
              </w:r>
            </w:ins>
            <w:del w:id="1231" w:author="Herry" w:date="2017-06-22T10:33:00Z">
              <w:r w:rsidDel="002D3E2F">
                <w:rPr>
                  <w:rFonts w:hint="eastAsia"/>
                </w:rPr>
                <w:delText>玩家名字</w:delText>
              </w:r>
            </w:del>
          </w:p>
        </w:tc>
      </w:tr>
      <w:tr w:rsidR="002D3E2F" w:rsidRPr="0075787E" w:rsidTr="00B83299">
        <w:trPr>
          <w:trHeight w:val="342"/>
          <w:ins w:id="1232" w:author="Herry" w:date="2017-06-22T10:33:00Z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  <w:rPr>
                <w:ins w:id="1233" w:author="Herry" w:date="2017-06-22T10:33:00Z"/>
              </w:rPr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  <w:rPr>
                <w:ins w:id="1234" w:author="Herry" w:date="2017-06-22T10:33:00Z"/>
              </w:rPr>
            </w:pPr>
            <w:ins w:id="1235" w:author="Herry" w:date="2017-06-22T10:33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  <w:rPr>
                <w:ins w:id="1236" w:author="Herry" w:date="2017-06-22T10:33:00Z"/>
              </w:rPr>
            </w:pPr>
            <w:ins w:id="1237" w:author="Herry" w:date="2017-06-22T10:33:00Z">
              <w:r>
                <w:rPr>
                  <w:rFonts w:hint="eastAsia"/>
                </w:rPr>
                <w:t>玩家名字</w:t>
              </w:r>
            </w:ins>
          </w:p>
        </w:tc>
      </w:tr>
      <w:tr w:rsidR="002D3E2F" w:rsidRPr="0075787E" w:rsidTr="00B8329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3E2F" w:rsidRDefault="002D3E2F" w:rsidP="002D3E2F">
            <w:pPr>
              <w:ind w:firstLineChars="200" w:firstLine="420"/>
            </w:pPr>
          </w:p>
        </w:tc>
        <w:tc>
          <w:tcPr>
            <w:tcW w:w="2693" w:type="dxa"/>
          </w:tcPr>
          <w:p w:rsidR="002D3E2F" w:rsidRDefault="002D3E2F" w:rsidP="002D3E2F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2D3E2F" w:rsidRDefault="002D3E2F" w:rsidP="002D3E2F">
            <w:pPr>
              <w:jc w:val="center"/>
            </w:pPr>
            <w:r>
              <w:rPr>
                <w:rFonts w:hint="eastAsia"/>
              </w:rPr>
              <w:t>玩家金币数量</w:t>
            </w:r>
          </w:p>
        </w:tc>
      </w:tr>
    </w:tbl>
    <w:p w:rsidR="00FC685D" w:rsidRDefault="00FC685D" w:rsidP="00FC685D">
      <w:pPr>
        <w:pStyle w:val="3"/>
        <w:spacing w:after="0"/>
      </w:pPr>
      <w:bookmarkStart w:id="1238" w:name="OLE_LINK1"/>
      <w:r>
        <w:rPr>
          <w:rFonts w:hint="eastAsia"/>
        </w:rPr>
        <w:t>501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请求发送小喇叭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685D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C685D" w:rsidRDefault="00F63D6E" w:rsidP="00135210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FC685D" w:rsidRPr="0064036C" w:rsidRDefault="00B51FD6" w:rsidP="00135210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F63D6E" w:rsidRPr="0075787E" w:rsidTr="00135210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</w:p>
        </w:tc>
        <w:tc>
          <w:tcPr>
            <w:tcW w:w="2693" w:type="dxa"/>
          </w:tcPr>
          <w:p w:rsidR="00F63D6E" w:rsidRDefault="00F63D6E" w:rsidP="00F63D6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F63D6E" w:rsidRDefault="00F63D6E" w:rsidP="00F63D6E">
            <w:pPr>
              <w:jc w:val="center"/>
            </w:pPr>
            <w:r>
              <w:rPr>
                <w:rFonts w:hint="eastAsia"/>
              </w:rPr>
              <w:t>小喇叭内容</w:t>
            </w:r>
          </w:p>
        </w:tc>
      </w:tr>
    </w:tbl>
    <w:bookmarkEnd w:id="1238"/>
    <w:p w:rsidR="00F63D6E" w:rsidRDefault="00F63D6E" w:rsidP="00F63D6E">
      <w:pPr>
        <w:pStyle w:val="3"/>
        <w:spacing w:after="0"/>
      </w:pPr>
      <w:r>
        <w:rPr>
          <w:rFonts w:hint="eastAsia"/>
        </w:rPr>
        <w:t>501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发送小喇叭结果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63D6E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63D6E" w:rsidRDefault="00F63D6E" w:rsidP="00F63D6E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63D6E" w:rsidRPr="00F75087" w:rsidRDefault="00F63D6E" w:rsidP="00F63D6E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63D6E" w:rsidRDefault="00F63D6E" w:rsidP="00F63D6E">
            <w:r w:rsidRPr="00893AB7">
              <w:rPr>
                <w:rFonts w:hint="eastAsia"/>
              </w:rPr>
              <w:t>结果</w:t>
            </w:r>
          </w:p>
          <w:p w:rsidR="00827A6B" w:rsidRDefault="00F63D6E" w:rsidP="00F63D6E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827A6B" w:rsidRDefault="00827A6B" w:rsidP="00827A6B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827A6B" w:rsidRDefault="00827A6B" w:rsidP="00827A6B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827A6B" w:rsidRDefault="00827A6B" w:rsidP="00827A6B"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等级不足</w:t>
            </w:r>
          </w:p>
          <w:p w:rsidR="00827A6B" w:rsidRPr="00893AB7" w:rsidRDefault="0063219A" w:rsidP="00827A6B">
            <w:r>
              <w:rPr>
                <w:rFonts w:hint="eastAsia"/>
              </w:rPr>
              <w:t>4</w:t>
            </w:r>
            <w:r w:rsidR="00934202">
              <w:rPr>
                <w:rFonts w:hint="eastAsia"/>
              </w:rPr>
              <w:t>:</w:t>
            </w:r>
            <w:r w:rsidR="00322D10">
              <w:t xml:space="preserve"> </w:t>
            </w:r>
            <w:r>
              <w:rPr>
                <w:rFonts w:hint="eastAsia"/>
              </w:rPr>
              <w:t>冷却时间未到</w:t>
            </w:r>
          </w:p>
        </w:tc>
      </w:tr>
    </w:tbl>
    <w:p w:rsidR="00E32B69" w:rsidRDefault="00E32B69" w:rsidP="00E32B69">
      <w:pPr>
        <w:pStyle w:val="3"/>
        <w:spacing w:after="0"/>
      </w:pPr>
      <w:r>
        <w:rPr>
          <w:rFonts w:hint="eastAsia"/>
        </w:rPr>
        <w:lastRenderedPageBreak/>
        <w:t>502</w:t>
      </w:r>
      <w:r>
        <w:t xml:space="preserve"> </w:t>
      </w:r>
      <w:r>
        <w:rPr>
          <w:rFonts w:hint="eastAsia"/>
        </w:rPr>
        <w:t>Client</w:t>
      </w:r>
      <w:r w:rsidR="005D2AAD">
        <w:rPr>
          <w:rFonts w:hint="eastAsia"/>
        </w:rPr>
        <w:t xml:space="preserve"> </w:t>
      </w:r>
      <w:r w:rsidR="007C0252">
        <w:rPr>
          <w:rFonts w:hint="eastAsia"/>
        </w:rPr>
        <w:t>请求</w:t>
      </w:r>
      <w:r w:rsidR="005D2AAD">
        <w:rPr>
          <w:rFonts w:hint="eastAsia"/>
        </w:rPr>
        <w:t>发送</w:t>
      </w:r>
      <w:r w:rsidR="00747910">
        <w:rPr>
          <w:rFonts w:hint="eastAsia"/>
        </w:rPr>
        <w:t>赠送邮件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E32B69" w:rsidRPr="0064036C" w:rsidRDefault="00E32B69" w:rsidP="00E32B69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E32B69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32B69" w:rsidRDefault="00E32B69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32B69" w:rsidRDefault="004C12BC" w:rsidP="00E32B69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E32B69" w:rsidRDefault="004C12BC" w:rsidP="00E32B69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4C12BC" w:rsidRDefault="004C12BC" w:rsidP="00E32B69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</w:t>
            </w:r>
            <w:r>
              <w:t>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接收方</w:t>
            </w:r>
            <w:r>
              <w:rPr>
                <w:rFonts w:hint="eastAsia"/>
              </w:rPr>
              <w:t>id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赠送金币数量</w:t>
            </w:r>
          </w:p>
        </w:tc>
      </w:tr>
      <w:tr w:rsidR="00E420B3" w:rsidRPr="0075787E" w:rsidTr="00E32B6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E420B3" w:rsidRDefault="00E420B3" w:rsidP="00E32B69">
            <w:pPr>
              <w:ind w:firstLineChars="200" w:firstLine="420"/>
            </w:pPr>
          </w:p>
        </w:tc>
        <w:tc>
          <w:tcPr>
            <w:tcW w:w="2693" w:type="dxa"/>
          </w:tcPr>
          <w:p w:rsidR="00E420B3" w:rsidRPr="00F75087" w:rsidRDefault="00E420B3" w:rsidP="00E32B69">
            <w:pPr>
              <w:jc w:val="center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3546" w:type="dxa"/>
          </w:tcPr>
          <w:p w:rsidR="00E420B3" w:rsidRDefault="00E420B3" w:rsidP="00E32B69">
            <w:pPr>
              <w:jc w:val="center"/>
            </w:pPr>
            <w:r>
              <w:rPr>
                <w:rFonts w:hint="eastAsia"/>
              </w:rPr>
              <w:t>赠送房卡数量</w:t>
            </w:r>
          </w:p>
        </w:tc>
      </w:tr>
    </w:tbl>
    <w:p w:rsidR="007C0252" w:rsidRDefault="007C0252" w:rsidP="007C0252">
      <w:pPr>
        <w:pStyle w:val="3"/>
        <w:spacing w:after="0"/>
      </w:pPr>
      <w:r>
        <w:rPr>
          <w:rFonts w:hint="eastAsia"/>
        </w:rPr>
        <w:t>50</w:t>
      </w:r>
      <w:r w:rsidR="00E20DE2">
        <w:rPr>
          <w:rFonts w:hint="eastAsia"/>
        </w:rPr>
        <w:t>2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回应邮件发送结果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C0252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C0252" w:rsidRDefault="007C0252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C0252" w:rsidRPr="00F75087" w:rsidRDefault="007C0252" w:rsidP="007A241A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7C0252" w:rsidRDefault="007C0252" w:rsidP="007A241A">
            <w:r w:rsidRPr="00893AB7">
              <w:rPr>
                <w:rFonts w:hint="eastAsia"/>
              </w:rPr>
              <w:t>结果</w:t>
            </w:r>
          </w:p>
          <w:p w:rsidR="007C0252" w:rsidRDefault="007C0252" w:rsidP="007A241A">
            <w:r>
              <w:rPr>
                <w:rFonts w:hint="eastAsia"/>
              </w:rPr>
              <w:t>0: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 w:rsidR="007C0252" w:rsidRDefault="007C0252" w:rsidP="007A241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帐号不存在</w:t>
            </w:r>
          </w:p>
          <w:p w:rsidR="007C0252" w:rsidRDefault="007C0252" w:rsidP="007A241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金币不足</w:t>
            </w:r>
          </w:p>
          <w:p w:rsidR="005A1D49" w:rsidRDefault="005A1D49" w:rsidP="007A241A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对方账号不存在</w:t>
            </w:r>
          </w:p>
          <w:p w:rsidR="00D42CC1" w:rsidRPr="00893AB7" w:rsidRDefault="00D42CC1" w:rsidP="007A241A"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金币数量不在有效范围内</w:t>
            </w:r>
          </w:p>
        </w:tc>
      </w:tr>
    </w:tbl>
    <w:p w:rsidR="0086778C" w:rsidRDefault="0086778C" w:rsidP="0086778C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86778C" w:rsidRPr="0064036C" w:rsidRDefault="0086778C" w:rsidP="007A241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86778C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86778C" w:rsidRDefault="0086778C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86778C" w:rsidRDefault="0086778C" w:rsidP="007A241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86778C" w:rsidRDefault="0086778C" w:rsidP="007A241A">
            <w:pPr>
              <w:jc w:val="center"/>
            </w:pPr>
            <w:r>
              <w:rPr>
                <w:rFonts w:hint="eastAsia"/>
              </w:rPr>
              <w:t>对方帐号</w:t>
            </w:r>
            <w:r>
              <w:rPr>
                <w:rFonts w:hint="eastAsia"/>
              </w:rPr>
              <w:t>ID</w:t>
            </w:r>
          </w:p>
        </w:tc>
      </w:tr>
    </w:tbl>
    <w:p w:rsidR="00FA6128" w:rsidRDefault="00FA6128" w:rsidP="00FA6128">
      <w:pPr>
        <w:pStyle w:val="3"/>
        <w:spacing w:after="0"/>
      </w:pPr>
      <w:r>
        <w:rPr>
          <w:rFonts w:hint="eastAsia"/>
        </w:rPr>
        <w:t>503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回应检查账号是否有效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6128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FA6128" w:rsidRDefault="00FA6128" w:rsidP="007A241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FA6128" w:rsidRPr="0064036C" w:rsidRDefault="00C5278C" w:rsidP="007A241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FA6128" w:rsidRDefault="00C5278C" w:rsidP="007A241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C5278C" w:rsidRDefault="00C5278C" w:rsidP="007A241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账号有效</w:t>
            </w:r>
          </w:p>
          <w:p w:rsidR="00C5278C" w:rsidRPr="0064036C" w:rsidRDefault="00C5278C" w:rsidP="007A241A">
            <w:pPr>
              <w:jc w:val="center"/>
              <w:rPr>
                <w:color w:val="00B0F0"/>
              </w:rPr>
            </w:pPr>
            <w:r>
              <w:t>1</w:t>
            </w:r>
            <w:r>
              <w:t>：账号无效</w:t>
            </w:r>
          </w:p>
        </w:tc>
      </w:tr>
      <w:tr w:rsidR="00341074" w:rsidRPr="0075787E" w:rsidTr="007A241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41074" w:rsidRDefault="00341074" w:rsidP="007A241A">
            <w:pPr>
              <w:ind w:firstLineChars="200" w:firstLine="420"/>
            </w:pPr>
          </w:p>
        </w:tc>
        <w:tc>
          <w:tcPr>
            <w:tcW w:w="2693" w:type="dxa"/>
          </w:tcPr>
          <w:p w:rsidR="00341074" w:rsidRPr="00F75087" w:rsidRDefault="00341074" w:rsidP="007A241A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41074" w:rsidRDefault="00341074" w:rsidP="00341074">
            <w:pPr>
              <w:jc w:val="center"/>
            </w:pPr>
            <w:r>
              <w:t>对方</w:t>
            </w:r>
            <w:r>
              <w:t>vip</w:t>
            </w:r>
            <w:r>
              <w:t>等级</w:t>
            </w:r>
          </w:p>
        </w:tc>
      </w:tr>
      <w:tr w:rsidR="00B55D46" w:rsidRPr="0075787E" w:rsidTr="007A241A">
        <w:trPr>
          <w:trHeight w:val="342"/>
          <w:ins w:id="1239" w:author="huangchuan" w:date="2017-04-20T11:42:00Z"/>
        </w:trPr>
        <w:tc>
          <w:tcPr>
            <w:tcW w:w="2411" w:type="dxa"/>
            <w:shd w:val="clear" w:color="auto" w:fill="8DB3E2" w:themeFill="text2" w:themeFillTint="66"/>
          </w:tcPr>
          <w:p w:rsidR="00B55D46" w:rsidRDefault="00B55D46" w:rsidP="007A241A">
            <w:pPr>
              <w:ind w:firstLineChars="200" w:firstLine="420"/>
              <w:rPr>
                <w:ins w:id="1240" w:author="huangchuan" w:date="2017-04-20T11:42:00Z"/>
              </w:rPr>
            </w:pPr>
          </w:p>
        </w:tc>
        <w:tc>
          <w:tcPr>
            <w:tcW w:w="2693" w:type="dxa"/>
          </w:tcPr>
          <w:p w:rsidR="00B55D46" w:rsidRDefault="00B55D46" w:rsidP="007A241A">
            <w:pPr>
              <w:jc w:val="center"/>
              <w:rPr>
                <w:ins w:id="1241" w:author="huangchuan" w:date="2017-04-20T11:42:00Z"/>
              </w:rPr>
            </w:pPr>
            <w:ins w:id="1242" w:author="huangchuan" w:date="2017-04-20T11:4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B55D46" w:rsidRDefault="00B55D46" w:rsidP="00341074">
            <w:pPr>
              <w:jc w:val="center"/>
              <w:rPr>
                <w:ins w:id="1243" w:author="huangchuan" w:date="2017-04-20T11:43:00Z"/>
              </w:rPr>
            </w:pPr>
            <w:ins w:id="1244" w:author="huangchuan" w:date="2017-04-20T11:43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：不允许发红包</w:t>
              </w:r>
            </w:ins>
          </w:p>
          <w:p w:rsidR="00B55D46" w:rsidRDefault="00B55D46" w:rsidP="00341074">
            <w:pPr>
              <w:jc w:val="center"/>
              <w:rPr>
                <w:ins w:id="1245" w:author="huangchuan" w:date="2017-04-20T11:42:00Z"/>
              </w:rPr>
            </w:pPr>
            <w:ins w:id="1246" w:author="huangchuan" w:date="2017-04-20T11:4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：允许发红包</w:t>
              </w:r>
            </w:ins>
          </w:p>
        </w:tc>
      </w:tr>
    </w:tbl>
    <w:p w:rsidR="00FA6128" w:rsidRPr="007C0252" w:rsidDel="00E81F3C" w:rsidRDefault="00FA6128" w:rsidP="00FA6128">
      <w:pPr>
        <w:rPr>
          <w:del w:id="1247" w:author="Herry" w:date="2017-05-20T21:24:00Z"/>
        </w:rPr>
      </w:pPr>
    </w:p>
    <w:p w:rsidR="009074CF" w:rsidDel="00E81F3C" w:rsidRDefault="009074CF" w:rsidP="009074CF">
      <w:pPr>
        <w:pStyle w:val="3"/>
        <w:spacing w:after="0"/>
        <w:rPr>
          <w:del w:id="1248" w:author="Herry" w:date="2017-05-20T21:24:00Z"/>
        </w:rPr>
      </w:pPr>
      <w:del w:id="1249" w:author="Herry" w:date="2017-05-20T21:24:00Z">
        <w:r w:rsidDel="00E81F3C">
          <w:rPr>
            <w:rFonts w:hint="eastAsia"/>
          </w:rPr>
          <w:delText>50</w:delText>
        </w:r>
        <w:r w:rsidR="00B934ED" w:rsidDel="00E81F3C">
          <w:rPr>
            <w:rFonts w:hint="eastAsia"/>
          </w:rPr>
          <w:delText>4</w:delText>
        </w:r>
        <w:r w:rsidDel="00E81F3C">
          <w:delText xml:space="preserve"> </w:delText>
        </w:r>
        <w:r w:rsidDel="00E81F3C">
          <w:rPr>
            <w:rFonts w:hint="eastAsia"/>
          </w:rPr>
          <w:delText>Client</w:delText>
        </w:r>
        <w:r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74CF" w:rsidRPr="0075787E" w:rsidDel="00E81F3C" w:rsidTr="007A241A">
        <w:trPr>
          <w:trHeight w:val="342"/>
          <w:del w:id="125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1" w:author="Herry" w:date="2017-05-20T21:24:00Z"/>
              </w:rPr>
            </w:pPr>
            <w:del w:id="1252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9074CF" w:rsidRPr="0064036C" w:rsidDel="00E81F3C" w:rsidRDefault="009074CF" w:rsidP="007A241A">
            <w:pPr>
              <w:jc w:val="center"/>
              <w:rPr>
                <w:del w:id="1253" w:author="Herry" w:date="2017-05-20T21:24:00Z"/>
                <w:color w:val="00B0F0"/>
              </w:rPr>
            </w:pPr>
            <w:del w:id="1254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RPr="0064036C" w:rsidDel="00E81F3C" w:rsidRDefault="009074CF" w:rsidP="007A241A">
            <w:pPr>
              <w:jc w:val="center"/>
              <w:rPr>
                <w:del w:id="1255" w:author="Herry" w:date="2017-05-20T21:24:00Z"/>
                <w:color w:val="00B0F0"/>
              </w:rPr>
            </w:pPr>
            <w:del w:id="1256" w:author="Herry" w:date="2017-05-20T21:24:00Z">
              <w:r w:rsidDel="00E81F3C">
                <w:rPr>
                  <w:rFonts w:hint="eastAsia"/>
                </w:rPr>
                <w:delText>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  <w:tr w:rsidR="009074CF" w:rsidRPr="0075787E" w:rsidDel="00E81F3C" w:rsidTr="007A241A">
        <w:trPr>
          <w:trHeight w:val="342"/>
          <w:del w:id="1257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9074CF" w:rsidDel="00E81F3C" w:rsidRDefault="009074CF" w:rsidP="007A241A">
            <w:pPr>
              <w:ind w:firstLineChars="200" w:firstLine="420"/>
              <w:rPr>
                <w:del w:id="1258" w:author="Herry" w:date="2017-05-20T21:24:00Z"/>
              </w:rPr>
            </w:pPr>
          </w:p>
        </w:tc>
        <w:tc>
          <w:tcPr>
            <w:tcW w:w="2693" w:type="dxa"/>
          </w:tcPr>
          <w:p w:rsidR="009074CF" w:rsidDel="00E81F3C" w:rsidRDefault="009074CF" w:rsidP="007A241A">
            <w:pPr>
              <w:jc w:val="center"/>
              <w:rPr>
                <w:del w:id="1259" w:author="Herry" w:date="2017-05-20T21:24:00Z"/>
              </w:rPr>
            </w:pPr>
            <w:del w:id="1260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9074CF" w:rsidDel="00E81F3C" w:rsidRDefault="009074CF" w:rsidP="007A241A">
            <w:pPr>
              <w:jc w:val="center"/>
              <w:rPr>
                <w:del w:id="1261" w:author="Herry" w:date="2017-05-20T21:24:00Z"/>
              </w:rPr>
            </w:pPr>
            <w:del w:id="1262" w:author="Herry" w:date="2017-05-20T21:24:00Z">
              <w:r w:rsidDel="00E81F3C">
                <w:rPr>
                  <w:rFonts w:hint="eastAsia"/>
                </w:rPr>
                <w:delText>对方帐号</w:delText>
              </w:r>
              <w:r w:rsidDel="00E81F3C">
                <w:rPr>
                  <w:rFonts w:hint="eastAsia"/>
                </w:rPr>
                <w:delText>ID</w:delText>
              </w:r>
            </w:del>
          </w:p>
        </w:tc>
      </w:tr>
    </w:tbl>
    <w:p w:rsidR="007A241A" w:rsidDel="00E81F3C" w:rsidRDefault="007A241A" w:rsidP="007A241A">
      <w:pPr>
        <w:pStyle w:val="3"/>
        <w:spacing w:after="0"/>
        <w:rPr>
          <w:del w:id="1263" w:author="Herry" w:date="2017-05-20T21:24:00Z"/>
        </w:rPr>
      </w:pPr>
      <w:del w:id="1264" w:author="Herry" w:date="2017-05-20T21:24:00Z">
        <w:r w:rsidDel="00E81F3C">
          <w:rPr>
            <w:rFonts w:hint="eastAsia"/>
          </w:rPr>
          <w:delText>504</w:delText>
        </w:r>
        <w:r w:rsidDel="00E81F3C">
          <w:delText xml:space="preserve"> </w:delText>
        </w:r>
        <w:r w:rsidDel="00E81F3C">
          <w:rPr>
            <w:rFonts w:hint="eastAsia"/>
          </w:rPr>
          <w:delText>Se</w:delText>
        </w:r>
        <w:r w:rsidDel="00E81F3C">
          <w:delText>rver</w:delText>
        </w:r>
        <w:r w:rsidDel="00E81F3C">
          <w:rPr>
            <w:rFonts w:hint="eastAsia"/>
          </w:rPr>
          <w:delText>回应</w:delText>
        </w:r>
        <w:r w:rsidR="00776155" w:rsidDel="00E81F3C">
          <w:rPr>
            <w:rFonts w:hint="eastAsia"/>
          </w:rPr>
          <w:delText xml:space="preserve"> </w:delText>
        </w:r>
        <w:r w:rsidR="00776155" w:rsidDel="00E81F3C">
          <w:rPr>
            <w:rFonts w:hint="eastAsia"/>
          </w:rPr>
          <w:delText>请求其他</w:delText>
        </w:r>
        <w:r w:rsidR="00D972C8" w:rsidDel="00E81F3C">
          <w:rPr>
            <w:rFonts w:hint="eastAsia"/>
          </w:rPr>
          <w:delText>玩家信息</w:delText>
        </w:r>
      </w:del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A241A" w:rsidRPr="0075787E" w:rsidDel="00E81F3C" w:rsidTr="007A241A">
        <w:trPr>
          <w:trHeight w:val="342"/>
          <w:del w:id="1265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66" w:author="Herry" w:date="2017-05-20T21:24:00Z"/>
              </w:rPr>
            </w:pPr>
            <w:del w:id="1267" w:author="Herry" w:date="2017-05-20T21:24:00Z">
              <w:r w:rsidDel="00E81F3C">
                <w:delText>protocol body</w:delText>
              </w:r>
            </w:del>
          </w:p>
        </w:tc>
        <w:tc>
          <w:tcPr>
            <w:tcW w:w="2693" w:type="dxa"/>
          </w:tcPr>
          <w:p w:rsidR="007A241A" w:rsidRPr="0064036C" w:rsidDel="00E81F3C" w:rsidRDefault="007A241A" w:rsidP="007A241A">
            <w:pPr>
              <w:jc w:val="center"/>
              <w:rPr>
                <w:del w:id="1268" w:author="Herry" w:date="2017-05-20T21:24:00Z"/>
                <w:color w:val="00B0F0"/>
              </w:rPr>
            </w:pPr>
            <w:del w:id="1269" w:author="Herry" w:date="2017-05-20T21:24:00Z">
              <w:r w:rsidRPr="00F75087" w:rsidDel="00E81F3C">
                <w:delText>U</w:delText>
              </w:r>
              <w:r w:rsidRPr="00F75087" w:rsidDel="00E81F3C">
                <w:rPr>
                  <w:rFonts w:hint="eastAsia"/>
                </w:rPr>
                <w:delText>int8</w:delText>
              </w:r>
            </w:del>
          </w:p>
        </w:tc>
        <w:tc>
          <w:tcPr>
            <w:tcW w:w="3546" w:type="dxa"/>
          </w:tcPr>
          <w:p w:rsidR="007A241A" w:rsidDel="00E81F3C" w:rsidRDefault="007A241A" w:rsidP="007A241A">
            <w:pPr>
              <w:jc w:val="center"/>
              <w:rPr>
                <w:del w:id="1270" w:author="Herry" w:date="2017-05-20T21:24:00Z"/>
              </w:rPr>
            </w:pPr>
            <w:del w:id="1271" w:author="Herry" w:date="2017-05-20T21:24:00Z">
              <w:r w:rsidDel="00E81F3C">
                <w:rPr>
                  <w:rFonts w:hint="eastAsia"/>
                </w:rPr>
                <w:delText>结果</w:delText>
              </w:r>
            </w:del>
          </w:p>
          <w:p w:rsidR="007A241A" w:rsidDel="00E81F3C" w:rsidRDefault="007A241A" w:rsidP="007A241A">
            <w:pPr>
              <w:jc w:val="center"/>
              <w:rPr>
                <w:del w:id="1272" w:author="Herry" w:date="2017-05-20T21:24:00Z"/>
              </w:rPr>
            </w:pPr>
            <w:del w:id="1273" w:author="Herry" w:date="2017-05-20T21:24:00Z">
              <w:r w:rsidDel="00E81F3C">
                <w:delText>0</w:delText>
              </w:r>
              <w:r w:rsidDel="00E81F3C">
                <w:delText>：</w:delText>
              </w:r>
              <w:r w:rsidDel="00E81F3C">
                <w:rPr>
                  <w:rFonts w:hint="eastAsia"/>
                </w:rPr>
                <w:delText>账号有效</w:delText>
              </w:r>
            </w:del>
          </w:p>
          <w:p w:rsidR="007A241A" w:rsidRPr="0064036C" w:rsidDel="00E81F3C" w:rsidRDefault="007A241A" w:rsidP="007A241A">
            <w:pPr>
              <w:jc w:val="center"/>
              <w:rPr>
                <w:del w:id="1274" w:author="Herry" w:date="2017-05-20T21:24:00Z"/>
                <w:color w:val="00B0F0"/>
              </w:rPr>
            </w:pPr>
            <w:del w:id="1275" w:author="Herry" w:date="2017-05-20T21:24:00Z">
              <w:r w:rsidDel="00E81F3C">
                <w:delText>1</w:delText>
              </w:r>
              <w:r w:rsidDel="00E81F3C">
                <w:delText>：账号无效</w:delText>
              </w:r>
            </w:del>
          </w:p>
        </w:tc>
      </w:tr>
      <w:tr w:rsidR="007A241A" w:rsidRPr="0075787E" w:rsidDel="00E81F3C" w:rsidTr="007A241A">
        <w:trPr>
          <w:trHeight w:val="342"/>
          <w:del w:id="1276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A241A" w:rsidDel="00E81F3C" w:rsidRDefault="007A241A" w:rsidP="007A241A">
            <w:pPr>
              <w:ind w:firstLineChars="200" w:firstLine="420"/>
              <w:rPr>
                <w:del w:id="1277" w:author="Herry" w:date="2017-05-20T21:24:00Z"/>
              </w:rPr>
            </w:pPr>
          </w:p>
        </w:tc>
        <w:tc>
          <w:tcPr>
            <w:tcW w:w="2693" w:type="dxa"/>
          </w:tcPr>
          <w:p w:rsidR="007A241A" w:rsidRPr="00F75087" w:rsidDel="00E81F3C" w:rsidRDefault="00776155" w:rsidP="007A241A">
            <w:pPr>
              <w:jc w:val="center"/>
              <w:rPr>
                <w:del w:id="1278" w:author="Herry" w:date="2017-05-20T21:24:00Z"/>
              </w:rPr>
            </w:pPr>
            <w:del w:id="1279" w:author="Herry" w:date="2017-05-20T21:24:00Z">
              <w:r w:rsidDel="00E81F3C">
                <w:delText>stirng</w:delText>
              </w:r>
            </w:del>
          </w:p>
        </w:tc>
        <w:tc>
          <w:tcPr>
            <w:tcW w:w="3546" w:type="dxa"/>
          </w:tcPr>
          <w:p w:rsidR="007A241A" w:rsidDel="00E81F3C" w:rsidRDefault="00776155" w:rsidP="007A241A">
            <w:pPr>
              <w:jc w:val="center"/>
              <w:rPr>
                <w:del w:id="1280" w:author="Herry" w:date="2017-05-20T21:24:00Z"/>
              </w:rPr>
            </w:pPr>
            <w:del w:id="1281" w:author="Herry" w:date="2017-05-20T21:24:00Z">
              <w:r w:rsidDel="00E81F3C">
                <w:delText>名称</w:delText>
              </w:r>
            </w:del>
          </w:p>
        </w:tc>
      </w:tr>
      <w:tr w:rsidR="00776155" w:rsidRPr="0075787E" w:rsidDel="00E81F3C" w:rsidTr="00B47827">
        <w:trPr>
          <w:trHeight w:val="342"/>
          <w:del w:id="1282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3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84" w:author="Herry" w:date="2017-05-20T21:24:00Z"/>
              </w:rPr>
            </w:pPr>
            <w:del w:id="1285" w:author="Herry" w:date="2017-05-20T21:24:00Z">
              <w:r w:rsidDel="00E81F3C">
                <w:delText>Int64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86" w:author="Herry" w:date="2017-05-20T21:24:00Z"/>
              </w:rPr>
            </w:pPr>
            <w:del w:id="1287" w:author="Herry" w:date="2017-05-20T21:24:00Z">
              <w:r w:rsidDel="00E81F3C">
                <w:rPr>
                  <w:rFonts w:hint="eastAsia"/>
                </w:rPr>
                <w:delText>金币数</w:delText>
              </w:r>
            </w:del>
          </w:p>
        </w:tc>
      </w:tr>
      <w:tr w:rsidR="00776155" w:rsidRPr="0075787E" w:rsidDel="00E81F3C" w:rsidTr="00B47827">
        <w:trPr>
          <w:trHeight w:val="342"/>
          <w:del w:id="1288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89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0" w:author="Herry" w:date="2017-05-20T21:24:00Z"/>
              </w:rPr>
            </w:pPr>
            <w:del w:id="1291" w:author="Herry" w:date="2017-05-20T21:24:00Z">
              <w:r w:rsidDel="00E81F3C">
                <w:delText>Uint32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2" w:author="Herry" w:date="2017-05-20T21:24:00Z"/>
              </w:rPr>
            </w:pPr>
            <w:del w:id="1293" w:author="Herry" w:date="2017-05-20T21:24:00Z">
              <w:r w:rsidDel="00E81F3C">
                <w:delText>房卡数</w:delText>
              </w:r>
            </w:del>
          </w:p>
        </w:tc>
      </w:tr>
      <w:tr w:rsidR="00776155" w:rsidRPr="0075787E" w:rsidDel="00E81F3C" w:rsidTr="00B47827">
        <w:trPr>
          <w:trHeight w:val="342"/>
          <w:del w:id="1294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295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296" w:author="Herry" w:date="2017-05-20T21:24:00Z"/>
              </w:rPr>
            </w:pPr>
            <w:del w:id="1297" w:author="Herry" w:date="2017-05-20T21:24:00Z">
              <w:r w:rsidDel="00E81F3C">
                <w:delText>Int8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298" w:author="Herry" w:date="2017-05-20T21:24:00Z"/>
              </w:rPr>
            </w:pPr>
            <w:del w:id="1299" w:author="Herry" w:date="2017-05-20T21:24:00Z">
              <w:r w:rsidDel="00E81F3C">
                <w:delText>最高排名</w:delText>
              </w:r>
            </w:del>
          </w:p>
        </w:tc>
      </w:tr>
      <w:tr w:rsidR="00776155" w:rsidRPr="0075787E" w:rsidDel="00E81F3C" w:rsidTr="00B47827">
        <w:trPr>
          <w:trHeight w:val="342"/>
          <w:del w:id="1300" w:author="Herry" w:date="2017-05-20T21:24:00Z"/>
        </w:trPr>
        <w:tc>
          <w:tcPr>
            <w:tcW w:w="2411" w:type="dxa"/>
            <w:shd w:val="clear" w:color="auto" w:fill="8DB3E2" w:themeFill="text2" w:themeFillTint="66"/>
          </w:tcPr>
          <w:p w:rsidR="00776155" w:rsidDel="00E81F3C" w:rsidRDefault="00776155" w:rsidP="00B47827">
            <w:pPr>
              <w:ind w:firstLineChars="200" w:firstLine="420"/>
              <w:rPr>
                <w:del w:id="1301" w:author="Herry" w:date="2017-05-20T21:24:00Z"/>
              </w:rPr>
            </w:pPr>
          </w:p>
        </w:tc>
        <w:tc>
          <w:tcPr>
            <w:tcW w:w="2693" w:type="dxa"/>
          </w:tcPr>
          <w:p w:rsidR="00776155" w:rsidDel="00E81F3C" w:rsidRDefault="00776155" w:rsidP="00B47827">
            <w:pPr>
              <w:jc w:val="center"/>
              <w:rPr>
                <w:del w:id="1302" w:author="Herry" w:date="2017-05-20T21:24:00Z"/>
              </w:rPr>
            </w:pPr>
            <w:del w:id="1303" w:author="Herry" w:date="2017-05-20T21:24:00Z">
              <w:r w:rsidDel="00E81F3C">
                <w:rPr>
                  <w:rFonts w:hint="eastAsia"/>
                </w:rPr>
                <w:delText>s</w:delText>
              </w:r>
              <w:r w:rsidDel="00E81F3C">
                <w:delText>tring</w:delText>
              </w:r>
            </w:del>
          </w:p>
        </w:tc>
        <w:tc>
          <w:tcPr>
            <w:tcW w:w="3546" w:type="dxa"/>
          </w:tcPr>
          <w:p w:rsidR="00776155" w:rsidDel="00E81F3C" w:rsidRDefault="00776155" w:rsidP="00B47827">
            <w:pPr>
              <w:jc w:val="center"/>
              <w:rPr>
                <w:del w:id="1304" w:author="Herry" w:date="2017-05-20T21:24:00Z"/>
              </w:rPr>
            </w:pPr>
            <w:del w:id="1305" w:author="Herry" w:date="2017-05-20T21:24:00Z">
              <w:r w:rsidDel="00E81F3C">
                <w:delText>头像链接</w:delText>
              </w:r>
            </w:del>
          </w:p>
        </w:tc>
      </w:tr>
    </w:tbl>
    <w:p w:rsidR="006B4EC6" w:rsidRDefault="006B4EC6" w:rsidP="006B4EC6">
      <w:pPr>
        <w:pStyle w:val="3"/>
        <w:spacing w:after="0"/>
      </w:pPr>
      <w:r>
        <w:rPr>
          <w:rFonts w:hint="eastAsia"/>
        </w:rPr>
        <w:t>50</w:t>
      </w:r>
      <w:r w:rsidR="00717502">
        <w:rPr>
          <w:rFonts w:hint="eastAsia"/>
        </w:rPr>
        <w:t>5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请求改变邮件状态为已读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6B4EC6" w:rsidRPr="0064036C" w:rsidRDefault="006B4EC6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6B4EC6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6B4EC6" w:rsidRDefault="006B4EC6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6B4EC6" w:rsidRDefault="006B4EC6" w:rsidP="00B47827">
            <w:pPr>
              <w:jc w:val="center"/>
            </w:pPr>
            <w:bookmarkStart w:id="1306" w:name="OLE_LINK2"/>
            <w:r>
              <w:t>Uint32</w:t>
            </w:r>
            <w:bookmarkEnd w:id="1306"/>
          </w:p>
        </w:tc>
        <w:tc>
          <w:tcPr>
            <w:tcW w:w="3546" w:type="dxa"/>
          </w:tcPr>
          <w:p w:rsidR="006B4EC6" w:rsidRDefault="006B4EC6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AF0FCF" w:rsidRDefault="00AF0FCF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AF0FCF" w:rsidRDefault="00AF0FCF" w:rsidP="00AF0FCF">
      <w:pPr>
        <w:pStyle w:val="3"/>
        <w:spacing w:after="0"/>
      </w:pPr>
      <w:r>
        <w:rPr>
          <w:rFonts w:hint="eastAsia"/>
        </w:rPr>
        <w:t>506</w:t>
      </w:r>
      <w:r>
        <w:t xml:space="preserve"> 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回应</w:t>
      </w:r>
      <w:r>
        <w:rPr>
          <w:rFonts w:hint="eastAsia"/>
        </w:rPr>
        <w:t xml:space="preserve"> </w:t>
      </w:r>
      <w:r w:rsidR="00021502">
        <w:rPr>
          <w:rFonts w:hint="eastAsia"/>
        </w:rPr>
        <w:t>领取邮件内奖励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F0FCF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AF0FCF" w:rsidRDefault="00AF0FCF" w:rsidP="00B4782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AF0FCF" w:rsidRPr="0064036C" w:rsidRDefault="00AF0FCF" w:rsidP="00B47827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AF0FCF" w:rsidRDefault="00AF0FCF" w:rsidP="00B47827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AF0FCF" w:rsidRDefault="00AF0FCF" w:rsidP="00B47827">
            <w:pPr>
              <w:jc w:val="center"/>
            </w:pPr>
            <w:r>
              <w:t>0</w:t>
            </w:r>
            <w:r>
              <w:t>：</w:t>
            </w:r>
            <w:r w:rsidR="00021502">
              <w:t>领取成功</w:t>
            </w:r>
          </w:p>
          <w:p w:rsidR="00AF0FCF" w:rsidRDefault="00AF0FCF" w:rsidP="00B47827">
            <w:pPr>
              <w:jc w:val="center"/>
            </w:pPr>
            <w:r>
              <w:t>1</w:t>
            </w:r>
            <w:r>
              <w:t>：</w:t>
            </w:r>
            <w:r w:rsidR="008F2B34">
              <w:t>账号无效</w:t>
            </w:r>
          </w:p>
          <w:p w:rsidR="008F2B34" w:rsidRDefault="008F2B34" w:rsidP="00B4782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021502" w:rsidRPr="0064036C" w:rsidRDefault="008F2B34" w:rsidP="00B4782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3</w:t>
            </w:r>
            <w:r w:rsidR="00021502">
              <w:t>：邮件已经领过了</w:t>
            </w:r>
          </w:p>
        </w:tc>
      </w:tr>
      <w:tr w:rsidR="00780978" w:rsidRPr="0075787E" w:rsidTr="00B47827">
        <w:trPr>
          <w:trHeight w:val="342"/>
          <w:ins w:id="1307" w:author="zhb" w:date="2017-04-19T15:49:00Z"/>
        </w:trPr>
        <w:tc>
          <w:tcPr>
            <w:tcW w:w="2411" w:type="dxa"/>
            <w:shd w:val="clear" w:color="auto" w:fill="8DB3E2" w:themeFill="text2" w:themeFillTint="66"/>
          </w:tcPr>
          <w:p w:rsidR="00780978" w:rsidRDefault="00780978" w:rsidP="00B47827">
            <w:pPr>
              <w:ind w:firstLineChars="200" w:firstLine="420"/>
              <w:rPr>
                <w:ins w:id="1308" w:author="zhb" w:date="2017-04-19T15:49:00Z"/>
              </w:rPr>
            </w:pPr>
          </w:p>
        </w:tc>
        <w:tc>
          <w:tcPr>
            <w:tcW w:w="2693" w:type="dxa"/>
          </w:tcPr>
          <w:p w:rsidR="00780978" w:rsidRPr="00F75087" w:rsidRDefault="00780978" w:rsidP="00B47827">
            <w:pPr>
              <w:jc w:val="center"/>
              <w:rPr>
                <w:ins w:id="1309" w:author="zhb" w:date="2017-04-19T15:49:00Z"/>
              </w:rPr>
            </w:pPr>
            <w:ins w:id="1310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80978" w:rsidRDefault="00780978" w:rsidP="00B47827">
            <w:pPr>
              <w:jc w:val="center"/>
              <w:rPr>
                <w:ins w:id="1311" w:author="zhb" w:date="2017-04-19T15:49:00Z"/>
              </w:rPr>
            </w:pPr>
            <w:ins w:id="1312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D2812" w:rsidRDefault="001D2812" w:rsidP="00E15191">
      <w:pPr>
        <w:pStyle w:val="3"/>
        <w:spacing w:after="0"/>
        <w:rPr>
          <w:ins w:id="1313" w:author="huangchuan" w:date="2017-03-31T14:42:00Z"/>
        </w:rPr>
      </w:pPr>
      <w:ins w:id="1314" w:author="huangchuan" w:date="2017-03-31T14:41:00Z">
        <w:r>
          <w:rPr>
            <w:rFonts w:hint="eastAsia"/>
          </w:rPr>
          <w:t>507</w:t>
        </w:r>
        <w:r w:rsidR="00FA2638">
          <w:rPr>
            <w:rFonts w:hint="eastAsia"/>
          </w:rPr>
          <w:t>C</w:t>
        </w:r>
        <w:r w:rsidR="00FA2638">
          <w:t>lient</w:t>
        </w:r>
        <w:r w:rsidR="00FA2638">
          <w:rPr>
            <w:rFonts w:hint="eastAsia"/>
          </w:rPr>
          <w:t>请求邮件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A2638" w:rsidRPr="0075787E" w:rsidTr="00B94726">
        <w:trPr>
          <w:trHeight w:val="342"/>
          <w:ins w:id="1315" w:author="huangchuan" w:date="2017-03-31T14:42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16" w:author="huangchuan" w:date="2017-03-31T14:42:00Z"/>
              </w:rPr>
            </w:pPr>
            <w:ins w:id="1317" w:author="huangchuan" w:date="2017-03-31T14:42:00Z">
              <w:r>
                <w:t>protocol body</w:t>
              </w:r>
            </w:ins>
          </w:p>
        </w:tc>
        <w:tc>
          <w:tcPr>
            <w:tcW w:w="2693" w:type="dxa"/>
          </w:tcPr>
          <w:p w:rsidR="00FA2638" w:rsidRPr="0064036C" w:rsidRDefault="00FA2638" w:rsidP="00FA2638">
            <w:pPr>
              <w:jc w:val="center"/>
              <w:rPr>
                <w:ins w:id="1318" w:author="huangchuan" w:date="2017-03-31T14:42:00Z"/>
                <w:color w:val="00B0F0"/>
              </w:rPr>
            </w:pPr>
            <w:ins w:id="1319" w:author="huangchuan" w:date="2017-03-31T14:42:00Z">
              <w:r>
                <w:t>Uint32</w:t>
              </w:r>
            </w:ins>
          </w:p>
        </w:tc>
        <w:tc>
          <w:tcPr>
            <w:tcW w:w="3546" w:type="dxa"/>
          </w:tcPr>
          <w:p w:rsidR="00FA2638" w:rsidRPr="0064036C" w:rsidRDefault="00FA2638" w:rsidP="00FA2638">
            <w:pPr>
              <w:jc w:val="center"/>
              <w:rPr>
                <w:ins w:id="1320" w:author="huangchuan" w:date="2017-03-31T14:42:00Z"/>
                <w:color w:val="00B0F0"/>
              </w:rPr>
            </w:pPr>
            <w:ins w:id="1321" w:author="huangchuan" w:date="2017-03-31T14:42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FA2638" w:rsidRPr="0075787E" w:rsidTr="00B94726">
        <w:trPr>
          <w:trHeight w:val="342"/>
          <w:ins w:id="1322" w:author="huangchuan" w:date="2017-03-31T14:43:00Z"/>
        </w:trPr>
        <w:tc>
          <w:tcPr>
            <w:tcW w:w="2411" w:type="dxa"/>
            <w:shd w:val="clear" w:color="auto" w:fill="8DB3E2" w:themeFill="text2" w:themeFillTint="66"/>
          </w:tcPr>
          <w:p w:rsidR="00FA2638" w:rsidRDefault="00FA2638" w:rsidP="00FA2638">
            <w:pPr>
              <w:ind w:firstLineChars="200" w:firstLine="420"/>
              <w:rPr>
                <w:ins w:id="1323" w:author="huangchuan" w:date="2017-03-31T14:43:00Z"/>
              </w:rPr>
            </w:pPr>
          </w:p>
        </w:tc>
        <w:tc>
          <w:tcPr>
            <w:tcW w:w="2693" w:type="dxa"/>
          </w:tcPr>
          <w:p w:rsidR="00FA2638" w:rsidRDefault="00FA2638" w:rsidP="00FA2638">
            <w:pPr>
              <w:jc w:val="center"/>
              <w:rPr>
                <w:ins w:id="1324" w:author="huangchuan" w:date="2017-03-31T14:43:00Z"/>
              </w:rPr>
            </w:pPr>
            <w:ins w:id="1325" w:author="huangchuan" w:date="2017-03-31T14:43:00Z">
              <w:r>
                <w:t>Uint32</w:t>
              </w:r>
            </w:ins>
          </w:p>
        </w:tc>
        <w:tc>
          <w:tcPr>
            <w:tcW w:w="3546" w:type="dxa"/>
          </w:tcPr>
          <w:p w:rsidR="00FA2638" w:rsidRDefault="00FA2638" w:rsidP="00FA2638">
            <w:pPr>
              <w:jc w:val="center"/>
              <w:rPr>
                <w:ins w:id="1326" w:author="huangchuan" w:date="2017-03-31T14:43:00Z"/>
              </w:rPr>
            </w:pPr>
            <w:ins w:id="1327" w:author="huangchuan" w:date="2017-03-31T14:43:00Z">
              <w:r w:rsidRPr="001909BD">
                <w:rPr>
                  <w:rFonts w:hint="eastAsia"/>
                  <w:color w:val="000000" w:themeColor="text1"/>
                </w:rPr>
                <w:t>邮件</w:t>
              </w:r>
              <w:r w:rsidRPr="001909BD">
                <w:rPr>
                  <w:rFonts w:hint="eastAsia"/>
                  <w:color w:val="000000" w:themeColor="text1"/>
                </w:rPr>
                <w:t>id</w:t>
              </w:r>
            </w:ins>
            <w:ins w:id="1328" w:author="huangchuan" w:date="2017-03-31T15:08:00Z">
              <w:r w:rsidR="00A7434C">
                <w:rPr>
                  <w:color w:val="000000" w:themeColor="text1"/>
                </w:rPr>
                <w:t xml:space="preserve"> </w:t>
              </w:r>
              <w:r w:rsidR="00A7434C">
                <w:rPr>
                  <w:rFonts w:hint="eastAsia"/>
                  <w:color w:val="000000" w:themeColor="text1"/>
                </w:rPr>
                <w:t>为</w:t>
              </w:r>
              <w:r w:rsidR="00A7434C">
                <w:rPr>
                  <w:rFonts w:hint="eastAsia"/>
                  <w:color w:val="000000" w:themeColor="text1"/>
                </w:rPr>
                <w:t>0</w:t>
              </w:r>
            </w:ins>
            <w:ins w:id="1329" w:author="huangchuan" w:date="2017-03-31T15:09:00Z">
              <w:r w:rsidR="00A7434C">
                <w:rPr>
                  <w:rFonts w:hint="eastAsia"/>
                  <w:color w:val="000000" w:themeColor="text1"/>
                </w:rPr>
                <w:t>表示要发所有</w:t>
              </w:r>
            </w:ins>
          </w:p>
        </w:tc>
      </w:tr>
    </w:tbl>
    <w:p w:rsidR="00FA2638" w:rsidRPr="003656EA" w:rsidRDefault="00FA2638">
      <w:pPr>
        <w:rPr>
          <w:ins w:id="1330" w:author="huangchuan" w:date="2017-03-31T14:41:00Z"/>
        </w:rPr>
        <w:pPrChange w:id="1331" w:author="huangchuan" w:date="2017-03-31T14:42:00Z">
          <w:pPr>
            <w:pStyle w:val="3"/>
            <w:spacing w:after="0"/>
          </w:pPr>
        </w:pPrChange>
      </w:pPr>
    </w:p>
    <w:p w:rsidR="00E15191" w:rsidRDefault="00E15191" w:rsidP="00E15191">
      <w:pPr>
        <w:pStyle w:val="3"/>
        <w:spacing w:after="0"/>
      </w:pPr>
      <w:r>
        <w:rPr>
          <w:rFonts w:hint="eastAsia"/>
        </w:rPr>
        <w:t>507</w:t>
      </w:r>
      <w:r>
        <w:t xml:space="preserve"> S</w:t>
      </w:r>
      <w:r>
        <w:rPr>
          <w:rFonts w:hint="eastAsia"/>
        </w:rPr>
        <w:t>erver</w:t>
      </w:r>
      <w:del w:id="1332" w:author="huangchuan" w:date="2017-03-31T14:43:00Z">
        <w:r w:rsidDel="00FA2638">
          <w:rPr>
            <w:rFonts w:hint="eastAsia"/>
          </w:rPr>
          <w:delText>登陆</w:delText>
        </w:r>
      </w:del>
      <w:r>
        <w:rPr>
          <w:rFonts w:hint="eastAsia"/>
        </w:rPr>
        <w:t>发送邮件列表给客户端</w:t>
      </w:r>
      <w:r>
        <w:t xml:space="preserve"> 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909BD" w:rsidRPr="008324AA" w:rsidRDefault="001909BD" w:rsidP="009B1C98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1909BD" w:rsidRPr="008324AA" w:rsidRDefault="001909BD" w:rsidP="001909BD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1909B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909BD" w:rsidRDefault="001909BD" w:rsidP="001909BD">
            <w:pPr>
              <w:ind w:firstLineChars="200" w:firstLine="420"/>
            </w:pPr>
          </w:p>
        </w:tc>
        <w:tc>
          <w:tcPr>
            <w:tcW w:w="2693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909BD" w:rsidRPr="0064036C" w:rsidRDefault="001909BD" w:rsidP="001909BD">
            <w:pPr>
              <w:jc w:val="center"/>
              <w:rPr>
                <w:color w:val="00B0F0"/>
              </w:rPr>
            </w:pPr>
            <w:r w:rsidRPr="001909BD">
              <w:rPr>
                <w:rFonts w:hint="eastAsia"/>
                <w:color w:val="000000" w:themeColor="text1"/>
              </w:rPr>
              <w:t>邮件</w:t>
            </w:r>
            <w:r w:rsidRPr="001909BD">
              <w:rPr>
                <w:rFonts w:hint="eastAsia"/>
                <w:color w:val="000000" w:themeColor="text1"/>
              </w:rPr>
              <w:t>id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邮件类型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</w:t>
            </w:r>
          </w:p>
          <w:p w:rsidR="009B1C98" w:rsidRDefault="009B1C98" w:rsidP="009B1C98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玩家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</w:t>
            </w:r>
          </w:p>
        </w:tc>
      </w:tr>
      <w:tr w:rsidR="00041997" w:rsidTr="00B47827">
        <w:trPr>
          <w:trHeight w:val="342"/>
          <w:ins w:id="1333" w:author="zhb" w:date="2017-04-19T15:47:00Z"/>
        </w:trPr>
        <w:tc>
          <w:tcPr>
            <w:tcW w:w="2411" w:type="dxa"/>
            <w:shd w:val="clear" w:color="auto" w:fill="8DB3E2" w:themeFill="text2" w:themeFillTint="66"/>
          </w:tcPr>
          <w:p w:rsidR="00041997" w:rsidRDefault="00041997" w:rsidP="00B47827">
            <w:pPr>
              <w:ind w:firstLineChars="200" w:firstLine="420"/>
              <w:rPr>
                <w:ins w:id="1334" w:author="zhb" w:date="2017-04-19T15:47:00Z"/>
              </w:rPr>
            </w:pPr>
          </w:p>
        </w:tc>
        <w:tc>
          <w:tcPr>
            <w:tcW w:w="2693" w:type="dxa"/>
          </w:tcPr>
          <w:p w:rsidR="00041997" w:rsidRDefault="00041997" w:rsidP="00B47827">
            <w:pPr>
              <w:jc w:val="center"/>
              <w:rPr>
                <w:ins w:id="1335" w:author="zhb" w:date="2017-04-19T15:47:00Z"/>
              </w:rPr>
            </w:pPr>
            <w:ins w:id="1336" w:author="zhb" w:date="2017-04-19T15:47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041997" w:rsidRDefault="00041997" w:rsidP="00B47827">
            <w:pPr>
              <w:jc w:val="center"/>
              <w:rPr>
                <w:ins w:id="1337" w:author="zhb" w:date="2017-04-19T15:47:00Z"/>
              </w:rPr>
            </w:pPr>
            <w:ins w:id="1338" w:author="zhb" w:date="2017-04-19T15:48:00Z">
              <w:r>
                <w:rPr>
                  <w:rFonts w:hint="eastAsia"/>
                </w:rPr>
                <w:t>发送者名称</w:t>
              </w:r>
            </w:ins>
          </w:p>
        </w:tc>
      </w:tr>
      <w:tr w:rsidR="00B47827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B47827" w:rsidRDefault="00B47827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B47827" w:rsidRDefault="00F74712">
            <w:pPr>
              <w:jc w:val="center"/>
            </w:pPr>
            <w:del w:id="1339" w:author="huangchuan" w:date="2017-04-20T10:03:00Z">
              <w:r w:rsidDel="005618E3">
                <w:rPr>
                  <w:rFonts w:hint="eastAsia"/>
                </w:rPr>
                <w:delText>String</w:delText>
              </w:r>
            </w:del>
            <w:ins w:id="1340" w:author="huangchuan" w:date="2017-04-20T10:03:00Z">
              <w:r w:rsidR="005618E3"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47827" w:rsidRDefault="00F74712" w:rsidP="00B47827">
            <w:pPr>
              <w:jc w:val="center"/>
            </w:pPr>
            <w:r>
              <w:rPr>
                <w:rFonts w:hint="eastAsia"/>
              </w:rPr>
              <w:t>日期</w:t>
            </w:r>
            <w:ins w:id="1341" w:author="huangchuan" w:date="2017-04-20T10:03:00Z">
              <w:r w:rsidR="005618E3">
                <w:rPr>
                  <w:rFonts w:hint="eastAsia"/>
                </w:rPr>
                <w:t>(1970-1-</w:t>
              </w:r>
            </w:ins>
            <w:ins w:id="1342" w:author="huangchuan" w:date="2017-04-20T10:04:00Z">
              <w:r w:rsidR="005618E3">
                <w:t>1</w:t>
              </w:r>
            </w:ins>
            <w:ins w:id="1343" w:author="huangchuan" w:date="2017-04-20T10:03:00Z">
              <w:r w:rsidR="005618E3">
                <w:t xml:space="preserve"> </w:t>
              </w:r>
              <w:r w:rsidR="005618E3">
                <w:rPr>
                  <w:rFonts w:hint="eastAsia"/>
                </w:rPr>
                <w:t>8</w:t>
              </w:r>
            </w:ins>
            <w:ins w:id="1344" w:author="huangchuan" w:date="2017-04-20T10:04:00Z">
              <w:r w:rsidR="005618E3">
                <w:rPr>
                  <w:rFonts w:hint="eastAsia"/>
                </w:rPr>
                <w:t>:</w:t>
              </w:r>
            </w:ins>
            <w:ins w:id="1345" w:author="huangchuan" w:date="2017-04-20T10:03:00Z">
              <w:r w:rsidR="005618E3">
                <w:rPr>
                  <w:rFonts w:hint="eastAsia"/>
                </w:rPr>
                <w:t>00</w:t>
              </w:r>
              <w:r w:rsidR="005618E3">
                <w:rPr>
                  <w:rFonts w:hint="eastAsia"/>
                </w:rPr>
                <w:t>秒数</w:t>
              </w:r>
              <w:r w:rsidR="005618E3">
                <w:rPr>
                  <w:rFonts w:hint="eastAsia"/>
                </w:rPr>
                <w:t>)</w:t>
              </w:r>
            </w:ins>
          </w:p>
        </w:tc>
      </w:tr>
      <w:tr w:rsidR="009B1C98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9B1C98" w:rsidRDefault="009B1C98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9B1C98" w:rsidRDefault="009B1C98" w:rsidP="00B47827">
            <w:pPr>
              <w:jc w:val="center"/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546" w:type="dxa"/>
          </w:tcPr>
          <w:p w:rsidR="009B1C98" w:rsidRDefault="009B1C98" w:rsidP="00B47827">
            <w:pPr>
              <w:jc w:val="center"/>
            </w:pPr>
            <w:r>
              <w:rPr>
                <w:rFonts w:hint="eastAsia"/>
              </w:rPr>
              <w:t>金币数</w:t>
            </w:r>
          </w:p>
        </w:tc>
      </w:tr>
      <w:tr w:rsidR="000B05CD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B47827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B47827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0B05CD" w:rsidRDefault="000B05CD" w:rsidP="00B47827">
            <w:pPr>
              <w:jc w:val="center"/>
            </w:pPr>
            <w:r>
              <w:rPr>
                <w:rFonts w:hint="eastAsia"/>
              </w:rPr>
              <w:t>房卡数</w:t>
            </w:r>
          </w:p>
        </w:tc>
      </w:tr>
      <w:tr w:rsidR="000B05CD" w:rsidRPr="0075787E" w:rsidTr="00B4782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0B05CD" w:rsidRDefault="000B05CD" w:rsidP="000B05CD">
            <w:pPr>
              <w:ind w:firstLineChars="200" w:firstLine="420"/>
            </w:pPr>
          </w:p>
        </w:tc>
        <w:tc>
          <w:tcPr>
            <w:tcW w:w="2693" w:type="dxa"/>
          </w:tcPr>
          <w:p w:rsidR="000B05CD" w:rsidRDefault="000B05CD" w:rsidP="000B05CD">
            <w:pPr>
              <w:jc w:val="center"/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0B05CD" w:rsidRDefault="000B05CD" w:rsidP="000B05CD">
            <w:pPr>
              <w:jc w:val="center"/>
            </w:pPr>
            <w:r w:rsidRPr="000B05CD">
              <w:rPr>
                <w:rFonts w:hint="eastAsia"/>
              </w:rPr>
              <w:t>0</w:t>
            </w:r>
            <w:r w:rsidRPr="000B05CD">
              <w:rPr>
                <w:rFonts w:hint="eastAsia"/>
              </w:rPr>
              <w:t>表示未读</w:t>
            </w:r>
            <w:r w:rsidRPr="000B05CD">
              <w:rPr>
                <w:rFonts w:hint="eastAsia"/>
              </w:rPr>
              <w:t xml:space="preserve"> 1</w:t>
            </w:r>
            <w:r w:rsidRPr="000B05CD">
              <w:rPr>
                <w:rFonts w:hint="eastAsia"/>
              </w:rPr>
              <w:t>表示已读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请求删除邮件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</w:p>
        </w:tc>
        <w:tc>
          <w:tcPr>
            <w:tcW w:w="2693" w:type="dxa"/>
          </w:tcPr>
          <w:p w:rsidR="00222325" w:rsidRDefault="00222325" w:rsidP="00BB296A">
            <w:pPr>
              <w:jc w:val="center"/>
            </w:pPr>
            <w:r>
              <w:t>Uint32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ID</w:t>
            </w:r>
          </w:p>
        </w:tc>
      </w:tr>
    </w:tbl>
    <w:p w:rsidR="00222325" w:rsidRDefault="00222325" w:rsidP="00222325">
      <w:pPr>
        <w:pStyle w:val="3"/>
        <w:spacing w:after="0"/>
      </w:pPr>
      <w:r>
        <w:rPr>
          <w:rFonts w:hint="eastAsia"/>
        </w:rPr>
        <w:t>508</w:t>
      </w:r>
      <w:r>
        <w:t xml:space="preserve"> </w:t>
      </w:r>
      <w:r w:rsidR="00183EE7">
        <w:t>S</w:t>
      </w:r>
      <w:r w:rsidR="00183EE7">
        <w:rPr>
          <w:rFonts w:hint="eastAsia"/>
        </w:rPr>
        <w:t>erver</w:t>
      </w:r>
      <w:r>
        <w:rPr>
          <w:rFonts w:hint="eastAsia"/>
        </w:rPr>
        <w:t>回应删除邮件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22325" w:rsidRPr="0075787E" w:rsidTr="00BB296A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22325" w:rsidRDefault="00222325" w:rsidP="00BB296A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22325" w:rsidRPr="0064036C" w:rsidRDefault="00222325" w:rsidP="00BB296A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222325" w:rsidRDefault="00222325" w:rsidP="00BB296A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222325" w:rsidRDefault="00222325" w:rsidP="00BB296A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  <w:p w:rsidR="00222325" w:rsidRDefault="00222325" w:rsidP="00BB296A">
            <w:pPr>
              <w:jc w:val="center"/>
            </w:pPr>
            <w:r>
              <w:t>1</w:t>
            </w:r>
            <w:r>
              <w:t>：账号无效</w:t>
            </w:r>
          </w:p>
          <w:p w:rsidR="00222325" w:rsidRDefault="00222325" w:rsidP="00097219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：邮件无效</w:t>
            </w:r>
          </w:p>
          <w:p w:rsidR="002609B3" w:rsidRPr="00097219" w:rsidRDefault="002609B3" w:rsidP="00097219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：邮件内有未领取的奖励</w:t>
            </w:r>
          </w:p>
        </w:tc>
      </w:tr>
      <w:tr w:rsidR="00041AA7" w:rsidRPr="0075787E" w:rsidTr="00BB296A">
        <w:trPr>
          <w:trHeight w:val="342"/>
          <w:ins w:id="1346" w:author="zhb" w:date="2017-04-19T15:48:00Z"/>
        </w:trPr>
        <w:tc>
          <w:tcPr>
            <w:tcW w:w="2411" w:type="dxa"/>
            <w:shd w:val="clear" w:color="auto" w:fill="8DB3E2" w:themeFill="text2" w:themeFillTint="66"/>
          </w:tcPr>
          <w:p w:rsidR="00041AA7" w:rsidRDefault="00041AA7" w:rsidP="00BB296A">
            <w:pPr>
              <w:ind w:firstLineChars="200" w:firstLine="420"/>
              <w:rPr>
                <w:ins w:id="1347" w:author="zhb" w:date="2017-04-19T15:48:00Z"/>
              </w:rPr>
            </w:pPr>
          </w:p>
        </w:tc>
        <w:tc>
          <w:tcPr>
            <w:tcW w:w="2693" w:type="dxa"/>
          </w:tcPr>
          <w:p w:rsidR="00041AA7" w:rsidRPr="00F75087" w:rsidRDefault="00041AA7" w:rsidP="00BB296A">
            <w:pPr>
              <w:jc w:val="center"/>
              <w:rPr>
                <w:ins w:id="1348" w:author="zhb" w:date="2017-04-19T15:48:00Z"/>
              </w:rPr>
            </w:pPr>
            <w:ins w:id="1349" w:author="zhb" w:date="2017-04-19T15:4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041AA7" w:rsidRDefault="00041AA7" w:rsidP="00BB296A">
            <w:pPr>
              <w:jc w:val="center"/>
              <w:rPr>
                <w:ins w:id="1350" w:author="zhb" w:date="2017-04-19T15:48:00Z"/>
              </w:rPr>
            </w:pPr>
            <w:ins w:id="1351" w:author="zhb" w:date="2017-04-19T15:49:00Z">
              <w:r>
                <w:rPr>
                  <w:rFonts w:hint="eastAsia"/>
                </w:rPr>
                <w:t>邮件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183EE7" w:rsidRDefault="00183EE7" w:rsidP="00183EE7">
      <w:pPr>
        <w:pStyle w:val="3"/>
        <w:spacing w:after="0"/>
      </w:pPr>
      <w:r>
        <w:rPr>
          <w:rFonts w:hint="eastAsia"/>
        </w:rPr>
        <w:t>509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请求修改昵称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t>Uint32</w:t>
            </w:r>
          </w:p>
        </w:tc>
        <w:tc>
          <w:tcPr>
            <w:tcW w:w="3546" w:type="dxa"/>
          </w:tcPr>
          <w:p w:rsidR="00183EE7" w:rsidRPr="0064036C" w:rsidRDefault="00183EE7" w:rsidP="00183EE7">
            <w:pPr>
              <w:jc w:val="center"/>
              <w:rPr>
                <w:color w:val="00B0F0"/>
              </w:rPr>
            </w:pPr>
            <w:r>
              <w:rPr>
                <w:rFonts w:hint="eastAsia"/>
              </w:rPr>
              <w:t>帐号</w:t>
            </w:r>
            <w:r>
              <w:rPr>
                <w:rFonts w:hint="eastAsia"/>
              </w:rPr>
              <w:t>ID</w:t>
            </w:r>
          </w:p>
        </w:tc>
      </w:tr>
      <w:tr w:rsidR="00183EE7" w:rsidRPr="0075787E" w:rsidTr="00183EE7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183EE7" w:rsidRDefault="00183EE7" w:rsidP="00183EE7">
            <w:pPr>
              <w:ind w:firstLineChars="200" w:firstLine="420"/>
            </w:pPr>
          </w:p>
        </w:tc>
        <w:tc>
          <w:tcPr>
            <w:tcW w:w="2693" w:type="dxa"/>
          </w:tcPr>
          <w:p w:rsidR="00183EE7" w:rsidRDefault="00183EE7" w:rsidP="00183EE7">
            <w:pPr>
              <w:jc w:val="center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3546" w:type="dxa"/>
          </w:tcPr>
          <w:p w:rsidR="00183EE7" w:rsidRDefault="00183EE7" w:rsidP="00183EE7">
            <w:pPr>
              <w:jc w:val="center"/>
            </w:pPr>
            <w:r>
              <w:rPr>
                <w:rFonts w:hint="eastAsia"/>
              </w:rPr>
              <w:t>新昵称</w:t>
            </w:r>
          </w:p>
        </w:tc>
      </w:tr>
    </w:tbl>
    <w:p w:rsidR="003C6BF6" w:rsidRDefault="003C6BF6" w:rsidP="003C6BF6">
      <w:pPr>
        <w:pStyle w:val="3"/>
        <w:spacing w:after="0"/>
      </w:pPr>
      <w:r>
        <w:rPr>
          <w:rFonts w:hint="eastAsia"/>
        </w:rPr>
        <w:t>509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回应修改昵称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C6BF6" w:rsidRPr="0075787E" w:rsidTr="002E6D49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C6BF6" w:rsidRDefault="003C6BF6" w:rsidP="002E6D49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3C6BF6" w:rsidRPr="0064036C" w:rsidRDefault="003C6BF6" w:rsidP="002E6D49">
            <w:pPr>
              <w:jc w:val="center"/>
              <w:rPr>
                <w:color w:val="00B0F0"/>
              </w:rPr>
            </w:pPr>
            <w:r w:rsidRPr="00F75087">
              <w:t>U</w:t>
            </w:r>
            <w:r w:rsidRPr="00F75087">
              <w:rPr>
                <w:rFonts w:hint="eastAsia"/>
              </w:rPr>
              <w:t>int8</w:t>
            </w:r>
          </w:p>
        </w:tc>
        <w:tc>
          <w:tcPr>
            <w:tcW w:w="3546" w:type="dxa"/>
          </w:tcPr>
          <w:p w:rsidR="003C6BF6" w:rsidRDefault="003C6BF6" w:rsidP="002E6D49">
            <w:pPr>
              <w:jc w:val="center"/>
            </w:pPr>
            <w:r>
              <w:rPr>
                <w:rFonts w:hint="eastAsia"/>
              </w:rPr>
              <w:t>结果</w:t>
            </w:r>
          </w:p>
          <w:p w:rsidR="003C6BF6" w:rsidRDefault="003C6BF6" w:rsidP="002E6D49">
            <w:pPr>
              <w:jc w:val="center"/>
            </w:pPr>
            <w:r>
              <w:t>0</w:t>
            </w:r>
            <w:r>
              <w:t>：</w:t>
            </w:r>
            <w:r>
              <w:rPr>
                <w:rFonts w:hint="eastAsia"/>
              </w:rPr>
              <w:t>修改</w:t>
            </w:r>
            <w:r>
              <w:t>成功</w:t>
            </w:r>
          </w:p>
          <w:p w:rsidR="003C6BF6" w:rsidRDefault="003C6BF6" w:rsidP="002E6D49">
            <w:pPr>
              <w:jc w:val="center"/>
            </w:pPr>
            <w:r>
              <w:t>1</w:t>
            </w:r>
            <w:r>
              <w:t>：账号无效</w:t>
            </w:r>
          </w:p>
          <w:p w:rsidR="003C6BF6" w:rsidRDefault="00532D44" w:rsidP="002E6D49">
            <w:pPr>
              <w:jc w:val="center"/>
              <w:rPr>
                <w:ins w:id="1352" w:author="Herry" w:date="2017-04-24T11:15:00Z"/>
              </w:rPr>
            </w:pPr>
            <w:ins w:id="1353" w:author="Herry" w:date="2017-04-24T11:14:00Z">
              <w:r>
                <w:rPr>
                  <w:rFonts w:hint="eastAsia"/>
                </w:rPr>
                <w:t xml:space="preserve">2: </w:t>
              </w:r>
            </w:ins>
            <w:ins w:id="1354" w:author="Herry" w:date="2017-04-24T11:15:00Z">
              <w:r>
                <w:rPr>
                  <w:rFonts w:hint="eastAsia"/>
                </w:rPr>
                <w:t>改名次数异常</w:t>
              </w:r>
            </w:ins>
          </w:p>
          <w:p w:rsidR="00532D44" w:rsidRDefault="00532D44" w:rsidP="002E6D49">
            <w:pPr>
              <w:jc w:val="center"/>
              <w:rPr>
                <w:ins w:id="1355" w:author="Herry" w:date="2017-04-24T11:15:00Z"/>
              </w:rPr>
            </w:pPr>
            <w:ins w:id="1356" w:author="Herry" w:date="2017-04-24T11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所需金币不足</w:t>
              </w:r>
            </w:ins>
          </w:p>
          <w:p w:rsidR="00532D44" w:rsidRPr="00097219" w:rsidRDefault="00532D44" w:rsidP="002E6D49">
            <w:pPr>
              <w:jc w:val="center"/>
            </w:pPr>
            <w:ins w:id="1357" w:author="Herry" w:date="2017-04-24T11:15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名字包含屏蔽字</w:t>
              </w:r>
            </w:ins>
          </w:p>
        </w:tc>
      </w:tr>
      <w:tr w:rsidR="00BE6149" w:rsidRPr="0075787E" w:rsidTr="002E6D49">
        <w:trPr>
          <w:trHeight w:val="342"/>
          <w:ins w:id="1358" w:author="Herry" w:date="2017-04-24T11:15:00Z"/>
        </w:trPr>
        <w:tc>
          <w:tcPr>
            <w:tcW w:w="2411" w:type="dxa"/>
            <w:shd w:val="clear" w:color="auto" w:fill="8DB3E2" w:themeFill="text2" w:themeFillTint="66"/>
          </w:tcPr>
          <w:p w:rsidR="00BE6149" w:rsidRDefault="00BE6149" w:rsidP="002E6D49">
            <w:pPr>
              <w:ind w:firstLineChars="200" w:firstLine="420"/>
              <w:rPr>
                <w:ins w:id="1359" w:author="Herry" w:date="2017-04-24T11:15:00Z"/>
              </w:rPr>
            </w:pPr>
          </w:p>
        </w:tc>
        <w:tc>
          <w:tcPr>
            <w:tcW w:w="2693" w:type="dxa"/>
          </w:tcPr>
          <w:p w:rsidR="00BE6149" w:rsidRPr="00F75087" w:rsidRDefault="00BE6149" w:rsidP="002E6D49">
            <w:pPr>
              <w:jc w:val="center"/>
              <w:rPr>
                <w:ins w:id="1360" w:author="Herry" w:date="2017-04-24T11:15:00Z"/>
              </w:rPr>
            </w:pPr>
            <w:ins w:id="1361" w:author="Herry" w:date="2017-04-24T11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6149" w:rsidRDefault="00BE6149" w:rsidP="002E6D49">
            <w:pPr>
              <w:jc w:val="center"/>
              <w:rPr>
                <w:ins w:id="1362" w:author="Herry" w:date="2017-04-24T11:15:00Z"/>
              </w:rPr>
            </w:pPr>
            <w:ins w:id="1363" w:author="Herry" w:date="2017-04-24T11:15:00Z">
              <w:r>
                <w:rPr>
                  <w:rFonts w:hint="eastAsia"/>
                </w:rPr>
                <w:t>已改名次数</w:t>
              </w:r>
            </w:ins>
          </w:p>
        </w:tc>
      </w:tr>
    </w:tbl>
    <w:p w:rsidR="00A72A0D" w:rsidRDefault="00A72A0D" w:rsidP="003E6741">
      <w:pPr>
        <w:pStyle w:val="3"/>
        <w:spacing w:after="0"/>
        <w:rPr>
          <w:ins w:id="1364" w:author="huangchuan" w:date="2017-03-31T14:47:00Z"/>
        </w:rPr>
      </w:pPr>
      <w:ins w:id="1365" w:author="huangchuan" w:date="2017-03-31T14:43:00Z">
        <w:r>
          <w:rPr>
            <w:rFonts w:hint="eastAsia"/>
          </w:rPr>
          <w:t>510</w:t>
        </w:r>
      </w:ins>
      <w:ins w:id="1366" w:author="huangchuan" w:date="2017-03-31T14:44:00Z">
        <w:r w:rsidRPr="00A72A0D">
          <w:rPr>
            <w:rFonts w:hint="eastAsia"/>
          </w:rPr>
          <w:t xml:space="preserve"> </w:t>
        </w:r>
        <w:r>
          <w:rPr>
            <w:rFonts w:hint="eastAsia"/>
          </w:rPr>
          <w:t>Client</w:t>
        </w:r>
        <w:r>
          <w:t xml:space="preserve"> </w:t>
        </w:r>
      </w:ins>
      <w:ins w:id="1367" w:author="huangchuan" w:date="2017-03-31T14:45:00Z">
        <w:r>
          <w:rPr>
            <w:rFonts w:hint="eastAsia"/>
          </w:rPr>
          <w:t>请求排行榜数据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  <w:tblPrChange w:id="1368" w:author="huangchuan" w:date="2017-03-31T14:49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006"/>
        <w:gridCol w:w="971"/>
        <w:gridCol w:w="5671"/>
        <w:tblGridChange w:id="1369">
          <w:tblGrid>
            <w:gridCol w:w="2006"/>
            <w:gridCol w:w="405"/>
            <w:gridCol w:w="566"/>
            <w:gridCol w:w="1051"/>
            <w:gridCol w:w="1076"/>
            <w:gridCol w:w="3546"/>
          </w:tblGrid>
        </w:tblGridChange>
      </w:tblGrid>
      <w:tr w:rsidR="00B94726" w:rsidRPr="0075787E" w:rsidTr="00B94726">
        <w:trPr>
          <w:trHeight w:val="342"/>
          <w:ins w:id="1370" w:author="huangchuan" w:date="2017-03-31T14:47:00Z"/>
          <w:trPrChange w:id="1371" w:author="huangchuan" w:date="2017-03-31T14:49:00Z">
            <w:trPr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72" w:author="huangchuan" w:date="2017-03-31T14:49:00Z">
              <w:tcPr>
                <w:tcW w:w="2411" w:type="dxa"/>
                <w:gridSpan w:val="2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73" w:author="huangchuan" w:date="2017-03-31T14:47:00Z"/>
              </w:rPr>
            </w:pPr>
            <w:ins w:id="1374" w:author="huangchuan" w:date="2017-03-31T14:47:00Z">
              <w:r>
                <w:t>protocol body</w:t>
              </w:r>
            </w:ins>
          </w:p>
        </w:tc>
        <w:tc>
          <w:tcPr>
            <w:tcW w:w="971" w:type="dxa"/>
            <w:tcPrChange w:id="1375" w:author="huangchuan" w:date="2017-03-31T14:49:00Z">
              <w:tcPr>
                <w:tcW w:w="2693" w:type="dxa"/>
                <w:gridSpan w:val="3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6" w:author="huangchuan" w:date="2017-03-31T14:47:00Z"/>
                <w:color w:val="00B0F0"/>
              </w:rPr>
            </w:pPr>
            <w:ins w:id="1377" w:author="huangchuan" w:date="2017-03-31T14:47:00Z">
              <w:r>
                <w:t>Uint32</w:t>
              </w:r>
            </w:ins>
          </w:p>
        </w:tc>
        <w:tc>
          <w:tcPr>
            <w:tcW w:w="5671" w:type="dxa"/>
            <w:tcPrChange w:id="1378" w:author="huangchuan" w:date="2017-03-31T14:49:00Z">
              <w:tcPr>
                <w:tcW w:w="3546" w:type="dxa"/>
              </w:tcPr>
            </w:tcPrChange>
          </w:tcPr>
          <w:p w:rsidR="00B94726" w:rsidRPr="0064036C" w:rsidRDefault="00B94726" w:rsidP="00B94726">
            <w:pPr>
              <w:jc w:val="center"/>
              <w:rPr>
                <w:ins w:id="1379" w:author="huangchuan" w:date="2017-03-31T14:47:00Z"/>
                <w:color w:val="00B0F0"/>
              </w:rPr>
            </w:pPr>
            <w:ins w:id="1380" w:author="huangchuan" w:date="2017-03-31T14:47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94726" w:rsidRPr="0075787E" w:rsidTr="00B94726">
        <w:tblPrEx>
          <w:tblPrExChange w:id="1381" w:author="huangchuan" w:date="2017-03-31T14:51:00Z">
            <w:tblPrEx>
              <w:tblW w:w="4028" w:type="dxa"/>
            </w:tblPrEx>
          </w:tblPrExChange>
        </w:tblPrEx>
        <w:trPr>
          <w:trHeight w:val="713"/>
          <w:ins w:id="1382" w:author="huangchuan" w:date="2017-03-31T14:48:00Z"/>
          <w:trPrChange w:id="1383" w:author="huangchuan" w:date="2017-03-31T14:51:00Z">
            <w:trPr>
              <w:gridAfter w:val="0"/>
              <w:trHeight w:val="342"/>
            </w:trPr>
          </w:trPrChange>
        </w:trPr>
        <w:tc>
          <w:tcPr>
            <w:tcW w:w="2006" w:type="dxa"/>
            <w:shd w:val="clear" w:color="auto" w:fill="8DB3E2" w:themeFill="text2" w:themeFillTint="66"/>
            <w:tcPrChange w:id="1384" w:author="huangchuan" w:date="2017-03-31T14:51:00Z">
              <w:tcPr>
                <w:tcW w:w="2006" w:type="dxa"/>
                <w:shd w:val="clear" w:color="auto" w:fill="8DB3E2" w:themeFill="text2" w:themeFillTint="66"/>
              </w:tcPr>
            </w:tcPrChange>
          </w:tcPr>
          <w:p w:rsidR="00B94726" w:rsidRDefault="00B94726" w:rsidP="00B94726">
            <w:pPr>
              <w:ind w:firstLineChars="200" w:firstLine="420"/>
              <w:rPr>
                <w:ins w:id="1385" w:author="huangchuan" w:date="2017-03-31T14:48:00Z"/>
              </w:rPr>
            </w:pPr>
          </w:p>
        </w:tc>
        <w:tc>
          <w:tcPr>
            <w:tcW w:w="971" w:type="dxa"/>
            <w:tcPrChange w:id="1386" w:author="huangchuan" w:date="2017-03-31T14:51:00Z">
              <w:tcPr>
                <w:tcW w:w="971" w:type="dxa"/>
                <w:gridSpan w:val="2"/>
              </w:tcPr>
            </w:tcPrChange>
          </w:tcPr>
          <w:p w:rsidR="00B94726" w:rsidRDefault="00B94726" w:rsidP="00B94726">
            <w:pPr>
              <w:jc w:val="center"/>
              <w:rPr>
                <w:ins w:id="1387" w:author="huangchuan" w:date="2017-03-31T14:48:00Z"/>
              </w:rPr>
            </w:pPr>
            <w:ins w:id="1388" w:author="huangchuan" w:date="2017-03-31T14:5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  <w:tcPrChange w:id="1389" w:author="huangchuan" w:date="2017-03-31T14:51:00Z">
              <w:tcPr>
                <w:tcW w:w="1051" w:type="dxa"/>
              </w:tcPr>
            </w:tcPrChange>
          </w:tcPr>
          <w:p w:rsidR="00B94726" w:rsidRDefault="00B94726" w:rsidP="00B94726">
            <w:pPr>
              <w:jc w:val="center"/>
              <w:rPr>
                <w:ins w:id="1390" w:author="huangchuan" w:date="2017-03-31T14:51:00Z"/>
              </w:rPr>
            </w:pPr>
            <w:ins w:id="1391" w:author="huangchuan" w:date="2017-03-31T14:50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</w:t>
              </w:r>
            </w:ins>
            <w:ins w:id="1392" w:author="huangchuan" w:date="2017-03-31T14:51:00Z">
              <w:r>
                <w:rPr>
                  <w:rFonts w:hint="eastAsia"/>
                </w:rPr>
                <w:t>资产排行榜</w:t>
              </w:r>
            </w:ins>
          </w:p>
          <w:p w:rsidR="00B94726" w:rsidRDefault="00B94726" w:rsidP="00B94726">
            <w:pPr>
              <w:jc w:val="center"/>
              <w:rPr>
                <w:ins w:id="1393" w:author="huangchuan" w:date="2017-03-31T14:48:00Z"/>
              </w:rPr>
            </w:pPr>
            <w:ins w:id="1394" w:author="huangchuan" w:date="2017-03-31T14:51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</w:t>
              </w:r>
              <w:r w:rsidR="00FA6C1B">
                <w:rPr>
                  <w:rFonts w:hint="eastAsia"/>
                </w:rPr>
                <w:t>昨日</w:t>
              </w:r>
            </w:ins>
            <w:ins w:id="1395" w:author="huangchuan" w:date="2017-03-31T14:52:00Z">
              <w:r w:rsidR="00FA6C1B">
                <w:rPr>
                  <w:rFonts w:hint="eastAsia"/>
                </w:rPr>
                <w:t>赢取排行榜</w:t>
              </w:r>
            </w:ins>
          </w:p>
        </w:tc>
      </w:tr>
    </w:tbl>
    <w:p w:rsidR="00B94726" w:rsidRPr="003656EA" w:rsidRDefault="00B94726">
      <w:pPr>
        <w:rPr>
          <w:ins w:id="1396" w:author="huangchuan" w:date="2017-03-31T14:43:00Z"/>
        </w:rPr>
        <w:pPrChange w:id="1397" w:author="huangchuan" w:date="2017-03-31T14:47:00Z">
          <w:pPr>
            <w:pStyle w:val="3"/>
            <w:spacing w:after="0"/>
          </w:pPr>
        </w:pPrChange>
      </w:pPr>
    </w:p>
    <w:p w:rsidR="003E6741" w:rsidRDefault="003E6741" w:rsidP="003E6741">
      <w:pPr>
        <w:pStyle w:val="3"/>
        <w:spacing w:after="0"/>
      </w:pPr>
      <w:r>
        <w:rPr>
          <w:rFonts w:hint="eastAsia"/>
        </w:rPr>
        <w:t>510</w:t>
      </w:r>
      <w:r>
        <w:t xml:space="preserve"> S</w:t>
      </w:r>
      <w:r>
        <w:rPr>
          <w:rFonts w:hint="eastAsia"/>
        </w:rPr>
        <w:t>erver</w:t>
      </w:r>
      <w:r w:rsidR="00DB5A30">
        <w:rPr>
          <w:rFonts w:hint="eastAsia"/>
        </w:rPr>
        <w:t>发送</w:t>
      </w:r>
      <w:del w:id="1398" w:author="huangchuan" w:date="2017-03-31T14:52:00Z">
        <w:r w:rsidR="00DB5A30" w:rsidDel="00D94F11">
          <w:rPr>
            <w:rFonts w:hint="eastAsia"/>
          </w:rPr>
          <w:delText>总资产</w:delText>
        </w:r>
      </w:del>
      <w:r>
        <w:rPr>
          <w:rFonts w:hint="eastAsia"/>
        </w:rPr>
        <w:t>排行榜</w:t>
      </w:r>
      <w:r w:rsidR="00DB5A30">
        <w:rPr>
          <w:rFonts w:hint="eastAsia"/>
        </w:rPr>
        <w:t>数据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94F11" w:rsidRPr="0075787E" w:rsidTr="00153EB4">
        <w:trPr>
          <w:trHeight w:val="342"/>
          <w:ins w:id="1399" w:author="huangchuan" w:date="2017-03-31T14:52:00Z"/>
        </w:trPr>
        <w:tc>
          <w:tcPr>
            <w:tcW w:w="2411" w:type="dxa"/>
            <w:shd w:val="clear" w:color="auto" w:fill="8DB3E2" w:themeFill="text2" w:themeFillTint="66"/>
          </w:tcPr>
          <w:p w:rsidR="00D94F11" w:rsidRDefault="00D94F11" w:rsidP="003E6741">
            <w:pPr>
              <w:ind w:firstLineChars="200" w:firstLine="420"/>
              <w:rPr>
                <w:ins w:id="1400" w:author="huangchuan" w:date="2017-03-31T14:52:00Z"/>
              </w:rPr>
            </w:pPr>
            <w:ins w:id="1401" w:author="huangchuan" w:date="2017-03-31T14:52:00Z">
              <w:r>
                <w:t>protocol body</w:t>
              </w:r>
            </w:ins>
          </w:p>
        </w:tc>
        <w:tc>
          <w:tcPr>
            <w:tcW w:w="2693" w:type="dxa"/>
          </w:tcPr>
          <w:p w:rsidR="00D94F11" w:rsidRPr="008324AA" w:rsidRDefault="00D94F11" w:rsidP="003E6741">
            <w:pPr>
              <w:jc w:val="center"/>
              <w:rPr>
                <w:ins w:id="1402" w:author="huangchuan" w:date="2017-03-31T14:52:00Z"/>
                <w:color w:val="00B0F0"/>
              </w:rPr>
            </w:pPr>
            <w:ins w:id="1403" w:author="huangchuan" w:date="2017-03-31T14:52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94F11" w:rsidRDefault="00D94F11" w:rsidP="00D94F11">
            <w:pPr>
              <w:jc w:val="center"/>
              <w:rPr>
                <w:ins w:id="1404" w:author="huangchuan" w:date="2017-03-31T14:53:00Z"/>
              </w:rPr>
            </w:pPr>
            <w:ins w:id="1405" w:author="huangchuan" w:date="2017-03-31T14:53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：资产排行榜</w:t>
              </w:r>
            </w:ins>
          </w:p>
          <w:p w:rsidR="00D94F11" w:rsidRPr="008324AA" w:rsidRDefault="00D94F11" w:rsidP="00D94F11">
            <w:pPr>
              <w:jc w:val="center"/>
              <w:rPr>
                <w:ins w:id="1406" w:author="huangchuan" w:date="2017-03-31T14:52:00Z"/>
                <w:color w:val="00B0F0"/>
              </w:rPr>
            </w:pPr>
            <w:ins w:id="1407" w:author="huangchuan" w:date="2017-03-31T14:5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：昨日赢取排行榜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  <w:del w:id="1408" w:author="huangchuan" w:date="2017-03-31T14:52:00Z">
              <w:r w:rsidDel="00D94F11">
                <w:delText>protocol body</w:delText>
              </w:r>
            </w:del>
          </w:p>
        </w:tc>
        <w:tc>
          <w:tcPr>
            <w:tcW w:w="2693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color w:val="00B0F0"/>
              </w:rPr>
              <w:t>U</w:t>
            </w:r>
            <w:r w:rsidRPr="008324AA">
              <w:rPr>
                <w:rFonts w:hint="eastAsia"/>
                <w:color w:val="00B0F0"/>
              </w:rPr>
              <w:t>int</w:t>
            </w:r>
            <w:r w:rsidRPr="008324AA">
              <w:rPr>
                <w:color w:val="00B0F0"/>
              </w:rPr>
              <w:t>16</w:t>
            </w:r>
          </w:p>
        </w:tc>
        <w:tc>
          <w:tcPr>
            <w:tcW w:w="3546" w:type="dxa"/>
          </w:tcPr>
          <w:p w:rsidR="003E6741" w:rsidRPr="008324AA" w:rsidRDefault="003E6741" w:rsidP="003E6741">
            <w:pPr>
              <w:jc w:val="center"/>
              <w:rPr>
                <w:color w:val="00B0F0"/>
              </w:rPr>
            </w:pPr>
            <w:r w:rsidRPr="008324AA">
              <w:rPr>
                <w:rFonts w:hint="eastAsia"/>
                <w:color w:val="00B0F0"/>
              </w:rPr>
              <w:t>数量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Pr="006E4CB3" w:rsidRDefault="003E6741" w:rsidP="003E6741">
            <w:pPr>
              <w:jc w:val="center"/>
              <w:rPr>
                <w:rPrChange w:id="1409" w:author="zhb" w:date="2017-06-30T15:58:00Z">
                  <w:rPr>
                    <w:color w:val="00B0F0"/>
                  </w:rPr>
                </w:rPrChange>
              </w:rPr>
            </w:pPr>
            <w:del w:id="1410" w:author="Herry" w:date="2017-05-20T21:21:00Z">
              <w:r w:rsidRPr="006E4CB3" w:rsidDel="00FF512D">
                <w:rPr>
                  <w:rPrChange w:id="1411" w:author="zhb" w:date="2017-06-30T15:58:00Z">
                    <w:rPr>
                      <w:color w:val="00B0F0"/>
                    </w:rPr>
                  </w:rPrChange>
                </w:rPr>
                <w:delText>String</w:delText>
              </w:r>
            </w:del>
            <w:ins w:id="1412" w:author="Herry" w:date="2017-05-20T21:21:00Z">
              <w:r w:rsidR="00FF512D" w:rsidRPr="006E4CB3">
                <w:rPr>
                  <w:rPrChange w:id="1413" w:author="zhb" w:date="2017-06-30T15:58:00Z">
                    <w:rPr>
                      <w:color w:val="00B0F0"/>
                    </w:rPr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3E6741" w:rsidRPr="006E4CB3" w:rsidRDefault="003E6741" w:rsidP="003E6741">
            <w:pPr>
              <w:jc w:val="center"/>
              <w:rPr>
                <w:rPrChange w:id="1414" w:author="zhb" w:date="2017-06-30T15:58:00Z">
                  <w:rPr>
                    <w:color w:val="00B0F0"/>
                  </w:rPr>
                </w:rPrChange>
              </w:rPr>
            </w:pPr>
            <w:del w:id="1415" w:author="Herry" w:date="2017-05-20T21:21:00Z">
              <w:r w:rsidRPr="006E4CB3" w:rsidDel="00FF512D">
                <w:rPr>
                  <w:rFonts w:hint="eastAsia"/>
                  <w:rPrChange w:id="1416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delText>图片</w:delText>
              </w:r>
              <w:r w:rsidRPr="006E4CB3" w:rsidDel="00FF512D">
                <w:rPr>
                  <w:rPrChange w:id="1417" w:author="zhb" w:date="2017-06-30T15:58:00Z">
                    <w:rPr>
                      <w:color w:val="00B0F0"/>
                    </w:rPr>
                  </w:rPrChange>
                </w:rPr>
                <w:delText>Url</w:delText>
              </w:r>
            </w:del>
            <w:ins w:id="1418" w:author="Herry" w:date="2017-05-20T21:21:00Z">
              <w:r w:rsidR="00FF512D" w:rsidRPr="006E4CB3">
                <w:rPr>
                  <w:rFonts w:hint="eastAsia"/>
                  <w:rPrChange w:id="1419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="00FF512D" w:rsidRPr="006E4CB3">
                <w:rPr>
                  <w:rPrChange w:id="1420" w:author="zhb" w:date="2017-06-30T15:58:00Z">
                    <w:rPr>
                      <w:color w:val="00B0F0"/>
                    </w:rPr>
                  </w:rPrChange>
                </w:rPr>
                <w:t>ID</w:t>
              </w:r>
            </w:ins>
          </w:p>
        </w:tc>
      </w:tr>
      <w:tr w:rsidR="006E4CB3" w:rsidRPr="0075787E" w:rsidTr="00153EB4">
        <w:trPr>
          <w:trHeight w:val="342"/>
          <w:ins w:id="1421" w:author="zhb" w:date="2017-06-30T15:58:00Z"/>
        </w:trPr>
        <w:tc>
          <w:tcPr>
            <w:tcW w:w="2411" w:type="dxa"/>
            <w:shd w:val="clear" w:color="auto" w:fill="8DB3E2" w:themeFill="text2" w:themeFillTint="66"/>
          </w:tcPr>
          <w:p w:rsidR="006E4CB3" w:rsidRDefault="006E4CB3" w:rsidP="003E6741">
            <w:pPr>
              <w:ind w:firstLineChars="200" w:firstLine="420"/>
              <w:rPr>
                <w:ins w:id="1422" w:author="zhb" w:date="2017-06-30T15:58:00Z"/>
              </w:rPr>
            </w:pPr>
          </w:p>
        </w:tc>
        <w:tc>
          <w:tcPr>
            <w:tcW w:w="2693" w:type="dxa"/>
          </w:tcPr>
          <w:p w:rsidR="006E4CB3" w:rsidRPr="006E4CB3" w:rsidDel="00FF512D" w:rsidRDefault="006E4CB3" w:rsidP="003E6741">
            <w:pPr>
              <w:jc w:val="center"/>
              <w:rPr>
                <w:ins w:id="1423" w:author="zhb" w:date="2017-06-30T15:58:00Z"/>
                <w:rPrChange w:id="1424" w:author="zhb" w:date="2017-06-30T15:58:00Z">
                  <w:rPr>
                    <w:ins w:id="1425" w:author="zhb" w:date="2017-06-30T15:58:00Z"/>
                    <w:color w:val="00B0F0"/>
                  </w:rPr>
                </w:rPrChange>
              </w:rPr>
            </w:pPr>
            <w:ins w:id="1426" w:author="zhb" w:date="2017-06-30T15:58:00Z">
              <w:r w:rsidRPr="006E4CB3">
                <w:rPr>
                  <w:rPrChange w:id="1427" w:author="zhb" w:date="2017-06-30T15:58:00Z">
                    <w:rPr>
                      <w:color w:val="00B0F0"/>
                    </w:rPr>
                  </w:rPrChange>
                </w:rPr>
                <w:t>String</w:t>
              </w:r>
            </w:ins>
          </w:p>
        </w:tc>
        <w:tc>
          <w:tcPr>
            <w:tcW w:w="3546" w:type="dxa"/>
          </w:tcPr>
          <w:p w:rsidR="006E4CB3" w:rsidRPr="006E4CB3" w:rsidDel="00FF512D" w:rsidRDefault="006E4CB3" w:rsidP="003E6741">
            <w:pPr>
              <w:jc w:val="center"/>
              <w:rPr>
                <w:ins w:id="1428" w:author="zhb" w:date="2017-06-30T15:58:00Z"/>
                <w:rPrChange w:id="1429" w:author="zhb" w:date="2017-06-30T15:58:00Z">
                  <w:rPr>
                    <w:ins w:id="1430" w:author="zhb" w:date="2017-06-30T15:58:00Z"/>
                    <w:color w:val="00B0F0"/>
                  </w:rPr>
                </w:rPrChange>
              </w:rPr>
            </w:pPr>
            <w:ins w:id="1431" w:author="zhb" w:date="2017-06-30T15:58:00Z">
              <w:r w:rsidRPr="006E4CB3">
                <w:rPr>
                  <w:rFonts w:hint="eastAsia"/>
                  <w:rPrChange w:id="1432" w:author="zhb" w:date="2017-06-30T15:58:00Z">
                    <w:rPr>
                      <w:rFonts w:hint="eastAsia"/>
                      <w:color w:val="00B0F0"/>
                    </w:rPr>
                  </w:rPrChange>
                </w:rPr>
                <w:t>头像</w:t>
              </w:r>
              <w:r w:rsidRPr="006E4CB3">
                <w:rPr>
                  <w:rPrChange w:id="1433" w:author="zhb" w:date="2017-06-30T15:58:00Z">
                    <w:rPr>
                      <w:color w:val="00B0F0"/>
                    </w:rPr>
                  </w:rPrChange>
                </w:rPr>
                <w:t>Url</w:t>
              </w:r>
            </w:ins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6741" w:rsidRPr="0075787E" w:rsidTr="00153EB4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3E6741" w:rsidRDefault="003E6741" w:rsidP="003E6741">
            <w:pPr>
              <w:ind w:firstLineChars="200" w:firstLine="420"/>
            </w:pPr>
          </w:p>
        </w:tc>
        <w:tc>
          <w:tcPr>
            <w:tcW w:w="2693" w:type="dxa"/>
          </w:tcPr>
          <w:p w:rsidR="003E6741" w:rsidRDefault="003E6741" w:rsidP="003E6741">
            <w:pPr>
              <w:jc w:val="center"/>
            </w:pPr>
            <w:r>
              <w:t>U</w:t>
            </w:r>
            <w:r>
              <w:rPr>
                <w:rFonts w:hint="eastAsia"/>
              </w:rPr>
              <w:t>int64</w:t>
            </w:r>
          </w:p>
        </w:tc>
        <w:tc>
          <w:tcPr>
            <w:tcW w:w="3546" w:type="dxa"/>
          </w:tcPr>
          <w:p w:rsidR="003E6741" w:rsidRDefault="003E6741" w:rsidP="003E6741">
            <w:pPr>
              <w:jc w:val="center"/>
            </w:pPr>
            <w:r>
              <w:rPr>
                <w:rFonts w:hint="eastAsia"/>
              </w:rPr>
              <w:t>金</w:t>
            </w:r>
            <w:ins w:id="1434" w:author="huangchuan" w:date="2017-03-31T14:53:00Z">
              <w:r w:rsidR="00D94F11">
                <w:rPr>
                  <w:rFonts w:hint="eastAsia"/>
                </w:rPr>
                <w:t>币</w:t>
              </w:r>
            </w:ins>
            <w:del w:id="1435" w:author="huangchuan" w:date="2017-03-31T14:53:00Z">
              <w:r w:rsidDel="00D94F11">
                <w:rPr>
                  <w:rFonts w:hint="eastAsia"/>
                </w:rPr>
                <w:delText>豆</w:delText>
              </w:r>
            </w:del>
            <w:r>
              <w:rPr>
                <w:rFonts w:hint="eastAsia"/>
              </w:rPr>
              <w:t>数量</w:t>
            </w:r>
          </w:p>
        </w:tc>
      </w:tr>
      <w:tr w:rsidR="00273A97" w:rsidRPr="0075787E" w:rsidTr="00153EB4">
        <w:trPr>
          <w:trHeight w:val="342"/>
          <w:ins w:id="1436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37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38" w:author="huangchuan" w:date="2017-04-15T15:23:00Z"/>
              </w:rPr>
            </w:pPr>
            <w:ins w:id="1439" w:author="huangchuan" w:date="2017-04-15T15:23:00Z">
              <w:r>
                <w:t>Uint32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0" w:author="huangchuan" w:date="2017-04-15T15:23:00Z"/>
              </w:rPr>
            </w:pPr>
            <w:ins w:id="1441" w:author="huangchuan" w:date="2017-04-15T15:23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73A97" w:rsidRPr="0075787E" w:rsidTr="00153EB4">
        <w:trPr>
          <w:trHeight w:val="342"/>
          <w:ins w:id="1442" w:author="huangchuan" w:date="2017-04-15T15:23:00Z"/>
        </w:trPr>
        <w:tc>
          <w:tcPr>
            <w:tcW w:w="2411" w:type="dxa"/>
            <w:shd w:val="clear" w:color="auto" w:fill="8DB3E2" w:themeFill="text2" w:themeFillTint="66"/>
          </w:tcPr>
          <w:p w:rsidR="00273A97" w:rsidRDefault="00273A97" w:rsidP="003E6741">
            <w:pPr>
              <w:ind w:firstLineChars="200" w:firstLine="420"/>
              <w:rPr>
                <w:ins w:id="1443" w:author="huangchuan" w:date="2017-04-15T15:23:00Z"/>
              </w:rPr>
            </w:pPr>
          </w:p>
        </w:tc>
        <w:tc>
          <w:tcPr>
            <w:tcW w:w="2693" w:type="dxa"/>
          </w:tcPr>
          <w:p w:rsidR="00273A97" w:rsidRDefault="00273A97" w:rsidP="003E6741">
            <w:pPr>
              <w:jc w:val="center"/>
              <w:rPr>
                <w:ins w:id="1444" w:author="huangchuan" w:date="2017-04-15T15:23:00Z"/>
              </w:rPr>
            </w:pPr>
            <w:ins w:id="1445" w:author="huangchuan" w:date="2017-04-15T15:2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273A97" w:rsidRDefault="00273A97" w:rsidP="003E6741">
            <w:pPr>
              <w:jc w:val="center"/>
              <w:rPr>
                <w:ins w:id="1446" w:author="huangchuan" w:date="2017-04-15T15:23:00Z"/>
              </w:rPr>
            </w:pPr>
            <w:ins w:id="1447" w:author="huangchuan" w:date="2017-04-15T15:24:00Z">
              <w:r>
                <w:t>V</w:t>
              </w:r>
              <w:r>
                <w:rPr>
                  <w:rFonts w:hint="eastAsia"/>
                </w:rPr>
                <w:t>ip</w:t>
              </w:r>
              <w:r>
                <w:rPr>
                  <w:rFonts w:hint="eastAsia"/>
                </w:rPr>
                <w:t>等级</w:t>
              </w:r>
            </w:ins>
          </w:p>
        </w:tc>
      </w:tr>
    </w:tbl>
    <w:p w:rsidR="00DB5A30" w:rsidDel="00E06900" w:rsidRDefault="00DB5A30" w:rsidP="00DB5A30">
      <w:pPr>
        <w:pStyle w:val="3"/>
        <w:spacing w:after="0"/>
        <w:rPr>
          <w:del w:id="1448" w:author="huangchuan" w:date="2017-03-31T14:56:00Z"/>
        </w:rPr>
      </w:pPr>
      <w:del w:id="1449" w:author="huangchuan" w:date="2017-03-31T14:56:00Z">
        <w:r w:rsidDel="00E06900">
          <w:rPr>
            <w:rFonts w:hint="eastAsia"/>
          </w:rPr>
          <w:delText>511</w:delText>
        </w:r>
        <w:r w:rsidDel="00E06900">
          <w:delText xml:space="preserve"> S</w:delText>
        </w:r>
        <w:r w:rsidDel="00E06900">
          <w:rPr>
            <w:rFonts w:hint="eastAsia"/>
          </w:rPr>
          <w:delText>erver</w:delText>
        </w:r>
        <w:r w:rsidDel="00E06900">
          <w:rPr>
            <w:rFonts w:hint="eastAsia"/>
          </w:rPr>
          <w:delText>发送昨日</w:delText>
        </w:r>
        <w:r w:rsidR="008136E0" w:rsidDel="00E06900">
          <w:rPr>
            <w:rFonts w:hint="eastAsia"/>
          </w:rPr>
          <w:delText>赢取金币数</w:delText>
        </w:r>
        <w:r w:rsidDel="00E06900">
          <w:rPr>
            <w:rFonts w:hint="eastAsia"/>
          </w:rPr>
          <w:delText>排行榜数据</w:delText>
        </w:r>
      </w:del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B5A30" w:rsidRPr="0075787E" w:rsidDel="00E06900" w:rsidTr="00AD0335">
        <w:trPr>
          <w:trHeight w:val="342"/>
          <w:del w:id="1450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1" w:author="huangchuan" w:date="2017-03-31T14:56:00Z"/>
              </w:rPr>
            </w:pPr>
            <w:del w:id="1452" w:author="huangchuan" w:date="2017-03-31T14:56:00Z">
              <w:r w:rsidDel="00E06900">
                <w:delText>protocol body</w:delText>
              </w:r>
            </w:del>
          </w:p>
        </w:tc>
        <w:tc>
          <w:tcPr>
            <w:tcW w:w="2693" w:type="dxa"/>
          </w:tcPr>
          <w:p w:rsidR="00DB5A30" w:rsidRPr="008324AA" w:rsidDel="00E06900" w:rsidRDefault="00DB5A30" w:rsidP="00153EB4">
            <w:pPr>
              <w:jc w:val="center"/>
              <w:rPr>
                <w:del w:id="1453" w:author="huangchuan" w:date="2017-03-31T14:56:00Z"/>
                <w:color w:val="00B0F0"/>
              </w:rPr>
            </w:pPr>
            <w:del w:id="1454" w:author="huangchuan" w:date="2017-03-31T14:56:00Z">
              <w:r w:rsidRPr="008324AA" w:rsidDel="00E06900">
                <w:rPr>
                  <w:color w:val="00B0F0"/>
                </w:rPr>
                <w:delText>U</w:delText>
              </w:r>
              <w:r w:rsidRPr="008324AA" w:rsidDel="00E06900">
                <w:rPr>
                  <w:rFonts w:hint="eastAsia"/>
                  <w:color w:val="00B0F0"/>
                </w:rPr>
                <w:delText>int</w:delText>
              </w:r>
              <w:r w:rsidRPr="008324AA" w:rsidDel="00E06900">
                <w:rPr>
                  <w:color w:val="00B0F0"/>
                </w:rPr>
                <w:delText>16</w:delText>
              </w:r>
            </w:del>
          </w:p>
        </w:tc>
        <w:tc>
          <w:tcPr>
            <w:tcW w:w="3546" w:type="dxa"/>
          </w:tcPr>
          <w:p w:rsidR="00DB5A30" w:rsidRPr="008324AA" w:rsidDel="00E06900" w:rsidRDefault="00DB5A30" w:rsidP="00153EB4">
            <w:pPr>
              <w:jc w:val="center"/>
              <w:rPr>
                <w:del w:id="1455" w:author="huangchuan" w:date="2017-03-31T14:56:00Z"/>
                <w:color w:val="00B0F0"/>
              </w:rPr>
            </w:pPr>
            <w:del w:id="1456" w:author="huangchuan" w:date="2017-03-31T14:56:00Z">
              <w:r w:rsidRPr="008324AA" w:rsidDel="00E06900">
                <w:rPr>
                  <w:rFonts w:hint="eastAsia"/>
                  <w:color w:val="00B0F0"/>
                </w:rPr>
                <w:delText>数量</w:delText>
              </w:r>
            </w:del>
          </w:p>
        </w:tc>
      </w:tr>
      <w:tr w:rsidR="00DB5A30" w:rsidRPr="0075787E" w:rsidDel="00E06900" w:rsidTr="00AD0335">
        <w:trPr>
          <w:trHeight w:val="342"/>
          <w:del w:id="1457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58" w:author="huangchuan" w:date="2017-03-31T14:56:00Z"/>
              </w:rPr>
            </w:pPr>
          </w:p>
        </w:tc>
        <w:tc>
          <w:tcPr>
            <w:tcW w:w="2693" w:type="dxa"/>
          </w:tcPr>
          <w:p w:rsidR="00DB5A30" w:rsidRPr="0064036C" w:rsidDel="00E06900" w:rsidRDefault="00DB5A30" w:rsidP="00153EB4">
            <w:pPr>
              <w:jc w:val="center"/>
              <w:rPr>
                <w:del w:id="1459" w:author="huangchuan" w:date="2017-03-31T14:56:00Z"/>
                <w:color w:val="00B0F0"/>
              </w:rPr>
            </w:pPr>
            <w:del w:id="1460" w:author="huangchuan" w:date="2017-03-31T14:56:00Z">
              <w:r w:rsidDel="00E06900">
                <w:rPr>
                  <w:rFonts w:hint="eastAsia"/>
                  <w:color w:val="00B0F0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RPr="0064036C" w:rsidDel="00E06900" w:rsidRDefault="00DB5A30" w:rsidP="00153EB4">
            <w:pPr>
              <w:jc w:val="center"/>
              <w:rPr>
                <w:del w:id="1461" w:author="huangchuan" w:date="2017-03-31T14:56:00Z"/>
                <w:color w:val="00B0F0"/>
              </w:rPr>
            </w:pPr>
            <w:del w:id="1462" w:author="huangchuan" w:date="2017-03-31T14:56:00Z">
              <w:r w:rsidDel="00E06900">
                <w:rPr>
                  <w:rFonts w:hint="eastAsia"/>
                  <w:color w:val="00B0F0"/>
                </w:rPr>
                <w:delText>图片</w:delText>
              </w:r>
              <w:r w:rsidDel="00E06900">
                <w:rPr>
                  <w:rFonts w:hint="eastAsia"/>
                  <w:color w:val="00B0F0"/>
                </w:rPr>
                <w:delText>Url</w:delText>
              </w:r>
            </w:del>
          </w:p>
        </w:tc>
      </w:tr>
      <w:tr w:rsidR="00DB5A30" w:rsidRPr="0075787E" w:rsidDel="00E06900" w:rsidTr="00AD0335">
        <w:trPr>
          <w:trHeight w:val="342"/>
          <w:del w:id="1463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64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65" w:author="huangchuan" w:date="2017-03-31T14:56:00Z"/>
              </w:rPr>
            </w:pPr>
            <w:del w:id="1466" w:author="huangchuan" w:date="2017-03-31T14:56:00Z">
              <w:r w:rsidDel="00E06900">
                <w:rPr>
                  <w:rFonts w:hint="eastAsia"/>
                </w:rPr>
                <w:delText>String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67" w:author="huangchuan" w:date="2017-03-31T14:56:00Z"/>
              </w:rPr>
            </w:pPr>
            <w:del w:id="1468" w:author="huangchuan" w:date="2017-03-31T14:56:00Z">
              <w:r w:rsidDel="00E06900">
                <w:rPr>
                  <w:rFonts w:hint="eastAsia"/>
                </w:rPr>
                <w:delText>名称</w:delText>
              </w:r>
            </w:del>
          </w:p>
        </w:tc>
      </w:tr>
      <w:tr w:rsidR="00DB5A30" w:rsidRPr="0075787E" w:rsidDel="00E06900" w:rsidTr="00AD0335">
        <w:trPr>
          <w:trHeight w:val="342"/>
          <w:del w:id="1469" w:author="huangchuan" w:date="2017-03-31T14:56:00Z"/>
        </w:trPr>
        <w:tc>
          <w:tcPr>
            <w:tcW w:w="2411" w:type="dxa"/>
            <w:shd w:val="clear" w:color="auto" w:fill="8DB3E2" w:themeFill="text2" w:themeFillTint="66"/>
          </w:tcPr>
          <w:p w:rsidR="00DB5A30" w:rsidDel="00E06900" w:rsidRDefault="00DB5A30" w:rsidP="00153EB4">
            <w:pPr>
              <w:ind w:firstLineChars="200" w:firstLine="420"/>
              <w:rPr>
                <w:del w:id="1470" w:author="huangchuan" w:date="2017-03-31T14:56:00Z"/>
              </w:rPr>
            </w:pPr>
          </w:p>
        </w:tc>
        <w:tc>
          <w:tcPr>
            <w:tcW w:w="2693" w:type="dxa"/>
          </w:tcPr>
          <w:p w:rsidR="00DB5A30" w:rsidDel="00E06900" w:rsidRDefault="00DB5A30" w:rsidP="00153EB4">
            <w:pPr>
              <w:jc w:val="center"/>
              <w:rPr>
                <w:del w:id="1471" w:author="huangchuan" w:date="2017-03-31T14:56:00Z"/>
              </w:rPr>
            </w:pPr>
            <w:del w:id="1472" w:author="huangchuan" w:date="2017-03-31T14:56:00Z">
              <w:r w:rsidDel="00E06900">
                <w:delText>U</w:delText>
              </w:r>
              <w:r w:rsidDel="00E06900">
                <w:rPr>
                  <w:rFonts w:hint="eastAsia"/>
                </w:rPr>
                <w:delText>int64</w:delText>
              </w:r>
            </w:del>
          </w:p>
        </w:tc>
        <w:tc>
          <w:tcPr>
            <w:tcW w:w="3546" w:type="dxa"/>
          </w:tcPr>
          <w:p w:rsidR="00DB5A30" w:rsidDel="00E06900" w:rsidRDefault="00DB5A30" w:rsidP="00153EB4">
            <w:pPr>
              <w:jc w:val="center"/>
              <w:rPr>
                <w:del w:id="1473" w:author="huangchuan" w:date="2017-03-31T14:56:00Z"/>
              </w:rPr>
            </w:pPr>
            <w:del w:id="1474" w:author="huangchuan" w:date="2017-03-31T14:56:00Z">
              <w:r w:rsidDel="00E06900">
                <w:rPr>
                  <w:rFonts w:hint="eastAsia"/>
                </w:rPr>
                <w:delText>金豆数量</w:delText>
              </w:r>
            </w:del>
          </w:p>
        </w:tc>
      </w:tr>
    </w:tbl>
    <w:p w:rsidR="00AD0335" w:rsidRDefault="00AD0335" w:rsidP="00AD0335">
      <w:pPr>
        <w:pStyle w:val="3"/>
        <w:spacing w:after="0"/>
        <w:rPr>
          <w:ins w:id="1475" w:author="huangchuan" w:date="2017-04-01T10:24:00Z"/>
        </w:rPr>
      </w:pPr>
      <w:ins w:id="1476" w:author="huangchuan" w:date="2017-04-01T10:19:00Z">
        <w:r>
          <w:rPr>
            <w:rFonts w:hint="eastAsia"/>
          </w:rPr>
          <w:t>51</w:t>
        </w:r>
      </w:ins>
      <w:ins w:id="1477" w:author="huangchuan" w:date="2017-04-01T10:20:00Z">
        <w:r>
          <w:t>1</w:t>
        </w:r>
      </w:ins>
      <w:ins w:id="1478" w:author="huangchuan" w:date="2017-04-01T10:19:00Z">
        <w:r>
          <w:t xml:space="preserve"> </w:t>
        </w:r>
      </w:ins>
      <w:ins w:id="1479" w:author="huangchuan" w:date="2017-04-01T10:20:00Z">
        <w:r>
          <w:rPr>
            <w:rFonts w:hint="eastAsia"/>
          </w:rPr>
          <w:t>Client</w:t>
        </w:r>
        <w:r>
          <w:rPr>
            <w:rFonts w:hint="eastAsia"/>
          </w:rPr>
          <w:t>通知服务器</w:t>
        </w:r>
      </w:ins>
      <w:ins w:id="1480" w:author="huangchuan" w:date="2017-04-01T10:24:00Z">
        <w:r>
          <w:rPr>
            <w:rFonts w:hint="eastAsia"/>
          </w:rPr>
          <w:t>从切出状态返回游戏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D0335" w:rsidRPr="0075787E" w:rsidTr="00AD34EF">
        <w:trPr>
          <w:trHeight w:val="342"/>
          <w:ins w:id="1481" w:author="huangchuan" w:date="2017-04-01T10:25:00Z"/>
        </w:trPr>
        <w:tc>
          <w:tcPr>
            <w:tcW w:w="2411" w:type="dxa"/>
            <w:shd w:val="clear" w:color="auto" w:fill="8DB3E2" w:themeFill="text2" w:themeFillTint="66"/>
          </w:tcPr>
          <w:p w:rsidR="00AD0335" w:rsidRDefault="00AD0335" w:rsidP="00AD34EF">
            <w:pPr>
              <w:ind w:firstLineChars="200" w:firstLine="420"/>
              <w:rPr>
                <w:ins w:id="1482" w:author="huangchuan" w:date="2017-04-01T10:25:00Z"/>
              </w:rPr>
            </w:pPr>
            <w:ins w:id="1483" w:author="huangchuan" w:date="2017-04-01T10:25:00Z">
              <w:r>
                <w:t>protocol body</w:t>
              </w:r>
            </w:ins>
          </w:p>
        </w:tc>
        <w:tc>
          <w:tcPr>
            <w:tcW w:w="2693" w:type="dxa"/>
          </w:tcPr>
          <w:p w:rsidR="00AD0335" w:rsidRDefault="00AD0335" w:rsidP="00AD34EF">
            <w:pPr>
              <w:rPr>
                <w:ins w:id="1484" w:author="huangchuan" w:date="2017-04-01T10:25:00Z"/>
              </w:rPr>
            </w:pPr>
            <w:ins w:id="1485" w:author="huangchuan" w:date="2017-04-01T10:2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D0335" w:rsidRPr="00C6547E" w:rsidRDefault="00AD0335" w:rsidP="00AD34EF">
            <w:pPr>
              <w:rPr>
                <w:ins w:id="1486" w:author="huangchuan" w:date="2017-04-01T10:25:00Z"/>
              </w:rPr>
            </w:pPr>
            <w:ins w:id="1487" w:author="huangchuan" w:date="2017-04-01T10:25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3E6741" w:rsidRPr="003C6BF6" w:rsidDel="00E06900" w:rsidRDefault="003E6741" w:rsidP="003E6741">
      <w:pPr>
        <w:rPr>
          <w:del w:id="1488" w:author="huangchuan" w:date="2017-03-31T14:56:00Z"/>
        </w:rPr>
      </w:pPr>
    </w:p>
    <w:p w:rsidR="00183EE7" w:rsidRPr="003E6741" w:rsidRDefault="00183EE7" w:rsidP="00183EE7"/>
    <w:p w:rsidR="00E33771" w:rsidRDefault="00E33771" w:rsidP="00E33771">
      <w:pPr>
        <w:pStyle w:val="3"/>
        <w:spacing w:after="0"/>
        <w:rPr>
          <w:ins w:id="1489" w:author="huangchuan" w:date="2017-04-15T14:25:00Z"/>
        </w:rPr>
      </w:pPr>
      <w:ins w:id="1490" w:author="huangchuan" w:date="2017-04-15T14:25:00Z">
        <w:r>
          <w:rPr>
            <w:rFonts w:hint="eastAsia"/>
          </w:rPr>
          <w:lastRenderedPageBreak/>
          <w:t>512</w:t>
        </w:r>
        <w:r>
          <w:t xml:space="preserve"> </w:t>
        </w:r>
        <w:r>
          <w:rPr>
            <w:rFonts w:hint="eastAsia"/>
          </w:rPr>
          <w:t>C</w:t>
        </w:r>
        <w:r>
          <w:t>lient</w:t>
        </w:r>
        <w:r>
          <w:rPr>
            <w:rFonts w:hint="eastAsia"/>
          </w:rPr>
          <w:t>发送泡泡聊天</w:t>
        </w:r>
      </w:ins>
    </w:p>
    <w:tbl>
      <w:tblPr>
        <w:tblStyle w:val="ab"/>
        <w:tblW w:w="86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6"/>
        <w:gridCol w:w="971"/>
        <w:gridCol w:w="5671"/>
      </w:tblGrid>
      <w:tr w:rsidR="00E33771" w:rsidRPr="0075787E" w:rsidTr="00E33771">
        <w:trPr>
          <w:trHeight w:val="342"/>
          <w:ins w:id="1491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2" w:author="huangchuan" w:date="2017-04-15T14:26:00Z"/>
              </w:rPr>
            </w:pPr>
            <w:ins w:id="1493" w:author="huangchuan" w:date="2017-04-15T14:26:00Z">
              <w:r>
                <w:t>protocol body</w:t>
              </w:r>
            </w:ins>
          </w:p>
        </w:tc>
        <w:tc>
          <w:tcPr>
            <w:tcW w:w="971" w:type="dxa"/>
          </w:tcPr>
          <w:p w:rsidR="00E33771" w:rsidRPr="0064036C" w:rsidRDefault="00E33771" w:rsidP="00E33771">
            <w:pPr>
              <w:jc w:val="center"/>
              <w:rPr>
                <w:ins w:id="1494" w:author="huangchuan" w:date="2017-04-15T14:26:00Z"/>
                <w:color w:val="00B0F0"/>
              </w:rPr>
            </w:pPr>
            <w:ins w:id="1495" w:author="huangchuan" w:date="2017-04-15T14:26:00Z">
              <w:r>
                <w:t>Uint32</w:t>
              </w:r>
            </w:ins>
          </w:p>
        </w:tc>
        <w:tc>
          <w:tcPr>
            <w:tcW w:w="5671" w:type="dxa"/>
          </w:tcPr>
          <w:p w:rsidR="00E33771" w:rsidRPr="0064036C" w:rsidRDefault="00E33771" w:rsidP="00E33771">
            <w:pPr>
              <w:jc w:val="center"/>
              <w:rPr>
                <w:ins w:id="1496" w:author="huangchuan" w:date="2017-04-15T14:26:00Z"/>
                <w:color w:val="00B0F0"/>
              </w:rPr>
            </w:pPr>
            <w:ins w:id="1497" w:author="huangchuan" w:date="2017-04-15T14:26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33771" w:rsidRPr="0075787E" w:rsidTr="00E33771">
        <w:trPr>
          <w:trHeight w:val="713"/>
          <w:ins w:id="1498" w:author="huangchuan" w:date="2017-04-15T14:27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499" w:author="huangchuan" w:date="2017-04-15T14:27:00Z"/>
              </w:rPr>
            </w:pPr>
          </w:p>
        </w:tc>
        <w:tc>
          <w:tcPr>
            <w:tcW w:w="971" w:type="dxa"/>
          </w:tcPr>
          <w:p w:rsidR="00E33771" w:rsidRPr="00F75087" w:rsidRDefault="00E33771" w:rsidP="00E33771">
            <w:pPr>
              <w:jc w:val="center"/>
              <w:rPr>
                <w:ins w:id="1500" w:author="huangchuan" w:date="2017-04-15T14:27:00Z"/>
              </w:rPr>
            </w:pPr>
            <w:ins w:id="1501" w:author="huangchuan" w:date="2017-04-15T14:2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2" w:author="huangchuan" w:date="2017-04-15T14:27:00Z"/>
              </w:rPr>
            </w:pPr>
            <w:ins w:id="1503" w:author="huangchuan" w:date="2017-04-15T14:28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E33771">
        <w:trPr>
          <w:trHeight w:val="713"/>
          <w:ins w:id="1504" w:author="huangchuan" w:date="2017-04-15T14:26:00Z"/>
        </w:trPr>
        <w:tc>
          <w:tcPr>
            <w:tcW w:w="2006" w:type="dxa"/>
            <w:shd w:val="clear" w:color="auto" w:fill="8DB3E2" w:themeFill="text2" w:themeFillTint="66"/>
          </w:tcPr>
          <w:p w:rsidR="00E33771" w:rsidRDefault="00E33771" w:rsidP="00E33771">
            <w:pPr>
              <w:ind w:firstLineChars="200" w:firstLine="420"/>
              <w:rPr>
                <w:ins w:id="1505" w:author="huangchuan" w:date="2017-04-15T14:26:00Z"/>
              </w:rPr>
            </w:pPr>
          </w:p>
        </w:tc>
        <w:tc>
          <w:tcPr>
            <w:tcW w:w="971" w:type="dxa"/>
          </w:tcPr>
          <w:p w:rsidR="00E33771" w:rsidRDefault="00E33771" w:rsidP="00E33771">
            <w:pPr>
              <w:jc w:val="center"/>
              <w:rPr>
                <w:ins w:id="1506" w:author="huangchuan" w:date="2017-04-15T14:26:00Z"/>
              </w:rPr>
            </w:pPr>
            <w:ins w:id="1507" w:author="huangchuan" w:date="2017-04-15T14:26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5671" w:type="dxa"/>
          </w:tcPr>
          <w:p w:rsidR="00E33771" w:rsidRDefault="00E33771" w:rsidP="00E33771">
            <w:pPr>
              <w:jc w:val="center"/>
              <w:rPr>
                <w:ins w:id="1508" w:author="huangchuan" w:date="2017-04-15T14:26:00Z"/>
              </w:rPr>
            </w:pPr>
            <w:ins w:id="1509" w:author="huangchuan" w:date="2017-04-15T14:26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E33771" w:rsidRPr="007B7431" w:rsidRDefault="00E33771">
      <w:pPr>
        <w:rPr>
          <w:ins w:id="1510" w:author="huangchuan" w:date="2017-04-15T14:25:00Z"/>
        </w:rPr>
        <w:pPrChange w:id="1511" w:author="huangchuan" w:date="2017-04-15T14:25:00Z">
          <w:pPr>
            <w:pStyle w:val="3"/>
            <w:spacing w:after="0"/>
          </w:pPr>
        </w:pPrChange>
      </w:pPr>
    </w:p>
    <w:p w:rsidR="00E33771" w:rsidRDefault="00E33771">
      <w:pPr>
        <w:pStyle w:val="3"/>
        <w:spacing w:after="0"/>
        <w:rPr>
          <w:ins w:id="1512" w:author="huangchuan" w:date="2017-04-15T14:25:00Z"/>
        </w:rPr>
        <w:pPrChange w:id="1513" w:author="huangchuan" w:date="2017-04-15T14:25:00Z">
          <w:pPr>
            <w:pStyle w:val="2"/>
          </w:pPr>
        </w:pPrChange>
      </w:pPr>
      <w:ins w:id="1514" w:author="huangchuan" w:date="2017-04-15T14:25:00Z">
        <w:r>
          <w:rPr>
            <w:rFonts w:hint="eastAsia"/>
          </w:rPr>
          <w:t>51</w:t>
        </w:r>
      </w:ins>
      <w:ins w:id="1515" w:author="huangchuan" w:date="2017-04-15T14:37:00Z">
        <w:r w:rsidR="009E4B64">
          <w:rPr>
            <w:rFonts w:hint="eastAsia"/>
          </w:rPr>
          <w:t>2</w:t>
        </w:r>
      </w:ins>
      <w:ins w:id="1516" w:author="huangchuan" w:date="2017-04-15T14:25:00Z">
        <w:r>
          <w:t xml:space="preserve"> S</w:t>
        </w:r>
        <w:r>
          <w:rPr>
            <w:rFonts w:hint="eastAsia"/>
          </w:rPr>
          <w:t>erver</w:t>
        </w:r>
      </w:ins>
      <w:ins w:id="1517" w:author="huangchuan" w:date="2017-04-15T14:26:00Z">
        <w:r>
          <w:rPr>
            <w:rFonts w:hint="eastAsia"/>
          </w:rPr>
          <w:t>房间内广播泡泡聊天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  <w:tblPrChange w:id="1518" w:author="huangchuan" w:date="2017-04-15T14:33:00Z">
          <w:tblPr>
            <w:tblStyle w:val="ab"/>
            <w:tblW w:w="8650" w:type="dxa"/>
            <w:tblInd w:w="-1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411"/>
        <w:gridCol w:w="1559"/>
        <w:gridCol w:w="4680"/>
        <w:tblGridChange w:id="1519">
          <w:tblGrid>
            <w:gridCol w:w="2411"/>
            <w:gridCol w:w="2693"/>
            <w:gridCol w:w="3546"/>
          </w:tblGrid>
        </w:tblGridChange>
      </w:tblGrid>
      <w:tr w:rsidR="00E33771" w:rsidRPr="0075787E" w:rsidTr="00CE47F4">
        <w:trPr>
          <w:trHeight w:val="342"/>
          <w:ins w:id="1520" w:author="huangchuan" w:date="2017-04-15T14:29:00Z"/>
          <w:trPrChange w:id="1521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22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Pr="001B1B01" w:rsidRDefault="00E33771" w:rsidP="00E33771">
            <w:pPr>
              <w:ind w:firstLineChars="200" w:firstLine="420"/>
              <w:rPr>
                <w:ins w:id="1523" w:author="huangchuan" w:date="2017-04-15T14:29:00Z"/>
              </w:rPr>
            </w:pPr>
            <w:ins w:id="1524" w:author="huangchuan" w:date="2017-04-15T14:29:00Z">
              <w:r>
                <w:t>protocol body</w:t>
              </w:r>
            </w:ins>
          </w:p>
        </w:tc>
        <w:tc>
          <w:tcPr>
            <w:tcW w:w="1559" w:type="dxa"/>
            <w:tcPrChange w:id="1525" w:author="huangchuan" w:date="2017-04-15T14:33:00Z">
              <w:tcPr>
                <w:tcW w:w="2693" w:type="dxa"/>
              </w:tcPr>
            </w:tcPrChange>
          </w:tcPr>
          <w:p w:rsidR="00E33771" w:rsidRPr="001B1B01" w:rsidRDefault="00E33771" w:rsidP="00E33771">
            <w:pPr>
              <w:rPr>
                <w:ins w:id="1526" w:author="huangchuan" w:date="2017-04-15T14:29:00Z"/>
              </w:rPr>
            </w:pPr>
            <w:ins w:id="1527" w:author="huangchuan" w:date="2017-04-15T14:30:00Z">
              <w:r w:rsidRPr="00F75087">
                <w:t>U</w:t>
              </w:r>
              <w:r w:rsidRPr="00F75087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28" w:author="huangchuan" w:date="2017-04-15T14:33:00Z">
              <w:tcPr>
                <w:tcW w:w="3546" w:type="dxa"/>
              </w:tcPr>
            </w:tcPrChange>
          </w:tcPr>
          <w:p w:rsidR="00E33771" w:rsidRDefault="00E33771" w:rsidP="00E33771">
            <w:pPr>
              <w:rPr>
                <w:ins w:id="1529" w:author="huangchuan" w:date="2017-04-15T14:29:00Z"/>
              </w:rPr>
            </w:pPr>
            <w:ins w:id="1530" w:author="huangchuan" w:date="2017-04-15T14:30:00Z">
              <w:r>
                <w:rPr>
                  <w:rFonts w:hint="eastAsia"/>
                </w:rPr>
                <w:t>发言者类型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庄家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龙第一人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虎第一人</w:t>
              </w:r>
            </w:ins>
          </w:p>
        </w:tc>
      </w:tr>
      <w:tr w:rsidR="00E33771" w:rsidRPr="0075787E" w:rsidTr="00CE47F4">
        <w:trPr>
          <w:trHeight w:val="342"/>
          <w:ins w:id="1531" w:author="huangchuan" w:date="2017-04-15T14:27:00Z"/>
          <w:trPrChange w:id="1532" w:author="huangchuan" w:date="2017-04-15T14:33:00Z">
            <w:trPr>
              <w:trHeight w:val="342"/>
            </w:trPr>
          </w:trPrChange>
        </w:trPr>
        <w:tc>
          <w:tcPr>
            <w:tcW w:w="2411" w:type="dxa"/>
            <w:shd w:val="clear" w:color="auto" w:fill="8DB3E2" w:themeFill="text2" w:themeFillTint="66"/>
            <w:tcPrChange w:id="1533" w:author="huangchuan" w:date="2017-04-15T14:33:00Z">
              <w:tcPr>
                <w:tcW w:w="2411" w:type="dxa"/>
                <w:shd w:val="clear" w:color="auto" w:fill="8DB3E2" w:themeFill="text2" w:themeFillTint="66"/>
              </w:tcPr>
            </w:tcPrChange>
          </w:tcPr>
          <w:p w:rsidR="00E33771" w:rsidRDefault="00E33771" w:rsidP="00E33771">
            <w:pPr>
              <w:ind w:firstLineChars="200" w:firstLine="420"/>
              <w:rPr>
                <w:ins w:id="1534" w:author="huangchuan" w:date="2017-04-15T14:27:00Z"/>
              </w:rPr>
            </w:pPr>
          </w:p>
        </w:tc>
        <w:tc>
          <w:tcPr>
            <w:tcW w:w="1559" w:type="dxa"/>
            <w:tcPrChange w:id="1535" w:author="huangchuan" w:date="2017-04-15T14:33:00Z">
              <w:tcPr>
                <w:tcW w:w="2693" w:type="dxa"/>
              </w:tcPr>
            </w:tcPrChange>
          </w:tcPr>
          <w:p w:rsidR="00E33771" w:rsidRDefault="00E33771" w:rsidP="00E33771">
            <w:pPr>
              <w:rPr>
                <w:ins w:id="1536" w:author="huangchuan" w:date="2017-04-15T14:27:00Z"/>
              </w:rPr>
            </w:pPr>
            <w:ins w:id="1537" w:author="huangchuan" w:date="2017-04-15T14:27:00Z">
              <w:r w:rsidRPr="001B1B01">
                <w:t>U</w:t>
              </w:r>
              <w:r w:rsidRPr="001B1B01">
                <w:rPr>
                  <w:rFonts w:hint="eastAsia"/>
                </w:rPr>
                <w:t>int8</w:t>
              </w:r>
            </w:ins>
          </w:p>
        </w:tc>
        <w:tc>
          <w:tcPr>
            <w:tcW w:w="4680" w:type="dxa"/>
            <w:tcPrChange w:id="1538" w:author="huangchuan" w:date="2017-04-15T14:33:00Z">
              <w:tcPr>
                <w:tcW w:w="3546" w:type="dxa"/>
              </w:tcPr>
            </w:tcPrChange>
          </w:tcPr>
          <w:p w:rsidR="00E33771" w:rsidRPr="00C6547E" w:rsidRDefault="00E33771" w:rsidP="00E33771">
            <w:pPr>
              <w:rPr>
                <w:ins w:id="1539" w:author="huangchuan" w:date="2017-04-15T14:27:00Z"/>
              </w:rPr>
            </w:pPr>
            <w:ins w:id="1540" w:author="huangchuan" w:date="2017-04-15T14:27:00Z">
              <w:r>
                <w:rPr>
                  <w:rFonts w:hint="eastAsia"/>
                </w:rPr>
                <w:t>聊天内容固定枚举</w:t>
              </w:r>
            </w:ins>
          </w:p>
        </w:tc>
      </w:tr>
    </w:tbl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 w:rsidR="002D6B81">
        <w:t xml:space="preserve"> C</w:t>
      </w:r>
      <w:r w:rsidR="002D6B81">
        <w:rPr>
          <w:rFonts w:hint="eastAsia"/>
        </w:rPr>
        <w:t xml:space="preserve">lient </w:t>
      </w:r>
      <w:r w:rsidR="002D6B81">
        <w:rPr>
          <w:rFonts w:hint="eastAsia"/>
        </w:rPr>
        <w:t>客户端请求牌局明细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2D6B81" w:rsidRDefault="002D6B81" w:rsidP="00C70203">
            <w:r>
              <w:t>U</w:t>
            </w:r>
            <w:r>
              <w:rPr>
                <w:rFonts w:hint="eastAsia"/>
              </w:rPr>
              <w:t>in</w:t>
            </w:r>
            <w:r>
              <w:t>t32</w:t>
            </w:r>
          </w:p>
        </w:tc>
        <w:tc>
          <w:tcPr>
            <w:tcW w:w="3546" w:type="dxa"/>
          </w:tcPr>
          <w:p w:rsidR="002D6B81" w:rsidRPr="00635306" w:rsidRDefault="002D6B81" w:rsidP="00C70203">
            <w:r>
              <w:rPr>
                <w:rFonts w:hint="eastAsia"/>
              </w:rPr>
              <w:t>账号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开始角标位置</w:t>
            </w:r>
          </w:p>
        </w:tc>
      </w:tr>
      <w:tr w:rsidR="002D6B8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2D6B81" w:rsidRDefault="002D6B81" w:rsidP="00C70203">
            <w:pPr>
              <w:ind w:firstLineChars="200" w:firstLine="420"/>
            </w:pPr>
          </w:p>
        </w:tc>
        <w:tc>
          <w:tcPr>
            <w:tcW w:w="2693" w:type="dxa"/>
          </w:tcPr>
          <w:p w:rsidR="002D6B81" w:rsidRDefault="002D6B81" w:rsidP="00C70203"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3546" w:type="dxa"/>
          </w:tcPr>
          <w:p w:rsidR="002D6B81" w:rsidRDefault="002D6B81" w:rsidP="00C70203">
            <w:r>
              <w:rPr>
                <w:rFonts w:hint="eastAsia"/>
              </w:rPr>
              <w:t>请求数量</w:t>
            </w:r>
          </w:p>
        </w:tc>
      </w:tr>
    </w:tbl>
    <w:p w:rsidR="002D6B81" w:rsidRPr="005178D2" w:rsidRDefault="002D6B81" w:rsidP="002D6B81"/>
    <w:p w:rsidR="002D6B81" w:rsidRDefault="00151925" w:rsidP="002D6B81">
      <w:pPr>
        <w:pStyle w:val="3"/>
        <w:spacing w:after="0"/>
      </w:pPr>
      <w:r>
        <w:rPr>
          <w:rFonts w:hint="eastAsia"/>
        </w:rPr>
        <w:t>513</w:t>
      </w:r>
      <w:r>
        <w:t xml:space="preserve"> </w:t>
      </w:r>
      <w:r w:rsidR="002D6B81">
        <w:rPr>
          <w:rFonts w:hint="eastAsia"/>
        </w:rPr>
        <w:t xml:space="preserve">Server </w:t>
      </w:r>
      <w:r w:rsidR="002D6B81">
        <w:rPr>
          <w:rFonts w:hint="eastAsia"/>
        </w:rPr>
        <w:t>服务器返回牌局明细</w:t>
      </w:r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7B7431" w:rsidRPr="0075787E" w:rsidTr="00C70203">
        <w:trPr>
          <w:trHeight w:val="342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</w:pPr>
            <w:r>
              <w:t>protocol body</w:t>
            </w:r>
          </w:p>
        </w:tc>
        <w:tc>
          <w:tcPr>
            <w:tcW w:w="2693" w:type="dxa"/>
          </w:tcPr>
          <w:p w:rsidR="007B7431" w:rsidRDefault="007B7431" w:rsidP="007B7431">
            <w:ins w:id="1541" w:author="Herry" w:date="2017-06-27T14:37:00Z">
              <w:r>
                <w:t>U</w:t>
              </w:r>
              <w:r>
                <w:rPr>
                  <w:rFonts w:hint="eastAsia"/>
                </w:rPr>
                <w:t>int16</w:t>
              </w:r>
            </w:ins>
            <w:del w:id="1542" w:author="Herry" w:date="2017-06-27T14:37:00Z">
              <w:r w:rsidDel="007B7431">
                <w:delText>Uint16</w:delText>
              </w:r>
            </w:del>
          </w:p>
        </w:tc>
        <w:tc>
          <w:tcPr>
            <w:tcW w:w="3546" w:type="dxa"/>
          </w:tcPr>
          <w:p w:rsidR="007B7431" w:rsidRPr="00635306" w:rsidRDefault="007B7431" w:rsidP="007B7431">
            <w:ins w:id="1543" w:author="Herry" w:date="2017-06-27T14:37:00Z">
              <w:r>
                <w:rPr>
                  <w:rFonts w:hint="eastAsia"/>
                </w:rPr>
                <w:t>总条数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用于显示有多少页</w:t>
              </w:r>
            </w:ins>
            <w:del w:id="1544" w:author="Herry" w:date="2017-06-27T14:37:00Z">
              <w:r w:rsidDel="007B7431">
                <w:rPr>
                  <w:rFonts w:hint="eastAsia"/>
                </w:rPr>
                <w:delText>结束下标位置</w:delText>
              </w:r>
            </w:del>
          </w:p>
        </w:tc>
      </w:tr>
      <w:tr w:rsidR="007B7431" w:rsidRPr="0075787E" w:rsidTr="00C70203">
        <w:trPr>
          <w:trHeight w:val="342"/>
          <w:ins w:id="154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46" w:author="zhb" w:date="2017-06-27T11:31:00Z"/>
              </w:rPr>
            </w:pPr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547" w:author="zhb" w:date="2017-06-27T11:31:00Z"/>
                <w:color w:val="00B0F0"/>
              </w:rPr>
            </w:pPr>
            <w:ins w:id="1548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549" w:author="zhb" w:date="2017-06-27T11:31:00Z"/>
                <w:color w:val="00B0F0"/>
              </w:rPr>
            </w:pPr>
            <w:ins w:id="1550" w:author="zhb" w:date="2017-06-27T11:31:00Z">
              <w:r w:rsidRPr="00BA612B">
                <w:rPr>
                  <w:rFonts w:hint="eastAsia"/>
                  <w:color w:val="00B0F0"/>
                </w:rPr>
                <w:t>数组长度</w:t>
              </w:r>
            </w:ins>
          </w:p>
        </w:tc>
      </w:tr>
      <w:tr w:rsidR="007B7431" w:rsidRPr="0075787E" w:rsidTr="00C70203">
        <w:trPr>
          <w:trHeight w:val="342"/>
          <w:ins w:id="155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3" w:author="zhb" w:date="2017-06-27T11:31:00Z"/>
              </w:rPr>
            </w:pPr>
            <w:ins w:id="1554" w:author="zhb" w:date="2017-06-27T11:31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55" w:author="zhb" w:date="2017-06-27T11:31:00Z"/>
              </w:rPr>
            </w:pPr>
            <w:ins w:id="1556" w:author="zhb" w:date="2017-06-27T11:31:00Z">
              <w:r>
                <w:rPr>
                  <w:rFonts w:hint="eastAsia"/>
                </w:rPr>
                <w:t>时间</w:t>
              </w:r>
            </w:ins>
          </w:p>
        </w:tc>
      </w:tr>
      <w:tr w:rsidR="007B7431" w:rsidRPr="0075787E" w:rsidTr="00C70203">
        <w:trPr>
          <w:trHeight w:val="342"/>
          <w:ins w:id="1557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58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59" w:author="zhb" w:date="2017-06-27T11:31:00Z"/>
              </w:rPr>
            </w:pPr>
            <w:ins w:id="156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1" w:author="zhb" w:date="2017-06-27T11:31:00Z"/>
              </w:rPr>
            </w:pPr>
            <w:ins w:id="1562" w:author="zhb" w:date="2017-06-27T11:31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B7431" w:rsidTr="00C70203">
        <w:trPr>
          <w:trHeight w:val="342"/>
          <w:ins w:id="156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64" w:author="zhb" w:date="2017-06-27T11:31:00Z"/>
              </w:rPr>
            </w:pPr>
            <w:ins w:id="1565" w:author="zhb" w:date="2017-06-27T11:31:00Z">
              <w:r>
                <w:rPr>
                  <w:rFonts w:hint="eastAsia"/>
                </w:rPr>
                <w:t>当局扑克牌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66" w:author="zhb" w:date="2017-06-27T11:31:00Z"/>
              </w:rPr>
            </w:pPr>
            <w:ins w:id="156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68" w:author="zhb" w:date="2017-06-27T11:31:00Z"/>
              </w:rPr>
            </w:pPr>
            <w:ins w:id="156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7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2" w:author="zhb" w:date="2017-06-27T11:31:00Z"/>
              </w:rPr>
            </w:pPr>
            <w:ins w:id="157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74" w:author="zhb" w:date="2017-06-27T11:31:00Z"/>
              </w:rPr>
            </w:pPr>
            <w:ins w:id="157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7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7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78" w:author="zhb" w:date="2017-06-27T11:31:00Z"/>
              </w:rPr>
            </w:pPr>
            <w:ins w:id="157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0" w:author="zhb" w:date="2017-06-27T11:31:00Z"/>
              </w:rPr>
            </w:pPr>
            <w:ins w:id="158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8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84" w:author="zhb" w:date="2017-06-27T11:31:00Z"/>
              </w:rPr>
            </w:pPr>
            <w:ins w:id="158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86" w:author="zhb" w:date="2017-06-27T11:31:00Z"/>
              </w:rPr>
            </w:pPr>
            <w:ins w:id="158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58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8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0" w:author="zhb" w:date="2017-06-27T11:31:00Z"/>
              </w:rPr>
            </w:pPr>
            <w:ins w:id="159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2" w:author="zhb" w:date="2017-06-27T11:31:00Z"/>
              </w:rPr>
            </w:pPr>
            <w:ins w:id="159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59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59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596" w:author="zhb" w:date="2017-06-27T11:31:00Z"/>
              </w:rPr>
            </w:pPr>
            <w:ins w:id="159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598" w:author="zhb" w:date="2017-06-27T11:31:00Z"/>
              </w:rPr>
            </w:pPr>
            <w:ins w:id="159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0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2" w:author="zhb" w:date="2017-06-27T11:31:00Z"/>
              </w:rPr>
            </w:pPr>
            <w:ins w:id="160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04" w:author="zhb" w:date="2017-06-27T11:31:00Z"/>
              </w:rPr>
            </w:pPr>
            <w:ins w:id="160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0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0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08" w:author="zhb" w:date="2017-06-27T11:31:00Z"/>
              </w:rPr>
            </w:pPr>
            <w:ins w:id="1609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0" w:author="zhb" w:date="2017-06-27T11:31:00Z"/>
              </w:rPr>
            </w:pPr>
            <w:ins w:id="1611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Tr="00C70203">
        <w:trPr>
          <w:trHeight w:val="342"/>
          <w:ins w:id="161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3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14" w:author="zhb" w:date="2017-06-27T11:31:00Z"/>
              </w:rPr>
            </w:pPr>
            <w:ins w:id="1615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16" w:author="zhb" w:date="2017-06-27T11:31:00Z"/>
              </w:rPr>
            </w:pPr>
            <w:ins w:id="1617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Tr="00C70203">
        <w:trPr>
          <w:trHeight w:val="342"/>
          <w:ins w:id="1618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19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0" w:author="zhb" w:date="2017-06-27T11:31:00Z"/>
              </w:rPr>
            </w:pPr>
            <w:ins w:id="1621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2" w:author="zhb" w:date="2017-06-27T11:31:00Z"/>
              </w:rPr>
            </w:pPr>
            <w:ins w:id="1623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75787E" w:rsidTr="00C70203">
        <w:trPr>
          <w:trHeight w:val="342"/>
          <w:ins w:id="1624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25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26" w:author="zhb" w:date="2017-06-27T11:31:00Z"/>
              </w:rPr>
            </w:pPr>
            <w:ins w:id="1627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28" w:author="zhb" w:date="2017-06-27T11:31:00Z"/>
              </w:rPr>
            </w:pPr>
            <w:ins w:id="1629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花色</w:t>
              </w:r>
            </w:ins>
          </w:p>
        </w:tc>
      </w:tr>
      <w:tr w:rsidR="007B7431" w:rsidRPr="0075787E" w:rsidTr="00C70203">
        <w:trPr>
          <w:trHeight w:val="342"/>
          <w:ins w:id="163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2" w:author="zhb" w:date="2017-06-27T11:31:00Z"/>
              </w:rPr>
            </w:pPr>
            <w:ins w:id="163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34" w:author="zhb" w:date="2017-06-27T11:31:00Z"/>
              </w:rPr>
            </w:pPr>
            <w:ins w:id="1635" w:author="zhb" w:date="2017-06-27T11:31:00Z"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点数</w:t>
              </w:r>
            </w:ins>
          </w:p>
        </w:tc>
      </w:tr>
      <w:tr w:rsidR="007B7431" w:rsidRPr="00FB0948" w:rsidTr="00C70203">
        <w:trPr>
          <w:trHeight w:val="342"/>
          <w:ins w:id="163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37" w:author="zhb" w:date="2017-06-27T11:31:00Z"/>
              </w:rPr>
            </w:pPr>
            <w:ins w:id="1638" w:author="zhb" w:date="2017-06-27T11:31:00Z">
              <w:r>
                <w:rPr>
                  <w:rFonts w:hint="eastAsia"/>
                </w:rPr>
                <w:t>当局结果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39" w:author="zhb" w:date="2017-06-27T11:31:00Z"/>
              </w:rPr>
            </w:pPr>
            <w:ins w:id="1640" w:author="zhb" w:date="2017-06-27T11:31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41" w:author="zhb" w:date="2017-06-27T11:31:00Z"/>
              </w:rPr>
            </w:pPr>
            <w:ins w:id="1642" w:author="zhb" w:date="2017-06-27T11:31:00Z">
              <w:r>
                <w:rPr>
                  <w:rFonts w:hint="eastAsia"/>
                </w:rPr>
                <w:t>结果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虎赢，虎金花，龙虎豹子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7B7431" w:rsidRPr="00FB0948" w:rsidTr="00C70203">
        <w:trPr>
          <w:trHeight w:val="342"/>
          <w:ins w:id="1643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44" w:author="zhb" w:date="2017-06-27T11:31:00Z"/>
              </w:rPr>
            </w:pPr>
            <w:ins w:id="1645" w:author="zhb" w:date="2017-06-27T11:31:00Z">
              <w:r>
                <w:rPr>
                  <w:rFonts w:hint="eastAsia"/>
                </w:rPr>
                <w:t>押注信息</w:t>
              </w:r>
            </w:ins>
          </w:p>
        </w:tc>
        <w:tc>
          <w:tcPr>
            <w:tcW w:w="2693" w:type="dxa"/>
          </w:tcPr>
          <w:p w:rsidR="007B7431" w:rsidRPr="00BA612B" w:rsidRDefault="007B7431" w:rsidP="007B7431">
            <w:pPr>
              <w:jc w:val="center"/>
              <w:rPr>
                <w:ins w:id="1646" w:author="zhb" w:date="2017-06-27T11:31:00Z"/>
                <w:color w:val="00B0F0"/>
              </w:rPr>
            </w:pPr>
            <w:ins w:id="1647" w:author="zhb" w:date="2017-06-27T11:31:00Z">
              <w:r w:rsidRPr="00BA612B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7B7431" w:rsidRPr="00BA612B" w:rsidRDefault="007B7431" w:rsidP="007B7431">
            <w:pPr>
              <w:jc w:val="center"/>
              <w:rPr>
                <w:ins w:id="1648" w:author="zhb" w:date="2017-06-27T11:31:00Z"/>
                <w:color w:val="00B0F0"/>
              </w:rPr>
            </w:pPr>
            <w:ins w:id="1649" w:author="zhb" w:date="2017-06-27T11:31:00Z">
              <w:r w:rsidRPr="00BA612B">
                <w:rPr>
                  <w:rFonts w:hint="eastAsia"/>
                  <w:color w:val="00B0F0"/>
                </w:rPr>
                <w:t>数量</w:t>
              </w:r>
            </w:ins>
          </w:p>
        </w:tc>
      </w:tr>
      <w:tr w:rsidR="007B7431" w:rsidRPr="00FB0948" w:rsidTr="00C70203">
        <w:trPr>
          <w:trHeight w:val="342"/>
          <w:ins w:id="1650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1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2" w:author="zhb" w:date="2017-06-27T11:31:00Z"/>
              </w:rPr>
            </w:pPr>
            <w:ins w:id="1653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54" w:author="zhb" w:date="2017-06-27T11:31:00Z"/>
              </w:rPr>
            </w:pPr>
            <w:ins w:id="1655" w:author="zhb" w:date="2017-06-27T11:31:00Z">
              <w:r>
                <w:rPr>
                  <w:rFonts w:hint="eastAsia"/>
                </w:rPr>
                <w:t>位置</w:t>
              </w:r>
            </w:ins>
          </w:p>
        </w:tc>
      </w:tr>
      <w:tr w:rsidR="007B7431" w:rsidRPr="00FB0948" w:rsidTr="00C70203">
        <w:trPr>
          <w:trHeight w:val="342"/>
          <w:ins w:id="1656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57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58" w:author="zhb" w:date="2017-06-27T11:31:00Z"/>
              </w:rPr>
            </w:pPr>
            <w:ins w:id="1659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0" w:author="zhb" w:date="2017-06-27T11:31:00Z"/>
              </w:rPr>
            </w:pPr>
            <w:ins w:id="1661" w:author="zhb" w:date="2017-06-27T11:31:00Z">
              <w:r>
                <w:rPr>
                  <w:rFonts w:hint="eastAsia"/>
                </w:rPr>
                <w:t>押注金额</w:t>
              </w:r>
            </w:ins>
          </w:p>
        </w:tc>
      </w:tr>
      <w:tr w:rsidR="007B7431" w:rsidRPr="00FB0948" w:rsidTr="00C70203">
        <w:trPr>
          <w:trHeight w:val="342"/>
          <w:ins w:id="1662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63" w:author="zhb" w:date="2017-06-27T11:31:00Z"/>
              </w:rPr>
            </w:pPr>
            <w:ins w:id="1664" w:author="zhb" w:date="2017-06-27T11:31:00Z">
              <w:r>
                <w:rPr>
                  <w:rFonts w:hint="eastAsia"/>
                </w:rPr>
                <w:t>金币变化</w:t>
              </w:r>
            </w:ins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65" w:author="zhb" w:date="2017-06-27T11:31:00Z"/>
              </w:rPr>
            </w:pPr>
            <w:ins w:id="1666" w:author="zhb" w:date="2017-06-27T11:31:00Z">
              <w:r>
                <w:rPr>
                  <w:rFonts w:hint="eastAsia"/>
                </w:rPr>
                <w:t>Int64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67" w:author="zhb" w:date="2017-06-27T11:31:00Z"/>
              </w:rPr>
            </w:pPr>
            <w:ins w:id="1668" w:author="zhb" w:date="2017-06-27T11:31:00Z">
              <w:r>
                <w:rPr>
                  <w:rFonts w:hint="eastAsia"/>
                </w:rPr>
                <w:t>结算前</w:t>
              </w:r>
            </w:ins>
          </w:p>
        </w:tc>
      </w:tr>
      <w:tr w:rsidR="007B7431" w:rsidRPr="00FB0948" w:rsidTr="00C70203">
        <w:trPr>
          <w:trHeight w:val="342"/>
          <w:ins w:id="1669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0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1" w:author="zhb" w:date="2017-06-27T11:31:00Z"/>
              </w:rPr>
            </w:pPr>
            <w:ins w:id="1672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3" w:author="zhb" w:date="2017-06-27T11:31:00Z"/>
              </w:rPr>
            </w:pPr>
            <w:ins w:id="1674" w:author="zhb" w:date="2017-06-27T11:31:00Z">
              <w:r>
                <w:rPr>
                  <w:rFonts w:hint="eastAsia"/>
                </w:rPr>
                <w:t>本局胜负</w:t>
              </w:r>
            </w:ins>
          </w:p>
        </w:tc>
      </w:tr>
      <w:tr w:rsidR="007B7431" w:rsidRPr="00FB0948" w:rsidTr="00C70203">
        <w:trPr>
          <w:trHeight w:val="342"/>
          <w:ins w:id="1675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76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77" w:author="zhb" w:date="2017-06-27T11:31:00Z"/>
              </w:rPr>
            </w:pPr>
            <w:ins w:id="1678" w:author="zhb" w:date="2017-06-27T11:31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79" w:author="zhb" w:date="2017-06-27T11:31:00Z"/>
              </w:rPr>
            </w:pPr>
            <w:ins w:id="1680" w:author="zhb" w:date="2017-06-27T11:31:00Z">
              <w:r>
                <w:rPr>
                  <w:rFonts w:hint="eastAsia"/>
                </w:rPr>
                <w:t>结算后</w:t>
              </w:r>
            </w:ins>
          </w:p>
        </w:tc>
      </w:tr>
      <w:tr w:rsidR="007B7431" w:rsidRPr="00FB0948" w:rsidTr="00C70203">
        <w:trPr>
          <w:trHeight w:val="342"/>
          <w:ins w:id="1681" w:author="zhb" w:date="2017-06-27T11:31:00Z"/>
        </w:trPr>
        <w:tc>
          <w:tcPr>
            <w:tcW w:w="2411" w:type="dxa"/>
            <w:shd w:val="clear" w:color="auto" w:fill="8DB3E2" w:themeFill="text2" w:themeFillTint="66"/>
          </w:tcPr>
          <w:p w:rsidR="007B7431" w:rsidRDefault="007B7431" w:rsidP="007B7431">
            <w:pPr>
              <w:ind w:firstLineChars="200" w:firstLine="420"/>
              <w:rPr>
                <w:ins w:id="1682" w:author="zhb" w:date="2017-06-27T11:31:00Z"/>
              </w:rPr>
            </w:pPr>
          </w:p>
        </w:tc>
        <w:tc>
          <w:tcPr>
            <w:tcW w:w="2693" w:type="dxa"/>
          </w:tcPr>
          <w:p w:rsidR="007B7431" w:rsidRDefault="007B7431" w:rsidP="007B7431">
            <w:pPr>
              <w:rPr>
                <w:ins w:id="1683" w:author="zhb" w:date="2017-06-27T11:31:00Z"/>
              </w:rPr>
            </w:pPr>
            <w:ins w:id="1684" w:author="zhb" w:date="2017-06-27T11:3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7B7431" w:rsidRDefault="007B7431" w:rsidP="007B7431">
            <w:pPr>
              <w:rPr>
                <w:ins w:id="1685" w:author="zhb" w:date="2017-06-27T11:31:00Z"/>
              </w:rPr>
            </w:pPr>
            <w:ins w:id="1686" w:author="zhb" w:date="2017-06-27T11:31:00Z">
              <w:r>
                <w:rPr>
                  <w:rFonts w:hint="eastAsia"/>
                </w:rPr>
                <w:t>是否完全赔付</w:t>
              </w:r>
              <w:r>
                <w:rPr>
                  <w:rFonts w:hint="eastAsia"/>
                </w:rPr>
                <w:t>(</w:t>
              </w:r>
              <w:del w:id="1687" w:author="Herry" w:date="2017-06-27T11:47:00Z">
                <w:r w:rsidDel="004B6EF2">
                  <w:rPr>
                    <w:rFonts w:hint="eastAsia"/>
                  </w:rPr>
                  <w:delText>0</w:delText>
                </w:r>
              </w:del>
            </w:ins>
            <w:ins w:id="1688" w:author="Herry" w:date="2017-06-27T11:47:00Z">
              <w:r>
                <w:t>2</w:t>
              </w:r>
            </w:ins>
            <w:ins w:id="1689" w:author="zhb" w:date="2017-06-27T11:31:00Z">
              <w:del w:id="1690" w:author="Herry" w:date="2017-06-27T11:47:00Z"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全赔付，</w:t>
              </w:r>
            </w:ins>
            <w:ins w:id="1691" w:author="Herry" w:date="2017-06-27T11:47:00Z">
              <w:r>
                <w:t>1</w:t>
              </w:r>
            </w:ins>
            <w:ins w:id="1692" w:author="zhb" w:date="2017-06-27T11:31:00Z">
              <w:del w:id="1693" w:author="Herry" w:date="2017-06-27T11:47:00Z">
                <w:r w:rsidDel="004B6EF2">
                  <w:rPr>
                    <w:rFonts w:hint="eastAsia"/>
                  </w:rPr>
                  <w:delText>1</w:delText>
                </w:r>
                <w:r w:rsidDel="004B6EF2">
                  <w:rPr>
                    <w:rFonts w:hint="eastAsia"/>
                  </w:rPr>
                  <w:delText>，</w:delText>
                </w:r>
              </w:del>
              <w:r>
                <w:rPr>
                  <w:rFonts w:hint="eastAsia"/>
                </w:rPr>
                <w:t>未全赔付</w:t>
              </w:r>
              <w:r>
                <w:rPr>
                  <w:rFonts w:hint="eastAsia"/>
                </w:rPr>
                <w:t>)</w:t>
              </w:r>
            </w:ins>
          </w:p>
        </w:tc>
      </w:tr>
    </w:tbl>
    <w:p w:rsidR="00B2382B" w:rsidRPr="009542BA" w:rsidRDefault="009542BA">
      <w:pPr>
        <w:pStyle w:val="2"/>
        <w:rPr>
          <w:ins w:id="1694" w:author="zhb" w:date="2017-04-21T19:39:00Z"/>
        </w:rPr>
      </w:pPr>
      <w:ins w:id="1695" w:author="zhb" w:date="2017-04-21T19:48:00Z">
        <w:r>
          <w:rPr>
            <w:rFonts w:hint="eastAsia"/>
          </w:rPr>
          <w:t>◆◆◆◆◆◆◆◆◆角色身份</w:t>
        </w:r>
        <w:r w:rsidR="00FD123B">
          <w:rPr>
            <w:rFonts w:hint="eastAsia"/>
          </w:rPr>
          <w:t>相关</w:t>
        </w:r>
        <w:r>
          <w:rPr>
            <w:rFonts w:hint="eastAsia"/>
          </w:rPr>
          <w:t>◆◆◆◆◆◆◆◆◆</w:t>
        </w:r>
      </w:ins>
    </w:p>
    <w:p w:rsidR="00B2382B" w:rsidRDefault="009542BA" w:rsidP="00B2382B">
      <w:pPr>
        <w:pStyle w:val="3"/>
        <w:spacing w:after="0"/>
        <w:rPr>
          <w:ins w:id="1696" w:author="zhb" w:date="2017-04-21T19:39:00Z"/>
        </w:rPr>
      </w:pPr>
      <w:ins w:id="1697" w:author="zhb" w:date="2017-04-21T19:48:00Z">
        <w:r>
          <w:rPr>
            <w:rFonts w:hint="eastAsia"/>
          </w:rPr>
          <w:t>601</w:t>
        </w:r>
      </w:ins>
      <w:ins w:id="1698" w:author="zhb" w:date="2017-04-21T19:39:00Z">
        <w:r w:rsidR="00B2382B">
          <w:t xml:space="preserve"> C</w:t>
        </w:r>
        <w:r w:rsidR="00B2382B">
          <w:rPr>
            <w:rFonts w:hint="eastAsia"/>
          </w:rPr>
          <w:t xml:space="preserve">lient </w:t>
        </w:r>
        <w:r w:rsidR="00B2382B">
          <w:rPr>
            <w:rFonts w:hint="eastAsia"/>
          </w:rPr>
          <w:t>客户端填写邀请码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699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0" w:author="zhb" w:date="2017-04-21T19:39:00Z"/>
              </w:rPr>
            </w:pPr>
            <w:ins w:id="1701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2" w:author="zhb" w:date="2017-04-21T19:39:00Z"/>
              </w:rPr>
            </w:pPr>
            <w:ins w:id="1703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Pr="00635306" w:rsidRDefault="00B2382B" w:rsidP="009542BA">
            <w:pPr>
              <w:rPr>
                <w:ins w:id="1704" w:author="zhb" w:date="2017-04-21T19:39:00Z"/>
              </w:rPr>
            </w:pPr>
            <w:ins w:id="1705" w:author="zhb" w:date="2017-04-21T19:39:00Z">
              <w:r>
                <w:rPr>
                  <w:rFonts w:hint="eastAsia"/>
                </w:rPr>
                <w:t>帐号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2382B" w:rsidRPr="0075787E" w:rsidTr="009542BA">
        <w:trPr>
          <w:trHeight w:val="342"/>
          <w:ins w:id="170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07" w:author="zhb" w:date="2017-04-21T19:39:00Z"/>
              </w:rPr>
            </w:pPr>
          </w:p>
        </w:tc>
        <w:tc>
          <w:tcPr>
            <w:tcW w:w="2693" w:type="dxa"/>
          </w:tcPr>
          <w:p w:rsidR="00B2382B" w:rsidRDefault="00B2382B" w:rsidP="009542BA">
            <w:pPr>
              <w:rPr>
                <w:ins w:id="1708" w:author="zhb" w:date="2017-04-21T19:39:00Z"/>
              </w:rPr>
            </w:pPr>
            <w:ins w:id="1709" w:author="zhb" w:date="2017-04-21T19:3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2382B" w:rsidRDefault="00B2382B" w:rsidP="009542BA">
            <w:pPr>
              <w:rPr>
                <w:ins w:id="1710" w:author="zhb" w:date="2017-04-21T19:39:00Z"/>
              </w:rPr>
            </w:pPr>
            <w:ins w:id="1711" w:author="zhb" w:date="2017-04-21T19:39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B2382B" w:rsidRDefault="009542BA" w:rsidP="00B2382B">
      <w:pPr>
        <w:pStyle w:val="3"/>
        <w:spacing w:after="0"/>
        <w:rPr>
          <w:ins w:id="1712" w:author="zhb" w:date="2017-04-21T19:39:00Z"/>
        </w:rPr>
      </w:pPr>
      <w:ins w:id="1713" w:author="zhb" w:date="2017-04-21T19:48:00Z">
        <w:r>
          <w:rPr>
            <w:rFonts w:hint="eastAsia"/>
          </w:rPr>
          <w:t>601</w:t>
        </w:r>
      </w:ins>
      <w:ins w:id="1714" w:author="zhb" w:date="2017-04-21T19:39:00Z">
        <w:r w:rsidR="00B2382B">
          <w:t xml:space="preserve"> </w:t>
        </w:r>
      </w:ins>
      <w:ins w:id="1715" w:author="zhb" w:date="2017-04-21T19:40:00Z"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服务器返回邀请码结果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2382B" w:rsidRPr="0075787E" w:rsidTr="009542BA">
        <w:trPr>
          <w:trHeight w:val="342"/>
          <w:ins w:id="1716" w:author="zhb" w:date="2017-04-21T19:39:00Z"/>
        </w:trPr>
        <w:tc>
          <w:tcPr>
            <w:tcW w:w="2411" w:type="dxa"/>
            <w:shd w:val="clear" w:color="auto" w:fill="8DB3E2" w:themeFill="text2" w:themeFillTint="66"/>
          </w:tcPr>
          <w:p w:rsidR="00B2382B" w:rsidRDefault="00B2382B" w:rsidP="009542BA">
            <w:pPr>
              <w:ind w:firstLineChars="200" w:firstLine="420"/>
              <w:rPr>
                <w:ins w:id="1717" w:author="zhb" w:date="2017-04-21T19:39:00Z"/>
              </w:rPr>
            </w:pPr>
            <w:ins w:id="1718" w:author="zhb" w:date="2017-04-21T19:39:00Z">
              <w:r>
                <w:t>protocol body</w:t>
              </w:r>
            </w:ins>
          </w:p>
        </w:tc>
        <w:tc>
          <w:tcPr>
            <w:tcW w:w="2693" w:type="dxa"/>
          </w:tcPr>
          <w:p w:rsidR="00B2382B" w:rsidRDefault="003E7EFE" w:rsidP="009542BA">
            <w:pPr>
              <w:rPr>
                <w:ins w:id="1719" w:author="zhb" w:date="2017-04-21T19:39:00Z"/>
              </w:rPr>
            </w:pPr>
            <w:ins w:id="1720" w:author="zhb" w:date="2017-04-21T19:40:00Z">
              <w:r>
                <w:t>Uint8</w:t>
              </w:r>
            </w:ins>
          </w:p>
        </w:tc>
        <w:tc>
          <w:tcPr>
            <w:tcW w:w="3546" w:type="dxa"/>
          </w:tcPr>
          <w:p w:rsidR="00A87A27" w:rsidRDefault="003E7EFE" w:rsidP="009542BA">
            <w:pPr>
              <w:rPr>
                <w:ins w:id="1721" w:author="Herry" w:date="2017-04-22T11:06:00Z"/>
              </w:rPr>
            </w:pPr>
            <w:ins w:id="1722" w:author="zhb" w:date="2017-04-21T19:40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成功，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87A27" w:rsidRDefault="003E7EFE" w:rsidP="009542BA">
            <w:pPr>
              <w:rPr>
                <w:ins w:id="1723" w:author="Herry" w:date="2017-04-22T11:06:00Z"/>
              </w:rPr>
            </w:pPr>
            <w:ins w:id="1724" w:author="zhb" w:date="2017-04-21T19:40:00Z">
              <w:r>
                <w:rPr>
                  <w:rFonts w:hint="eastAsia"/>
                </w:rPr>
                <w:t>1</w:t>
              </w:r>
              <w:r>
                <w:t xml:space="preserve"> </w:t>
              </w:r>
            </w:ins>
            <w:ins w:id="1725" w:author="Herry" w:date="2017-04-22T11:06:00Z">
              <w:r w:rsidR="00A87A27">
                <w:rPr>
                  <w:rFonts w:hint="eastAsia"/>
                </w:rPr>
                <w:t>帐号不存在</w:t>
              </w:r>
            </w:ins>
          </w:p>
          <w:p w:rsidR="003A0585" w:rsidRDefault="00A87A27" w:rsidP="009542BA">
            <w:pPr>
              <w:rPr>
                <w:ins w:id="1726" w:author="Herry" w:date="2017-04-22T11:08:00Z"/>
              </w:rPr>
            </w:pPr>
            <w:ins w:id="1727" w:author="Herry" w:date="2017-04-22T11:06:00Z">
              <w:r>
                <w:rPr>
                  <w:rFonts w:hint="eastAsia"/>
                </w:rPr>
                <w:t xml:space="preserve">2 </w:t>
              </w:r>
            </w:ins>
            <w:ins w:id="1728" w:author="Herry" w:date="2017-04-22T11:08:00Z">
              <w:r w:rsidR="003A0585">
                <w:rPr>
                  <w:rFonts w:hint="eastAsia"/>
                </w:rPr>
                <w:t>邀请码错误</w:t>
              </w:r>
            </w:ins>
          </w:p>
          <w:p w:rsidR="00A87A27" w:rsidRDefault="003A0585" w:rsidP="009542BA">
            <w:pPr>
              <w:rPr>
                <w:ins w:id="1729" w:author="Herry" w:date="2017-04-22T11:07:00Z"/>
              </w:rPr>
            </w:pPr>
            <w:ins w:id="1730" w:author="Herry" w:date="2017-04-22T11:08:00Z">
              <w:r>
                <w:rPr>
                  <w:rFonts w:hint="eastAsia"/>
                </w:rPr>
                <w:t xml:space="preserve">3 </w:t>
              </w:r>
            </w:ins>
            <w:ins w:id="1731" w:author="Herry" w:date="2017-05-24T20:38:00Z">
              <w:r w:rsidR="00037481">
                <w:rPr>
                  <w:rFonts w:hint="eastAsia"/>
                </w:rPr>
                <w:t>对方不是推广员</w:t>
              </w:r>
            </w:ins>
          </w:p>
          <w:p w:rsidR="00037481" w:rsidRDefault="003A0585" w:rsidP="009542BA">
            <w:pPr>
              <w:rPr>
                <w:ins w:id="1732" w:author="Herry" w:date="2017-05-24T20:38:00Z"/>
              </w:rPr>
            </w:pPr>
            <w:ins w:id="1733" w:author="Herry" w:date="2017-04-22T11:07:00Z">
              <w:r>
                <w:rPr>
                  <w:rFonts w:hint="eastAsia"/>
                </w:rPr>
                <w:t>4</w:t>
              </w:r>
            </w:ins>
            <w:ins w:id="1734" w:author="Herry" w:date="2017-05-24T20:38:00Z">
              <w:r w:rsidR="00037481">
                <w:t xml:space="preserve"> </w:t>
              </w:r>
              <w:r w:rsidR="00037481">
                <w:rPr>
                  <w:rFonts w:hint="eastAsia"/>
                </w:rPr>
                <w:t>已绑定邀请码</w:t>
              </w:r>
            </w:ins>
          </w:p>
          <w:p w:rsidR="00037481" w:rsidRDefault="00037481" w:rsidP="009542BA">
            <w:pPr>
              <w:rPr>
                <w:ins w:id="1735" w:author="Herry" w:date="2017-05-24T20:38:00Z"/>
              </w:rPr>
            </w:pPr>
            <w:ins w:id="1736" w:author="Herry" w:date="2017-05-24T20:38:00Z">
              <w:r>
                <w:rPr>
                  <w:rFonts w:hint="eastAsia"/>
                </w:rPr>
                <w:t xml:space="preserve">5 </w:t>
              </w:r>
              <w:r>
                <w:rPr>
                  <w:rFonts w:hint="eastAsia"/>
                </w:rPr>
                <w:t>不能绑定自己</w:t>
              </w:r>
            </w:ins>
          </w:p>
          <w:p w:rsidR="00B2382B" w:rsidRPr="00635306" w:rsidRDefault="00037481" w:rsidP="009542BA">
            <w:pPr>
              <w:rPr>
                <w:ins w:id="1737" w:author="zhb" w:date="2017-04-21T19:39:00Z"/>
              </w:rPr>
            </w:pPr>
            <w:ins w:id="1738" w:author="Herry" w:date="2017-05-24T20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不能绑定下级</w:t>
              </w:r>
            </w:ins>
            <w:ins w:id="1739" w:author="zhb" w:date="2017-04-21T19:41:00Z">
              <w:del w:id="1740" w:author="Herry" w:date="2017-04-22T11:06:00Z">
                <w:r w:rsidR="003E7EFE" w:rsidDel="00A87A27">
                  <w:rPr>
                    <w:rFonts w:hint="eastAsia"/>
                  </w:rPr>
                  <w:delText>邀请码错误</w:delText>
                </w:r>
              </w:del>
            </w:ins>
          </w:p>
        </w:tc>
      </w:tr>
      <w:tr w:rsidR="0052358B" w:rsidRPr="0075787E" w:rsidTr="009542BA">
        <w:trPr>
          <w:trHeight w:val="342"/>
          <w:ins w:id="1741" w:author="zhb" w:date="2017-04-21T19:44:00Z"/>
        </w:trPr>
        <w:tc>
          <w:tcPr>
            <w:tcW w:w="2411" w:type="dxa"/>
            <w:shd w:val="clear" w:color="auto" w:fill="8DB3E2" w:themeFill="text2" w:themeFillTint="66"/>
          </w:tcPr>
          <w:p w:rsidR="0052358B" w:rsidRDefault="0052358B" w:rsidP="009542BA">
            <w:pPr>
              <w:ind w:firstLineChars="200" w:firstLine="420"/>
              <w:rPr>
                <w:ins w:id="1742" w:author="zhb" w:date="2017-04-21T19:44:00Z"/>
              </w:rPr>
            </w:pPr>
          </w:p>
        </w:tc>
        <w:tc>
          <w:tcPr>
            <w:tcW w:w="2693" w:type="dxa"/>
          </w:tcPr>
          <w:p w:rsidR="0052358B" w:rsidRDefault="0052358B" w:rsidP="009542BA">
            <w:pPr>
              <w:rPr>
                <w:ins w:id="1743" w:author="zhb" w:date="2017-04-21T19:44:00Z"/>
              </w:rPr>
            </w:pPr>
            <w:ins w:id="1744" w:author="zhb" w:date="2017-04-21T19:44:00Z">
              <w:r>
                <w:rPr>
                  <w:rFonts w:hint="eastAsia"/>
                </w:rPr>
                <w:t>Uint</w:t>
              </w:r>
              <w:r>
                <w:t>32</w:t>
              </w:r>
            </w:ins>
          </w:p>
        </w:tc>
        <w:tc>
          <w:tcPr>
            <w:tcW w:w="3546" w:type="dxa"/>
          </w:tcPr>
          <w:p w:rsidR="0052358B" w:rsidRDefault="0052358B" w:rsidP="009542BA">
            <w:pPr>
              <w:rPr>
                <w:ins w:id="1745" w:author="zhb" w:date="2017-04-21T19:44:00Z"/>
              </w:rPr>
            </w:pPr>
            <w:ins w:id="1746" w:author="zhb" w:date="2017-04-21T19:44:00Z">
              <w:r>
                <w:rPr>
                  <w:rFonts w:hint="eastAsia"/>
                </w:rPr>
                <w:t>邀请码</w:t>
              </w:r>
            </w:ins>
          </w:p>
        </w:tc>
      </w:tr>
    </w:tbl>
    <w:p w:rsidR="00475C97" w:rsidRPr="00B55AFA" w:rsidRDefault="00475C97" w:rsidP="00475C97">
      <w:pPr>
        <w:rPr>
          <w:ins w:id="1747" w:author="Herry" w:date="2017-04-22T10:46:00Z"/>
        </w:rPr>
      </w:pPr>
    </w:p>
    <w:p w:rsidR="003E7EFE" w:rsidRDefault="009542BA" w:rsidP="003E7EFE">
      <w:pPr>
        <w:pStyle w:val="3"/>
        <w:spacing w:after="0"/>
        <w:rPr>
          <w:ins w:id="1748" w:author="zhb" w:date="2017-04-21T19:42:00Z"/>
        </w:rPr>
      </w:pPr>
      <w:ins w:id="1749" w:author="zhb" w:date="2017-04-21T19:48:00Z">
        <w:r>
          <w:rPr>
            <w:rFonts w:hint="eastAsia"/>
          </w:rPr>
          <w:t>602</w:t>
        </w:r>
      </w:ins>
      <w:ins w:id="1750" w:author="zhb" w:date="2017-04-21T19:42:00Z">
        <w:r w:rsidR="003E7EFE">
          <w:t xml:space="preserve"> </w:t>
        </w:r>
        <w:r w:rsidR="003E7EFE">
          <w:rPr>
            <w:rFonts w:hint="eastAsia"/>
          </w:rPr>
          <w:t xml:space="preserve">Server </w:t>
        </w:r>
        <w:r w:rsidR="003E7EFE">
          <w:rPr>
            <w:rFonts w:hint="eastAsia"/>
          </w:rPr>
          <w:t>服务器</w:t>
        </w:r>
      </w:ins>
      <w:ins w:id="1751" w:author="zhb" w:date="2017-04-21T19:47:00Z">
        <w:r w:rsidR="00A04110">
          <w:rPr>
            <w:rFonts w:hint="eastAsia"/>
          </w:rPr>
          <w:t>更新</w:t>
        </w:r>
      </w:ins>
      <w:ins w:id="1752" w:author="Herry" w:date="2017-04-22T10:46:00Z">
        <w:r w:rsidR="00ED0F16">
          <w:rPr>
            <w:rFonts w:hint="eastAsia"/>
          </w:rPr>
          <w:t>推广员</w:t>
        </w:r>
      </w:ins>
      <w:ins w:id="1753" w:author="zhb" w:date="2017-04-21T19:47:00Z">
        <w:del w:id="1754" w:author="Herry" w:date="2017-04-22T10:46:00Z">
          <w:r w:rsidR="00A04110" w:rsidDel="00ED0F16">
            <w:rPr>
              <w:rFonts w:hint="eastAsia"/>
            </w:rPr>
            <w:delText>玩家</w:delText>
          </w:r>
        </w:del>
        <w:r w:rsidR="00A04110">
          <w:rPr>
            <w:rFonts w:hint="eastAsia"/>
          </w:rPr>
          <w:t>身份信息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70E7D" w:rsidRPr="0075787E" w:rsidTr="009542BA">
        <w:trPr>
          <w:trHeight w:val="342"/>
          <w:ins w:id="1755" w:author="zhb" w:date="2017-04-21T19:42:00Z"/>
        </w:trPr>
        <w:tc>
          <w:tcPr>
            <w:tcW w:w="2411" w:type="dxa"/>
            <w:shd w:val="clear" w:color="auto" w:fill="8DB3E2" w:themeFill="text2" w:themeFillTint="66"/>
          </w:tcPr>
          <w:p w:rsidR="00370E7D" w:rsidRDefault="00370E7D" w:rsidP="00370E7D">
            <w:pPr>
              <w:ind w:firstLineChars="200" w:firstLine="420"/>
              <w:rPr>
                <w:ins w:id="1756" w:author="zhb" w:date="2017-04-21T19:42:00Z"/>
              </w:rPr>
            </w:pPr>
            <w:ins w:id="1757" w:author="zhb" w:date="2017-04-21T19:42:00Z">
              <w:r>
                <w:t>protocol body</w:t>
              </w:r>
            </w:ins>
          </w:p>
        </w:tc>
        <w:tc>
          <w:tcPr>
            <w:tcW w:w="2693" w:type="dxa"/>
          </w:tcPr>
          <w:p w:rsidR="00370E7D" w:rsidRDefault="00370E7D" w:rsidP="00370E7D">
            <w:pPr>
              <w:rPr>
                <w:ins w:id="1758" w:author="zhb" w:date="2017-04-21T19:42:00Z"/>
              </w:rPr>
            </w:pPr>
            <w:ins w:id="1759" w:author="Herry" w:date="2017-06-10T20:59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1760" w:author="zhb" w:date="2017-04-21T19:42:00Z">
              <w:del w:id="1761" w:author="Herry" w:date="2017-06-10T20:59:00Z">
                <w:r w:rsidDel="0019725B">
                  <w:delText>Uint8</w:delText>
                </w:r>
              </w:del>
            </w:ins>
          </w:p>
        </w:tc>
        <w:tc>
          <w:tcPr>
            <w:tcW w:w="3546" w:type="dxa"/>
          </w:tcPr>
          <w:p w:rsidR="00370E7D" w:rsidRPr="00635306" w:rsidRDefault="00370E7D" w:rsidP="00370E7D">
            <w:pPr>
              <w:rPr>
                <w:ins w:id="1762" w:author="zhb" w:date="2017-04-21T19:42:00Z"/>
              </w:rPr>
            </w:pPr>
            <w:ins w:id="1763" w:author="Herry" w:date="2017-06-10T20:59:00Z">
              <w:r>
                <w:rPr>
                  <w:rFonts w:hint="eastAsia"/>
                </w:rPr>
                <w:t xml:space="preserve">0 </w:t>
              </w:r>
              <w:r>
                <w:rPr>
                  <w:rFonts w:hint="eastAsia"/>
                </w:rPr>
                <w:t>否，</w:t>
              </w:r>
              <w:r>
                <w:rPr>
                  <w:rFonts w:hint="eastAsia"/>
                </w:rPr>
                <w:t xml:space="preserve">1 </w:t>
              </w:r>
              <w:r>
                <w:rPr>
                  <w:rFonts w:hint="eastAsia"/>
                </w:rPr>
                <w:t>申请中</w:t>
              </w:r>
              <w:r>
                <w:rPr>
                  <w:rFonts w:hint="eastAsia"/>
                </w:rPr>
                <w:t>,</w:t>
              </w:r>
              <w:r>
                <w:t xml:space="preserve"> 2</w:t>
              </w:r>
              <w:r>
                <w:rPr>
                  <w:rFonts w:hint="eastAsia"/>
                </w:rPr>
                <w:t>推广员</w:t>
              </w:r>
              <w:r>
                <w:rPr>
                  <w:rFonts w:hint="eastAsia"/>
                </w:rPr>
                <w:t>,</w:t>
              </w:r>
              <w:r>
                <w:t xml:space="preserve"> 3</w:t>
              </w:r>
              <w:r>
                <w:rPr>
                  <w:rFonts w:hint="eastAsia"/>
                </w:rPr>
                <w:t>总代</w:t>
              </w:r>
            </w:ins>
            <w:ins w:id="1764" w:author="zhb" w:date="2017-04-21T19:42:00Z">
              <w:del w:id="1765" w:author="Herry" w:date="2017-04-22T10:47:00Z">
                <w:r w:rsidDel="0028311E">
                  <w:rPr>
                    <w:rFonts w:hint="eastAsia"/>
                  </w:rPr>
                  <w:delText>是否推广员</w:delText>
                </w:r>
                <w:r w:rsidDel="0028311E">
                  <w:rPr>
                    <w:rFonts w:hint="eastAsia"/>
                  </w:rPr>
                  <w:delText xml:space="preserve"> 0 </w:delText>
                </w:r>
                <w:r w:rsidDel="0028311E">
                  <w:rPr>
                    <w:rFonts w:hint="eastAsia"/>
                  </w:rPr>
                  <w:delText>否，</w:delText>
                </w:r>
                <w:r w:rsidDel="0028311E">
                  <w:rPr>
                    <w:rFonts w:hint="eastAsia"/>
                  </w:rPr>
                  <w:delText xml:space="preserve"> 1 </w:delText>
                </w:r>
                <w:r w:rsidDel="0028311E">
                  <w:rPr>
                    <w:rFonts w:hint="eastAsia"/>
                  </w:rPr>
                  <w:delText>是</w:delText>
                </w:r>
              </w:del>
            </w:ins>
          </w:p>
        </w:tc>
      </w:tr>
    </w:tbl>
    <w:p w:rsidR="00B2382B" w:rsidRPr="007B7431" w:rsidRDefault="00B2382B">
      <w:pPr>
        <w:rPr>
          <w:ins w:id="1766" w:author="huangchuan" w:date="2017-04-15T14:25:00Z"/>
        </w:rPr>
        <w:pPrChange w:id="1767" w:author="huangchuan" w:date="2017-04-15T14:25:00Z">
          <w:pPr>
            <w:pStyle w:val="2"/>
          </w:pPr>
        </w:pPrChange>
      </w:pPr>
    </w:p>
    <w:p w:rsidR="00AC4090" w:rsidDel="0052091B" w:rsidRDefault="00417139">
      <w:pPr>
        <w:pStyle w:val="2"/>
      </w:pPr>
      <w:moveFromRangeStart w:id="1768" w:author="Herry" w:date="2017-04-22T10:27:00Z" w:name="move480620159"/>
      <w:moveFrom w:id="1769" w:author="Herry" w:date="2017-04-22T10:27:00Z">
        <w:r w:rsidDel="0052091B">
          <w:rPr>
            <w:rFonts w:hint="eastAsia"/>
          </w:rPr>
          <w:lastRenderedPageBreak/>
          <w:t>◆◆◆◆◆◆◆◆◆游戏</w:t>
        </w:r>
        <w:r w:rsidDel="0052091B">
          <w:rPr>
            <w:rFonts w:hint="eastAsia"/>
          </w:rPr>
          <w:t>S</w:t>
        </w:r>
        <w:r w:rsidDel="0052091B">
          <w:t>DK</w:t>
        </w:r>
        <w:r w:rsidDel="0052091B">
          <w:rPr>
            <w:rFonts w:hint="eastAsia"/>
          </w:rPr>
          <w:t>相关◆◆◆◆◆◆◆◆◆</w:t>
        </w:r>
      </w:moveFrom>
    </w:p>
    <w:p w:rsidR="002C4E55" w:rsidDel="0052091B" w:rsidRDefault="002C4E55">
      <w:pPr>
        <w:pStyle w:val="2"/>
        <w:pPrChange w:id="1770" w:author="Herry" w:date="2017-04-22T10:27:00Z">
          <w:pPr>
            <w:pStyle w:val="3"/>
            <w:spacing w:after="0"/>
          </w:pPr>
        </w:pPrChange>
      </w:pPr>
      <w:moveFrom w:id="1771" w:author="Herry" w:date="2017-04-22T10:27:00Z">
        <w:r w:rsidDel="0052091B">
          <w:t>110 C</w:t>
        </w:r>
        <w:r w:rsidDel="0052091B">
          <w:rPr>
            <w:rFonts w:hint="eastAsia"/>
          </w:rPr>
          <w:t>lient</w:t>
        </w:r>
        <w:r w:rsidDel="0052091B">
          <w:rPr>
            <w:rFonts w:hint="eastAsia"/>
          </w:rPr>
          <w:t>请求</w:t>
        </w:r>
        <w:r w:rsidR="00034DDC" w:rsidDel="0052091B">
          <w:rPr>
            <w:rFonts w:hint="eastAsia"/>
          </w:rPr>
          <w:t>S</w:t>
        </w:r>
        <w:r w:rsidR="00034DDC" w:rsidDel="0052091B">
          <w:t>DK</w:t>
        </w:r>
        <w:r w:rsidR="00034DDC" w:rsidDel="0052091B">
          <w:rPr>
            <w:rFonts w:hint="eastAsia"/>
          </w:rPr>
          <w:t>登录验证</w:t>
        </w:r>
        <w:r w:rsidDel="0052091B">
          <w:t xml:space="preserve"> </w:t>
        </w:r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77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773" w:author="Herry" w:date="2017-04-22T10:46:00Z"/>
              </w:rPr>
              <w:pPrChange w:id="1774" w:author="Herry" w:date="2017-04-22T10:27:00Z">
                <w:pPr>
                  <w:ind w:firstLineChars="200" w:firstLine="420"/>
                </w:pPr>
              </w:pPrChange>
            </w:pPr>
            <w:moveFrom w:id="1775" w:author="Herry" w:date="2017-04-22T10:27:00Z">
              <w:del w:id="1776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777" w:author="Herry" w:date="2017-04-22T10:46:00Z"/>
              </w:rPr>
              <w:pPrChange w:id="1778" w:author="Herry" w:date="2017-04-22T10:27:00Z">
                <w:pPr/>
              </w:pPrChange>
            </w:pPr>
            <w:moveFrom w:id="1779" w:author="Herry" w:date="2017-04-22T10:27:00Z">
              <w:del w:id="1780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781" w:author="Herry" w:date="2017-04-22T10:46:00Z"/>
              </w:rPr>
              <w:pPrChange w:id="1782" w:author="Herry" w:date="2017-04-22T10:27:00Z">
                <w:pPr/>
              </w:pPrChange>
            </w:pPr>
            <w:moveFrom w:id="1783" w:author="Herry" w:date="2017-04-22T10:27:00Z">
              <w:del w:id="1784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5" w:author="Herry" w:date="2017-04-22T10:46:00Z"/>
              </w:rPr>
              <w:pPrChange w:id="1786" w:author="Herry" w:date="2017-04-22T10:27:00Z">
                <w:pPr/>
              </w:pPrChange>
            </w:pPr>
            <w:moveFrom w:id="1787" w:author="Herry" w:date="2017-04-22T10:27:00Z">
              <w:del w:id="1788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89" w:author="Herry" w:date="2017-04-22T10:46:00Z"/>
              </w:rPr>
              <w:pPrChange w:id="1790" w:author="Herry" w:date="2017-04-22T10:27:00Z">
                <w:pPr/>
              </w:pPrChange>
            </w:pPr>
            <w:moveFrom w:id="1791" w:author="Herry" w:date="2017-04-22T10:27:00Z">
              <w:del w:id="1792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2C4E55" w:rsidDel="00D96AE2" w:rsidRDefault="002C4E55">
            <w:pPr>
              <w:pStyle w:val="2"/>
              <w:rPr>
                <w:del w:id="1793" w:author="Herry" w:date="2017-04-22T10:46:00Z"/>
              </w:rPr>
              <w:pPrChange w:id="1794" w:author="Herry" w:date="2017-04-22T10:27:00Z">
                <w:pPr/>
              </w:pPrChange>
            </w:pPr>
            <w:moveFrom w:id="1795" w:author="Herry" w:date="2017-04-22T10:27:00Z">
              <w:del w:id="1796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2C4E55" w:rsidRPr="00893AB7" w:rsidDel="00D96AE2" w:rsidRDefault="002C4E55">
            <w:pPr>
              <w:pStyle w:val="2"/>
              <w:rPr>
                <w:del w:id="1797" w:author="Herry" w:date="2017-04-22T10:46:00Z"/>
              </w:rPr>
              <w:pPrChange w:id="1798" w:author="Herry" w:date="2017-04-22T10:27:00Z">
                <w:pPr/>
              </w:pPrChange>
            </w:pPr>
            <w:moveFrom w:id="1799" w:author="Herry" w:date="2017-04-22T10:27:00Z">
              <w:del w:id="1800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2C4E55" w:rsidRPr="0075787E" w:rsidDel="00D96AE2" w:rsidTr="00BB296A">
        <w:trPr>
          <w:trHeight w:val="342"/>
          <w:del w:id="1801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02" w:author="Herry" w:date="2017-04-22T10:46:00Z"/>
              </w:rPr>
              <w:pPrChange w:id="1803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2C4E55" w:rsidDel="00D96AE2" w:rsidRDefault="00F57ED7">
            <w:pPr>
              <w:pStyle w:val="2"/>
              <w:rPr>
                <w:del w:id="1804" w:author="Herry" w:date="2017-04-22T10:46:00Z"/>
              </w:rPr>
              <w:pPrChange w:id="1805" w:author="Herry" w:date="2017-04-22T10:27:00Z">
                <w:pPr/>
              </w:pPrChange>
            </w:pPr>
            <w:moveFrom w:id="1806" w:author="Herry" w:date="2017-04-22T10:27:00Z">
              <w:del w:id="1807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2C4E55" w:rsidRPr="00C6547E" w:rsidDel="00D96AE2" w:rsidRDefault="00F57ED7">
            <w:pPr>
              <w:pStyle w:val="2"/>
              <w:rPr>
                <w:del w:id="1808" w:author="Herry" w:date="2017-04-22T10:46:00Z"/>
              </w:rPr>
              <w:pPrChange w:id="1809" w:author="Herry" w:date="2017-04-22T10:27:00Z">
                <w:pPr/>
              </w:pPrChange>
            </w:pPr>
            <w:moveFrom w:id="1810" w:author="Herry" w:date="2017-04-22T10:27:00Z">
              <w:del w:id="1811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R="00E72D4E" w:rsidDel="00D96AE2">
                  <w:rPr>
                    <w:rFonts w:hint="eastAsia"/>
                  </w:rPr>
                  <w:delText>,</w:delText>
                </w:r>
                <w:r w:rsidR="00E72D4E" w:rsidDel="00D96AE2">
                  <w:delText xml:space="preserve"> </w:delText>
                </w:r>
                <w:r w:rsidR="00E72D4E" w:rsidDel="00D96AE2">
                  <w:rPr>
                    <w:rFonts w:hint="eastAsia"/>
                  </w:rPr>
                  <w:delText>若多个参数用</w:delText>
                </w:r>
                <w:r w:rsidR="00E72D4E" w:rsidDel="00D96AE2">
                  <w:rPr>
                    <w:rFonts w:hint="eastAsia"/>
                  </w:rPr>
                  <w:delText>|</w:delText>
                </w:r>
                <w:r w:rsidR="00E72D4E"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2C4E55" w:rsidDel="00D96AE2" w:rsidRDefault="002C4E55">
      <w:pPr>
        <w:pStyle w:val="2"/>
        <w:rPr>
          <w:del w:id="1812" w:author="Herry" w:date="2017-04-22T10:46:00Z"/>
        </w:rPr>
        <w:pPrChange w:id="1813" w:author="Herry" w:date="2017-04-22T10:27:00Z">
          <w:pPr>
            <w:pStyle w:val="3"/>
            <w:spacing w:after="0"/>
          </w:pPr>
        </w:pPrChange>
      </w:pPr>
      <w:moveFrom w:id="1814" w:author="Herry" w:date="2017-04-22T10:27:00Z">
        <w:del w:id="1815" w:author="Herry" w:date="2017-04-22T10:46:00Z">
          <w:r w:rsidDel="00D96AE2">
            <w:delText>110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R="00034DDC" w:rsidDel="00D96AE2">
            <w:rPr>
              <w:rFonts w:hint="eastAsia"/>
            </w:rPr>
            <w:delText>S</w:delText>
          </w:r>
          <w:r w:rsidR="00034DDC" w:rsidDel="00D96AE2">
            <w:delText>DK</w:delText>
          </w:r>
          <w:r w:rsidR="00034DDC" w:rsidDel="00D96AE2">
            <w:rPr>
              <w:rFonts w:hint="eastAsia"/>
            </w:rPr>
            <w:delText>登录验证</w:delText>
          </w:r>
          <w:r w:rsidDel="00D96AE2">
            <w:rPr>
              <w:rFonts w:hint="eastAsia"/>
            </w:rPr>
            <w:delText>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C4E55" w:rsidRPr="0075787E" w:rsidDel="00D96AE2" w:rsidTr="00BB296A">
        <w:trPr>
          <w:trHeight w:val="342"/>
          <w:del w:id="1816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2C4E55" w:rsidDel="00D96AE2" w:rsidRDefault="002C4E55">
            <w:pPr>
              <w:pStyle w:val="2"/>
              <w:rPr>
                <w:del w:id="1817" w:author="Herry" w:date="2017-04-22T10:46:00Z"/>
              </w:rPr>
              <w:pPrChange w:id="1818" w:author="Herry" w:date="2017-04-22T10:27:00Z">
                <w:pPr>
                  <w:ind w:firstLineChars="200" w:firstLine="420"/>
                </w:pPr>
              </w:pPrChange>
            </w:pPr>
            <w:moveFrom w:id="1819" w:author="Herry" w:date="2017-04-22T10:27:00Z">
              <w:del w:id="1820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2C4E55" w:rsidRPr="00893AB7" w:rsidDel="00D96AE2" w:rsidRDefault="002C4E55">
            <w:pPr>
              <w:pStyle w:val="2"/>
              <w:rPr>
                <w:del w:id="1821" w:author="Herry" w:date="2017-04-22T10:46:00Z"/>
              </w:rPr>
              <w:pPrChange w:id="1822" w:author="Herry" w:date="2017-04-22T10:27:00Z">
                <w:pPr/>
              </w:pPrChange>
            </w:pPr>
            <w:moveFrom w:id="1823" w:author="Herry" w:date="2017-04-22T10:27:00Z">
              <w:del w:id="1824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R="00F62814"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2C4E55" w:rsidDel="00D96AE2" w:rsidRDefault="002C4E55">
            <w:pPr>
              <w:pStyle w:val="2"/>
              <w:rPr>
                <w:del w:id="1825" w:author="Herry" w:date="2017-04-22T10:46:00Z"/>
              </w:rPr>
              <w:pPrChange w:id="1826" w:author="Herry" w:date="2017-04-22T10:27:00Z">
                <w:pPr/>
              </w:pPrChange>
            </w:pPr>
            <w:moveFrom w:id="1827" w:author="Herry" w:date="2017-04-22T10:27:00Z">
              <w:del w:id="1828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R="00F62814" w:rsidDel="00D96AE2">
                  <w:rPr>
                    <w:rFonts w:hint="eastAsia"/>
                  </w:rPr>
                  <w:delText xml:space="preserve">, </w:delText>
                </w:r>
                <w:r w:rsidR="00F62814"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5808CE" w:rsidDel="00D96AE2" w:rsidRDefault="005808CE">
            <w:pPr>
              <w:pStyle w:val="2"/>
              <w:rPr>
                <w:del w:id="1829" w:author="Herry" w:date="2017-04-22T10:46:00Z"/>
              </w:rPr>
              <w:pPrChange w:id="1830" w:author="Herry" w:date="2017-04-22T10:27:00Z">
                <w:pPr/>
              </w:pPrChange>
            </w:pPr>
          </w:p>
          <w:p w:rsidR="00B66EA6" w:rsidDel="00D96AE2" w:rsidRDefault="00B66EA6">
            <w:pPr>
              <w:pStyle w:val="2"/>
              <w:rPr>
                <w:del w:id="1831" w:author="Herry" w:date="2017-04-22T10:46:00Z"/>
              </w:rPr>
              <w:pPrChange w:id="1832" w:author="Herry" w:date="2017-04-22T10:27:00Z">
                <w:pPr/>
              </w:pPrChange>
            </w:pPr>
            <w:moveFrom w:id="1833" w:author="Herry" w:date="2017-04-22T10:27:00Z">
              <w:del w:id="1834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5" w:author="Herry" w:date="2017-04-22T10:46:00Z"/>
              </w:rPr>
              <w:pPrChange w:id="1836" w:author="Herry" w:date="2017-04-22T10:27:00Z">
                <w:pPr/>
              </w:pPrChange>
            </w:pPr>
            <w:moveFrom w:id="1837" w:author="Herry" w:date="2017-04-22T10:27:00Z">
              <w:del w:id="1838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B66EA6" w:rsidDel="00D96AE2" w:rsidRDefault="00B66EA6">
            <w:pPr>
              <w:pStyle w:val="2"/>
              <w:rPr>
                <w:del w:id="1839" w:author="Herry" w:date="2017-04-22T10:46:00Z"/>
              </w:rPr>
              <w:pPrChange w:id="1840" w:author="Herry" w:date="2017-04-22T10:27:00Z">
                <w:pPr/>
              </w:pPrChange>
            </w:pPr>
            <w:moveFrom w:id="1841" w:author="Herry" w:date="2017-04-22T10:27:00Z">
              <w:del w:id="1842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访问码为空</w:delText>
                </w:r>
              </w:del>
            </w:moveFrom>
          </w:p>
          <w:p w:rsidR="00B66EA6" w:rsidRPr="00893AB7" w:rsidDel="00D96AE2" w:rsidRDefault="00B66EA6">
            <w:pPr>
              <w:pStyle w:val="2"/>
              <w:rPr>
                <w:del w:id="1843" w:author="Herry" w:date="2017-04-22T10:46:00Z"/>
              </w:rPr>
              <w:pPrChange w:id="1844" w:author="Herry" w:date="2017-04-22T10:27:00Z">
                <w:pPr/>
              </w:pPrChange>
            </w:pPr>
            <w:moveFrom w:id="1845" w:author="Herry" w:date="2017-04-22T10:27:00Z">
              <w:del w:id="1846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提交信息失败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47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48" w:author="Herry" w:date="2017-04-22T10:46:00Z"/>
              </w:rPr>
              <w:pPrChange w:id="1849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RPr="00893AB7" w:rsidDel="00D96AE2" w:rsidRDefault="00F62814">
            <w:pPr>
              <w:pStyle w:val="2"/>
              <w:rPr>
                <w:del w:id="1850" w:author="Herry" w:date="2017-04-22T10:46:00Z"/>
              </w:rPr>
              <w:pPrChange w:id="1851" w:author="Herry" w:date="2017-04-22T10:27:00Z">
                <w:pPr/>
              </w:pPrChange>
            </w:pPr>
            <w:moveFrom w:id="1852" w:author="Herry" w:date="2017-04-22T10:27:00Z">
              <w:del w:id="1853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F62814" w:rsidRPr="00893AB7" w:rsidDel="00D96AE2" w:rsidRDefault="00F62814">
            <w:pPr>
              <w:pStyle w:val="2"/>
              <w:rPr>
                <w:del w:id="1854" w:author="Herry" w:date="2017-04-22T10:46:00Z"/>
              </w:rPr>
              <w:pPrChange w:id="1855" w:author="Herry" w:date="2017-04-22T10:27:00Z">
                <w:pPr/>
              </w:pPrChange>
            </w:pPr>
            <w:moveFrom w:id="1856" w:author="Herry" w:date="2017-04-22T10:27:00Z">
              <w:del w:id="1857" w:author="Herry" w:date="2017-04-22T10:46:00Z">
                <w:r w:rsidDel="00D96AE2">
                  <w:rPr>
                    <w:rFonts w:hint="eastAsia"/>
                  </w:rPr>
                  <w:delText>唯一帐号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F62814" w:rsidRPr="0075787E" w:rsidDel="00D96AE2" w:rsidTr="00BB296A">
        <w:trPr>
          <w:trHeight w:val="342"/>
          <w:del w:id="185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F62814" w:rsidDel="00D96AE2" w:rsidRDefault="00F62814">
            <w:pPr>
              <w:pStyle w:val="2"/>
              <w:rPr>
                <w:del w:id="1859" w:author="Herry" w:date="2017-04-22T10:46:00Z"/>
              </w:rPr>
              <w:pPrChange w:id="186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F62814" w:rsidDel="00D96AE2" w:rsidRDefault="00F62814">
            <w:pPr>
              <w:pStyle w:val="2"/>
              <w:rPr>
                <w:del w:id="1861" w:author="Herry" w:date="2017-04-22T10:46:00Z"/>
              </w:rPr>
              <w:pPrChange w:id="1862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F62814" w:rsidDel="00D96AE2" w:rsidRDefault="00F62814">
            <w:pPr>
              <w:pStyle w:val="2"/>
              <w:rPr>
                <w:del w:id="1863" w:author="Herry" w:date="2017-04-22T10:46:00Z"/>
              </w:rPr>
              <w:pPrChange w:id="1864" w:author="Herry" w:date="2017-04-22T10:27:00Z">
                <w:pPr/>
              </w:pPrChange>
            </w:pPr>
          </w:p>
        </w:tc>
      </w:tr>
    </w:tbl>
    <w:p w:rsidR="004B6E80" w:rsidDel="00D96AE2" w:rsidRDefault="004B6E80">
      <w:pPr>
        <w:pStyle w:val="2"/>
        <w:rPr>
          <w:del w:id="1865" w:author="Herry" w:date="2017-04-22T10:46:00Z"/>
        </w:rPr>
        <w:pPrChange w:id="1866" w:author="Herry" w:date="2017-04-22T10:27:00Z">
          <w:pPr>
            <w:pStyle w:val="3"/>
            <w:spacing w:after="0"/>
          </w:pPr>
        </w:pPrChange>
      </w:pPr>
      <w:moveFrom w:id="1867" w:author="Herry" w:date="2017-04-22T10:27:00Z">
        <w:del w:id="1868" w:author="Herry" w:date="2017-04-22T10:46:00Z">
          <w:r w:rsidDel="00D96AE2">
            <w:delText>111 C</w:delText>
          </w:r>
          <w:r w:rsidDel="00D96AE2">
            <w:rPr>
              <w:rFonts w:hint="eastAsia"/>
            </w:rPr>
            <w:delText>lient</w:delText>
          </w:r>
          <w:r w:rsidDel="00D96AE2">
            <w:rPr>
              <w:rFonts w:hint="eastAsia"/>
            </w:rPr>
            <w:delText>请求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BB296A">
        <w:trPr>
          <w:trHeight w:val="342"/>
          <w:del w:id="1869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70" w:author="Herry" w:date="2017-04-22T10:46:00Z"/>
              </w:rPr>
              <w:pPrChange w:id="1871" w:author="Herry" w:date="2017-04-22T10:27:00Z">
                <w:pPr>
                  <w:ind w:firstLineChars="200" w:firstLine="420"/>
                </w:pPr>
              </w:pPrChange>
            </w:pPr>
            <w:moveFrom w:id="1872" w:author="Herry" w:date="2017-04-22T10:27:00Z">
              <w:del w:id="1873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874" w:author="Herry" w:date="2017-04-22T10:46:00Z"/>
              </w:rPr>
              <w:pPrChange w:id="1875" w:author="Herry" w:date="2017-04-22T10:27:00Z">
                <w:pPr/>
              </w:pPrChange>
            </w:pPr>
            <w:moveFrom w:id="1876" w:author="Herry" w:date="2017-04-22T10:27:00Z">
              <w:del w:id="1877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16</w:delText>
                </w:r>
              </w:del>
            </w:moveFrom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878" w:author="Herry" w:date="2017-04-22T10:46:00Z"/>
              </w:rPr>
              <w:pPrChange w:id="1879" w:author="Herry" w:date="2017-04-22T10:27:00Z">
                <w:pPr/>
              </w:pPrChange>
            </w:pPr>
            <w:moveFrom w:id="1880" w:author="Herry" w:date="2017-04-22T10:27:00Z">
              <w:del w:id="1881" w:author="Herry" w:date="2017-04-22T10:46:00Z">
                <w:r w:rsidDel="00D96AE2">
                  <w:rPr>
                    <w:rFonts w:hint="eastAsia"/>
                  </w:rPr>
                  <w:delText>平台类型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2" w:author="Herry" w:date="2017-04-22T10:46:00Z"/>
              </w:rPr>
              <w:pPrChange w:id="1883" w:author="Herry" w:date="2017-04-22T10:27:00Z">
                <w:pPr/>
              </w:pPrChange>
            </w:pPr>
            <w:moveFrom w:id="1884" w:author="Herry" w:date="2017-04-22T10:27:00Z">
              <w:del w:id="1885" w:author="Herry" w:date="2017-04-22T10:46:00Z">
                <w:r w:rsidDel="00D96AE2">
                  <w:rPr>
                    <w:rFonts w:hint="eastAsia"/>
                  </w:rPr>
                  <w:delText>1</w:delText>
                </w:r>
                <w:r w:rsidDel="00D96AE2">
                  <w:delText>50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ppStore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86" w:author="Herry" w:date="2017-04-22T10:46:00Z"/>
              </w:rPr>
              <w:pPrChange w:id="1887" w:author="Herry" w:date="2017-04-22T10:27:00Z">
                <w:pPr/>
              </w:pPrChange>
            </w:pPr>
            <w:moveFrom w:id="1888" w:author="Herry" w:date="2017-04-22T10:27:00Z">
              <w:del w:id="1889" w:author="Herry" w:date="2017-04-22T10:46:00Z">
                <w:r w:rsidDel="00D96AE2">
                  <w:delText>151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QQ</w:delText>
                </w:r>
              </w:del>
            </w:moveFrom>
          </w:p>
          <w:p w:rsidR="004B6E80" w:rsidDel="00D96AE2" w:rsidRDefault="004B6E80">
            <w:pPr>
              <w:pStyle w:val="2"/>
              <w:rPr>
                <w:del w:id="1890" w:author="Herry" w:date="2017-04-22T10:46:00Z"/>
              </w:rPr>
              <w:pPrChange w:id="1891" w:author="Herry" w:date="2017-04-22T10:27:00Z">
                <w:pPr/>
              </w:pPrChange>
            </w:pPr>
            <w:moveFrom w:id="1892" w:author="Herry" w:date="2017-04-22T10:27:00Z">
              <w:del w:id="1893" w:author="Herry" w:date="2017-04-22T10:46:00Z">
                <w:r w:rsidDel="00D96AE2">
                  <w:delText>152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W</w:delText>
                </w:r>
                <w:r w:rsidDel="00D96AE2">
                  <w:rPr>
                    <w:rFonts w:hint="eastAsia"/>
                  </w:rPr>
                  <w:delText>eiXin</w:delText>
                </w:r>
              </w:del>
            </w:moveFrom>
          </w:p>
          <w:p w:rsidR="004B6E80" w:rsidRPr="00893AB7" w:rsidDel="00D96AE2" w:rsidRDefault="004B6E80">
            <w:pPr>
              <w:pStyle w:val="2"/>
              <w:rPr>
                <w:del w:id="1894" w:author="Herry" w:date="2017-04-22T10:46:00Z"/>
              </w:rPr>
              <w:pPrChange w:id="1895" w:author="Herry" w:date="2017-04-22T10:27:00Z">
                <w:pPr/>
              </w:pPrChange>
            </w:pPr>
            <w:moveFrom w:id="1896" w:author="Herry" w:date="2017-04-22T10:27:00Z">
              <w:del w:id="1897" w:author="Herry" w:date="2017-04-22T10:46:00Z">
                <w:r w:rsidDel="00D96AE2">
                  <w:delText>153</w:delText>
                </w:r>
                <w:r w:rsidDel="00D96AE2">
                  <w:rPr>
                    <w:rFonts w:hint="eastAsia"/>
                  </w:rPr>
                  <w:delText>:</w:delText>
                </w:r>
                <w:r w:rsidDel="00D96AE2">
                  <w:delText xml:space="preserve"> A</w:delText>
                </w:r>
                <w:r w:rsidDel="00D96AE2">
                  <w:rPr>
                    <w:rFonts w:hint="eastAsia"/>
                  </w:rPr>
                  <w:delText>lipay</w:delText>
                </w:r>
              </w:del>
            </w:moveFrom>
          </w:p>
        </w:tc>
      </w:tr>
      <w:tr w:rsidR="004B6E80" w:rsidRPr="0075787E" w:rsidDel="00D96AE2" w:rsidTr="00BB296A">
        <w:trPr>
          <w:trHeight w:val="342"/>
          <w:del w:id="1898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899" w:author="Herry" w:date="2017-04-22T10:46:00Z"/>
              </w:rPr>
              <w:pPrChange w:id="1900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01" w:author="Herry" w:date="2017-04-22T10:46:00Z"/>
              </w:rPr>
              <w:pPrChange w:id="1902" w:author="Herry" w:date="2017-04-22T10:27:00Z">
                <w:pPr/>
              </w:pPrChange>
            </w:pPr>
            <w:moveFrom w:id="1903" w:author="Herry" w:date="2017-04-22T10:27:00Z">
              <w:del w:id="1904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C6547E" w:rsidDel="00D96AE2" w:rsidRDefault="004B6E80">
            <w:pPr>
              <w:pStyle w:val="2"/>
              <w:rPr>
                <w:del w:id="1905" w:author="Herry" w:date="2017-04-22T10:46:00Z"/>
              </w:rPr>
              <w:pPrChange w:id="1906" w:author="Herry" w:date="2017-04-22T10:27:00Z">
                <w:pPr/>
              </w:pPrChange>
            </w:pPr>
            <w:moveFrom w:id="1907" w:author="Herry" w:date="2017-04-22T10:27:00Z">
              <w:del w:id="1908" w:author="Herry" w:date="2017-04-22T10:46:00Z">
                <w:r w:rsidDel="00D96AE2">
                  <w:rPr>
                    <w:rFonts w:hint="eastAsia"/>
                  </w:rPr>
                  <w:delText>通用参数</w:delText>
                </w:r>
                <w:r w:rsidDel="00D96AE2">
                  <w:rPr>
                    <w:rFonts w:hint="eastAsia"/>
                  </w:rPr>
                  <w:delText>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若多个参数用</w:delText>
                </w:r>
                <w:r w:rsidDel="00D96AE2">
                  <w:rPr>
                    <w:rFonts w:hint="eastAsia"/>
                  </w:rPr>
                  <w:delText>|</w:delText>
                </w:r>
                <w:r w:rsidDel="00D96AE2">
                  <w:rPr>
                    <w:rFonts w:hint="eastAsia"/>
                  </w:rPr>
                  <w:delText>字符分隔</w:delText>
                </w:r>
              </w:del>
            </w:moveFrom>
          </w:p>
        </w:tc>
      </w:tr>
    </w:tbl>
    <w:p w:rsidR="004B6E80" w:rsidDel="00D96AE2" w:rsidRDefault="004B6E80">
      <w:pPr>
        <w:pStyle w:val="2"/>
        <w:rPr>
          <w:del w:id="1909" w:author="Herry" w:date="2017-04-22T10:46:00Z"/>
        </w:rPr>
        <w:pPrChange w:id="1910" w:author="Herry" w:date="2017-04-22T10:27:00Z">
          <w:pPr>
            <w:pStyle w:val="3"/>
            <w:spacing w:after="0"/>
          </w:pPr>
        </w:pPrChange>
      </w:pPr>
      <w:moveFrom w:id="1911" w:author="Herry" w:date="2017-04-22T10:27:00Z">
        <w:del w:id="1912" w:author="Herry" w:date="2017-04-22T10:46:00Z">
          <w:r w:rsidDel="00D96AE2">
            <w:delText>111 S</w:delText>
          </w:r>
          <w:r w:rsidDel="00D96AE2">
            <w:rPr>
              <w:rFonts w:hint="eastAsia"/>
            </w:rPr>
            <w:delText>erver</w:delText>
          </w:r>
          <w:r w:rsidDel="00D96AE2">
            <w:rPr>
              <w:rFonts w:hint="eastAsia"/>
            </w:rPr>
            <w:delText>返回</w:delText>
          </w:r>
          <w:r w:rsidDel="00D96AE2">
            <w:rPr>
              <w:rFonts w:hint="eastAsia"/>
            </w:rPr>
            <w:delText>S</w:delText>
          </w:r>
          <w:r w:rsidDel="00D96AE2">
            <w:delText>DK</w:delText>
          </w:r>
          <w:r w:rsidDel="00D96AE2">
            <w:rPr>
              <w:rFonts w:hint="eastAsia"/>
            </w:rPr>
            <w:delText>创建订单结果</w:delText>
          </w:r>
          <w:r w:rsidDel="00D96AE2">
            <w:delText xml:space="preserve"> </w:delText>
          </w:r>
        </w:del>
      </w:moveFrom>
    </w:p>
    <w:tbl>
      <w:tblPr>
        <w:tblStyle w:val="ab"/>
        <w:tblW w:w="8650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B6E80" w:rsidRPr="0075787E" w:rsidDel="00D96AE2" w:rsidTr="00947BAA">
        <w:trPr>
          <w:trHeight w:val="342"/>
          <w:del w:id="191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14" w:author="Herry" w:date="2017-04-22T10:46:00Z"/>
              </w:rPr>
              <w:pPrChange w:id="1915" w:author="Herry" w:date="2017-04-22T10:27:00Z">
                <w:pPr>
                  <w:ind w:firstLineChars="200" w:firstLine="420"/>
                </w:pPr>
              </w:pPrChange>
            </w:pPr>
            <w:moveFrom w:id="1916" w:author="Herry" w:date="2017-04-22T10:27:00Z">
              <w:del w:id="1917" w:author="Herry" w:date="2017-04-22T10:46:00Z">
                <w:r w:rsidDel="00D96AE2">
                  <w:delText>protocol body</w:delText>
                </w:r>
              </w:del>
            </w:moveFrom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18" w:author="Herry" w:date="2017-04-22T10:46:00Z"/>
              </w:rPr>
              <w:pPrChange w:id="1919" w:author="Herry" w:date="2017-04-22T10:27:00Z">
                <w:pPr/>
              </w:pPrChange>
            </w:pPr>
            <w:moveFrom w:id="1920" w:author="Herry" w:date="2017-04-22T10:27:00Z">
              <w:del w:id="1921" w:author="Herry" w:date="2017-04-22T10:46:00Z">
                <w:r w:rsidRPr="00893AB7" w:rsidDel="00D96AE2">
                  <w:delText>U</w:delText>
                </w:r>
                <w:r w:rsidRPr="00893AB7" w:rsidDel="00D96AE2">
                  <w:rPr>
                    <w:rFonts w:hint="eastAsia"/>
                  </w:rPr>
                  <w:delText>int</w:delText>
                </w:r>
                <w:r w:rsidDel="00D96AE2">
                  <w:delText>32</w:delText>
                </w:r>
              </w:del>
            </w:moveFrom>
          </w:p>
        </w:tc>
        <w:tc>
          <w:tcPr>
            <w:tcW w:w="3546" w:type="dxa"/>
          </w:tcPr>
          <w:p w:rsidR="00BB296A" w:rsidDel="00D96AE2" w:rsidRDefault="004B6E80">
            <w:pPr>
              <w:pStyle w:val="2"/>
              <w:rPr>
                <w:del w:id="1922" w:author="Herry" w:date="2017-04-22T10:46:00Z"/>
              </w:rPr>
              <w:pPrChange w:id="1923" w:author="Herry" w:date="2017-04-22T10:27:00Z">
                <w:pPr/>
              </w:pPrChange>
            </w:pPr>
            <w:moveFrom w:id="1924" w:author="Herry" w:date="2017-04-22T10:27:00Z">
              <w:del w:id="1925" w:author="Herry" w:date="2017-04-22T10:46:00Z">
                <w:r w:rsidRPr="00893AB7" w:rsidDel="00D96AE2">
                  <w:rPr>
                    <w:rFonts w:hint="eastAsia"/>
                  </w:rPr>
                  <w:delText>结果</w:delText>
                </w:r>
                <w:r w:rsidDel="00D96AE2">
                  <w:rPr>
                    <w:rFonts w:hint="eastAsia"/>
                  </w:rPr>
                  <w:delText xml:space="preserve">, </w:delText>
                </w:r>
                <w:r w:rsidDel="00D96AE2">
                  <w:rPr>
                    <w:rFonts w:hint="eastAsia"/>
                  </w:rPr>
                  <w:delText>根据不同平台返回值不同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26" w:author="Herry" w:date="2017-04-22T10:46:00Z"/>
              </w:rPr>
              <w:pPrChange w:id="1927" w:author="Herry" w:date="2017-04-22T10:27:00Z">
                <w:pPr/>
              </w:pPrChange>
            </w:pPr>
          </w:p>
          <w:p w:rsidR="001F7694" w:rsidDel="00D96AE2" w:rsidRDefault="001F7694">
            <w:pPr>
              <w:pStyle w:val="2"/>
              <w:rPr>
                <w:del w:id="1928" w:author="Herry" w:date="2017-04-22T10:46:00Z"/>
              </w:rPr>
              <w:pPrChange w:id="1929" w:author="Herry" w:date="2017-04-22T10:27:00Z">
                <w:pPr/>
              </w:pPrChange>
            </w:pPr>
            <w:moveFrom w:id="1930" w:author="Herry" w:date="2017-04-22T10:27:00Z">
              <w:del w:id="1931" w:author="Herry" w:date="2017-04-22T10:46:00Z">
                <w:r w:rsidDel="00D96AE2">
                  <w:delText>W</w:delText>
                </w:r>
                <w:r w:rsidDel="00D96AE2">
                  <w:rPr>
                    <w:rFonts w:hint="eastAsia"/>
                  </w:rPr>
                  <w:delText>ei</w:delText>
                </w:r>
                <w:r w:rsidDel="00D96AE2">
                  <w:delText>X</w:delText>
                </w:r>
                <w:r w:rsidDel="00D96AE2">
                  <w:rPr>
                    <w:rFonts w:hint="eastAsia"/>
                  </w:rPr>
                  <w:delText>in</w:delText>
                </w:r>
                <w:r w:rsidDel="00D96AE2">
                  <w:rPr>
                    <w:rFonts w:hint="eastAsia"/>
                  </w:rPr>
                  <w:delText>平台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2" w:author="Herry" w:date="2017-04-22T10:46:00Z"/>
              </w:rPr>
              <w:pPrChange w:id="1933" w:author="Herry" w:date="2017-04-22T10:27:00Z">
                <w:pPr/>
              </w:pPrChange>
            </w:pPr>
            <w:moveFrom w:id="1934" w:author="Herry" w:date="2017-04-22T10:27:00Z">
              <w:del w:id="1935" w:author="Herry" w:date="2017-04-22T10:46:00Z">
                <w:r w:rsidDel="00D96AE2">
                  <w:rPr>
                    <w:rFonts w:hint="eastAsia"/>
                  </w:rPr>
                  <w:delText>0,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成功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36" w:author="Herry" w:date="2017-04-22T10:46:00Z"/>
              </w:rPr>
              <w:pPrChange w:id="1937" w:author="Herry" w:date="2017-04-22T10:27:00Z">
                <w:pPr/>
              </w:pPrChange>
            </w:pPr>
            <w:moveFrom w:id="1938" w:author="Herry" w:date="2017-04-22T10:27:00Z">
              <w:del w:id="1939" w:author="Herry" w:date="2017-04-22T10:46:00Z">
                <w:r w:rsidDel="00D96AE2">
                  <w:rPr>
                    <w:rFonts w:hint="eastAsia"/>
                  </w:rPr>
                  <w:delText>1,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金额参数为空</w:delText>
                </w:r>
              </w:del>
            </w:moveFrom>
          </w:p>
          <w:p w:rsidR="001F7694" w:rsidDel="00D96AE2" w:rsidRDefault="001F7694">
            <w:pPr>
              <w:pStyle w:val="2"/>
              <w:rPr>
                <w:del w:id="1940" w:author="Herry" w:date="2017-04-22T10:46:00Z"/>
              </w:rPr>
              <w:pPrChange w:id="1941" w:author="Herry" w:date="2017-04-22T10:27:00Z">
                <w:pPr/>
              </w:pPrChange>
            </w:pPr>
            <w:moveFrom w:id="1942" w:author="Herry" w:date="2017-04-22T10:27:00Z">
              <w:del w:id="1943" w:author="Herry" w:date="2017-04-22T10:46:00Z">
                <w:r w:rsidDel="00D96AE2">
                  <w:rPr>
                    <w:rFonts w:hint="eastAsia"/>
                  </w:rPr>
                  <w:delText>2,</w:delText>
                </w:r>
                <w:r w:rsidDel="00D96AE2">
                  <w:delText xml:space="preserve"> </w:delText>
                </w:r>
                <w:r w:rsidR="000D029B" w:rsidDel="00D96AE2">
                  <w:rPr>
                    <w:rFonts w:hint="eastAsia"/>
                  </w:rPr>
                  <w:delText>提交订单失败</w:delText>
                </w:r>
              </w:del>
            </w:moveFrom>
          </w:p>
          <w:p w:rsidR="000D029B" w:rsidDel="00D96AE2" w:rsidRDefault="000D029B">
            <w:pPr>
              <w:pStyle w:val="2"/>
              <w:rPr>
                <w:del w:id="1944" w:author="Herry" w:date="2017-04-22T10:46:00Z"/>
              </w:rPr>
              <w:pPrChange w:id="1945" w:author="Herry" w:date="2017-04-22T10:27:00Z">
                <w:pPr/>
              </w:pPrChange>
            </w:pPr>
            <w:moveFrom w:id="1946" w:author="Herry" w:date="2017-04-22T10:27:00Z">
              <w:del w:id="1947" w:author="Herry" w:date="2017-04-22T10:46:00Z">
                <w:r w:rsidDel="00D96AE2">
                  <w:rPr>
                    <w:rFonts w:hint="eastAsia"/>
                  </w:rPr>
                  <w:delText>3,</w:delText>
                </w:r>
                <w:r w:rsidDel="00D96AE2">
                  <w:delText xml:space="preserve"> </w:delText>
                </w:r>
                <w:r w:rsidR="005A6AA7" w:rsidDel="00D96AE2">
                  <w:rPr>
                    <w:rFonts w:hint="eastAsia"/>
                  </w:rPr>
                  <w:delText>创建</w:delText>
                </w:r>
                <w:r w:rsidDel="00D96AE2">
                  <w:rPr>
                    <w:rFonts w:hint="eastAsia"/>
                  </w:rPr>
                  <w:delText>订单号为空</w:delText>
                </w:r>
              </w:del>
            </w:moveFrom>
          </w:p>
          <w:p w:rsidR="000D029B" w:rsidRPr="001F7694" w:rsidDel="00D96AE2" w:rsidRDefault="000D029B">
            <w:pPr>
              <w:pStyle w:val="2"/>
              <w:rPr>
                <w:del w:id="1948" w:author="Herry" w:date="2017-04-22T10:46:00Z"/>
              </w:rPr>
              <w:pPrChange w:id="1949" w:author="Herry" w:date="2017-04-22T10:27:00Z">
                <w:pPr/>
              </w:pPrChange>
            </w:pPr>
            <w:moveFrom w:id="1950" w:author="Herry" w:date="2017-04-22T10:27:00Z">
              <w:del w:id="1951" w:author="Herry" w:date="2017-04-22T10:46:00Z">
                <w:r w:rsidDel="00D96AE2">
                  <w:rPr>
                    <w:rFonts w:hint="eastAsia"/>
                  </w:rPr>
                  <w:delText>4,</w:delText>
                </w:r>
                <w:r w:rsidDel="00D96AE2">
                  <w:delText xml:space="preserve"> </w:delText>
                </w:r>
                <w:r w:rsidDel="00D96AE2">
                  <w:rPr>
                    <w:rFonts w:hint="eastAsia"/>
                  </w:rPr>
                  <w:delText>签名不匹配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52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53" w:author="Herry" w:date="2017-04-22T10:46:00Z"/>
              </w:rPr>
              <w:pPrChange w:id="1954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RPr="00893AB7" w:rsidDel="00D96AE2" w:rsidRDefault="004B6E80">
            <w:pPr>
              <w:pStyle w:val="2"/>
              <w:rPr>
                <w:del w:id="1955" w:author="Herry" w:date="2017-04-22T10:46:00Z"/>
              </w:rPr>
              <w:pPrChange w:id="1956" w:author="Herry" w:date="2017-04-22T10:27:00Z">
                <w:pPr/>
              </w:pPrChange>
            </w:pPr>
            <w:moveFrom w:id="1957" w:author="Herry" w:date="2017-04-22T10:27:00Z">
              <w:del w:id="1958" w:author="Herry" w:date="2017-04-22T10:46:00Z">
                <w:r w:rsidDel="00D96AE2">
                  <w:rPr>
                    <w:rFonts w:hint="eastAsia"/>
                  </w:rPr>
                  <w:delText>String</w:delText>
                </w:r>
              </w:del>
            </w:moveFrom>
          </w:p>
        </w:tc>
        <w:tc>
          <w:tcPr>
            <w:tcW w:w="3546" w:type="dxa"/>
          </w:tcPr>
          <w:p w:rsidR="004B6E80" w:rsidRPr="00893AB7" w:rsidDel="00D96AE2" w:rsidRDefault="005A6AA7">
            <w:pPr>
              <w:pStyle w:val="2"/>
              <w:rPr>
                <w:del w:id="1959" w:author="Herry" w:date="2017-04-22T10:46:00Z"/>
              </w:rPr>
              <w:pPrChange w:id="1960" w:author="Herry" w:date="2017-04-22T10:27:00Z">
                <w:pPr/>
              </w:pPrChange>
            </w:pPr>
            <w:moveFrom w:id="1961" w:author="Herry" w:date="2017-04-22T10:27:00Z">
              <w:del w:id="1962" w:author="Herry" w:date="2017-04-22T10:46:00Z">
                <w:r w:rsidDel="00D96AE2">
                  <w:rPr>
                    <w:rFonts w:hint="eastAsia"/>
                  </w:rPr>
                  <w:delText>创建的</w:delText>
                </w:r>
                <w:r w:rsidR="000D029B" w:rsidDel="00D96AE2">
                  <w:rPr>
                    <w:rFonts w:hint="eastAsia"/>
                  </w:rPr>
                  <w:delText>订单号</w:delText>
                </w:r>
                <w:r w:rsidR="004B6E80" w:rsidDel="00D96AE2">
                  <w:rPr>
                    <w:rFonts w:hint="eastAsia"/>
                  </w:rPr>
                  <w:delText>,</w:delText>
                </w:r>
                <w:r w:rsidR="004B6E80" w:rsidDel="00D96AE2">
                  <w:delText xml:space="preserve"> </w:delText>
                </w:r>
                <w:r w:rsidR="004B6E80" w:rsidDel="00D96AE2">
                  <w:rPr>
                    <w:rFonts w:hint="eastAsia"/>
                  </w:rPr>
                  <w:delText>成功才解析此字段</w:delText>
                </w:r>
              </w:del>
            </w:moveFrom>
          </w:p>
        </w:tc>
      </w:tr>
      <w:tr w:rsidR="004B6E80" w:rsidRPr="0075787E" w:rsidDel="00D96AE2" w:rsidTr="00947BAA">
        <w:trPr>
          <w:trHeight w:val="342"/>
          <w:del w:id="1963" w:author="Herry" w:date="2017-04-22T10:46:00Z"/>
        </w:trPr>
        <w:tc>
          <w:tcPr>
            <w:tcW w:w="2411" w:type="dxa"/>
            <w:shd w:val="clear" w:color="auto" w:fill="8DB3E2" w:themeFill="text2" w:themeFillTint="66"/>
          </w:tcPr>
          <w:p w:rsidR="004B6E80" w:rsidDel="00D96AE2" w:rsidRDefault="004B6E80">
            <w:pPr>
              <w:pStyle w:val="2"/>
              <w:rPr>
                <w:del w:id="1964" w:author="Herry" w:date="2017-04-22T10:46:00Z"/>
              </w:rPr>
              <w:pPrChange w:id="1965" w:author="Herry" w:date="2017-04-22T10:27:00Z">
                <w:pPr>
                  <w:ind w:firstLineChars="200" w:firstLine="420"/>
                </w:pPr>
              </w:pPrChange>
            </w:pPr>
          </w:p>
        </w:tc>
        <w:tc>
          <w:tcPr>
            <w:tcW w:w="2693" w:type="dxa"/>
          </w:tcPr>
          <w:p w:rsidR="004B6E80" w:rsidDel="00D96AE2" w:rsidRDefault="004B6E80">
            <w:pPr>
              <w:pStyle w:val="2"/>
              <w:rPr>
                <w:del w:id="1966" w:author="Herry" w:date="2017-04-22T10:46:00Z"/>
              </w:rPr>
              <w:pPrChange w:id="1967" w:author="Herry" w:date="2017-04-22T10:27:00Z">
                <w:pPr/>
              </w:pPrChange>
            </w:pPr>
          </w:p>
        </w:tc>
        <w:tc>
          <w:tcPr>
            <w:tcW w:w="3546" w:type="dxa"/>
          </w:tcPr>
          <w:p w:rsidR="004B6E80" w:rsidDel="00D96AE2" w:rsidRDefault="004B6E80">
            <w:pPr>
              <w:pStyle w:val="2"/>
              <w:rPr>
                <w:del w:id="1968" w:author="Herry" w:date="2017-04-22T10:46:00Z"/>
              </w:rPr>
              <w:pPrChange w:id="1969" w:author="Herry" w:date="2017-04-22T10:27:00Z">
                <w:pPr/>
              </w:pPrChange>
            </w:pPr>
          </w:p>
        </w:tc>
      </w:tr>
    </w:tbl>
    <w:moveFromRangeEnd w:id="1768"/>
    <w:p w:rsidR="0092042D" w:rsidRPr="009542BA" w:rsidRDefault="0092042D" w:rsidP="0092042D">
      <w:pPr>
        <w:pStyle w:val="2"/>
        <w:rPr>
          <w:ins w:id="1970" w:author="Herry" w:date="2017-07-18T11:16:00Z"/>
        </w:rPr>
      </w:pPr>
      <w:ins w:id="1971" w:author="Herry" w:date="2017-07-18T11:16:00Z">
        <w:r>
          <w:rPr>
            <w:rFonts w:hint="eastAsia"/>
          </w:rPr>
          <w:t>◆◆◆◆◆◆◆◆◆机器人相关◆◆◆◆◆◆◆◆◆</w:t>
        </w:r>
      </w:ins>
    </w:p>
    <w:p w:rsidR="0092042D" w:rsidRDefault="0092042D" w:rsidP="0092042D">
      <w:pPr>
        <w:pStyle w:val="3"/>
        <w:spacing w:after="0"/>
        <w:rPr>
          <w:ins w:id="1972" w:author="Herry" w:date="2017-07-18T11:16:00Z"/>
        </w:rPr>
      </w:pPr>
      <w:ins w:id="1973" w:author="Herry" w:date="2017-07-18T11:16:00Z">
        <w:r>
          <w:t>7</w:t>
        </w:r>
        <w:r>
          <w:rPr>
            <w:rFonts w:hint="eastAsia"/>
          </w:rPr>
          <w:t>0</w:t>
        </w:r>
        <w:r>
          <w:t>0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</w:t>
        </w:r>
      </w:ins>
      <w:ins w:id="1974" w:author="Herry" w:date="2017-07-18T11:17:00Z">
        <w:r>
          <w:rPr>
            <w:rFonts w:hint="eastAsia"/>
          </w:rPr>
          <w:t>创建机器人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2042D" w:rsidRPr="0075787E" w:rsidTr="001B613A">
        <w:trPr>
          <w:trHeight w:val="342"/>
          <w:ins w:id="1975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76" w:author="Herry" w:date="2017-07-18T11:16:00Z"/>
              </w:rPr>
            </w:pPr>
            <w:ins w:id="1977" w:author="Herry" w:date="2017-07-18T11:16:00Z">
              <w:r>
                <w:t>protocol body</w:t>
              </w:r>
            </w:ins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78" w:author="Herry" w:date="2017-07-18T11:16:00Z"/>
              </w:rPr>
            </w:pPr>
            <w:ins w:id="1979" w:author="Herry" w:date="2017-07-18T11:24:00Z">
              <w:r>
                <w:t>S</w:t>
              </w:r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Pr="00635306" w:rsidRDefault="00696E2B" w:rsidP="001B613A">
            <w:pPr>
              <w:rPr>
                <w:ins w:id="1980" w:author="Herry" w:date="2017-07-18T11:16:00Z"/>
              </w:rPr>
            </w:pPr>
            <w:ins w:id="1981" w:author="Herry" w:date="2017-07-18T11:24:00Z">
              <w:r>
                <w:rPr>
                  <w:rFonts w:hint="eastAsia"/>
                </w:rPr>
                <w:t>后台帐号</w:t>
              </w:r>
            </w:ins>
          </w:p>
        </w:tc>
      </w:tr>
      <w:tr w:rsidR="0092042D" w:rsidRPr="0075787E" w:rsidTr="001B613A">
        <w:trPr>
          <w:trHeight w:val="342"/>
          <w:ins w:id="1982" w:author="Herry" w:date="2017-07-18T11:16:00Z"/>
        </w:trPr>
        <w:tc>
          <w:tcPr>
            <w:tcW w:w="2411" w:type="dxa"/>
            <w:shd w:val="clear" w:color="auto" w:fill="8DB3E2" w:themeFill="text2" w:themeFillTint="66"/>
          </w:tcPr>
          <w:p w:rsidR="0092042D" w:rsidRDefault="0092042D" w:rsidP="001B613A">
            <w:pPr>
              <w:ind w:firstLineChars="200" w:firstLine="420"/>
              <w:rPr>
                <w:ins w:id="1983" w:author="Herry" w:date="2017-07-18T11:16:00Z"/>
              </w:rPr>
            </w:pPr>
          </w:p>
        </w:tc>
        <w:tc>
          <w:tcPr>
            <w:tcW w:w="2693" w:type="dxa"/>
          </w:tcPr>
          <w:p w:rsidR="0092042D" w:rsidRDefault="00696E2B" w:rsidP="001B613A">
            <w:pPr>
              <w:rPr>
                <w:ins w:id="1984" w:author="Herry" w:date="2017-07-18T11:16:00Z"/>
              </w:rPr>
            </w:pPr>
            <w:ins w:id="1985" w:author="Herry" w:date="2017-07-18T11:24:00Z">
              <w:r>
                <w:rPr>
                  <w:rFonts w:hint="eastAsia"/>
                </w:rPr>
                <w:t>S</w:t>
              </w:r>
            </w:ins>
            <w:ins w:id="1986" w:author="Herry" w:date="2017-07-18T11:25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92042D" w:rsidRDefault="00696E2B" w:rsidP="001B613A">
            <w:pPr>
              <w:rPr>
                <w:ins w:id="1987" w:author="Herry" w:date="2017-07-18T11:16:00Z"/>
              </w:rPr>
            </w:pPr>
            <w:ins w:id="1988" w:author="Herry" w:date="2017-07-18T11:25:00Z">
              <w:r>
                <w:rPr>
                  <w:rFonts w:hint="eastAsia"/>
                </w:rPr>
                <w:t>机器人帐号</w:t>
              </w:r>
            </w:ins>
          </w:p>
        </w:tc>
      </w:tr>
      <w:tr w:rsidR="009774AC" w:rsidRPr="0075787E" w:rsidTr="001B613A">
        <w:trPr>
          <w:trHeight w:val="342"/>
          <w:ins w:id="1989" w:author="Herry" w:date="2017-07-18T14:25:00Z"/>
        </w:trPr>
        <w:tc>
          <w:tcPr>
            <w:tcW w:w="2411" w:type="dxa"/>
            <w:shd w:val="clear" w:color="auto" w:fill="8DB3E2" w:themeFill="text2" w:themeFillTint="66"/>
          </w:tcPr>
          <w:p w:rsidR="009774AC" w:rsidRDefault="009774AC" w:rsidP="001B613A">
            <w:pPr>
              <w:ind w:firstLineChars="200" w:firstLine="420"/>
              <w:rPr>
                <w:ins w:id="1990" w:author="Herry" w:date="2017-07-18T14:25:00Z"/>
              </w:rPr>
            </w:pPr>
          </w:p>
        </w:tc>
        <w:tc>
          <w:tcPr>
            <w:tcW w:w="2693" w:type="dxa"/>
          </w:tcPr>
          <w:p w:rsidR="009774AC" w:rsidRDefault="009774AC" w:rsidP="001B613A">
            <w:pPr>
              <w:rPr>
                <w:ins w:id="1991" w:author="Herry" w:date="2017-07-18T14:25:00Z"/>
              </w:rPr>
            </w:pPr>
            <w:ins w:id="1992" w:author="Herry" w:date="2017-07-18T14:25:00Z">
              <w:r>
                <w:rPr>
                  <w:rFonts w:hint="eastAsia"/>
                </w:rPr>
                <w:t>String</w:t>
              </w:r>
              <w:r>
                <w:rPr>
                  <w:rFonts w:hint="eastAsia"/>
                </w:rPr>
                <w:tab/>
              </w:r>
            </w:ins>
          </w:p>
        </w:tc>
        <w:tc>
          <w:tcPr>
            <w:tcW w:w="3546" w:type="dxa"/>
          </w:tcPr>
          <w:p w:rsidR="009774AC" w:rsidRDefault="009774AC" w:rsidP="001B613A">
            <w:pPr>
              <w:rPr>
                <w:ins w:id="1993" w:author="Herry" w:date="2017-07-18T14:25:00Z"/>
              </w:rPr>
            </w:pPr>
            <w:ins w:id="1994" w:author="Herry" w:date="2017-07-18T14:25:00Z">
              <w:r>
                <w:rPr>
                  <w:rFonts w:hint="eastAsia"/>
                </w:rPr>
                <w:t>机器人名字</w:t>
              </w:r>
            </w:ins>
          </w:p>
        </w:tc>
      </w:tr>
      <w:tr w:rsidR="00696E2B" w:rsidRPr="0075787E" w:rsidTr="001B613A">
        <w:trPr>
          <w:trHeight w:val="342"/>
          <w:ins w:id="1995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696E2B" w:rsidRDefault="00696E2B" w:rsidP="001B613A">
            <w:pPr>
              <w:ind w:firstLineChars="200" w:firstLine="420"/>
              <w:rPr>
                <w:ins w:id="1996" w:author="Herry" w:date="2017-07-18T11:25:00Z"/>
              </w:rPr>
            </w:pPr>
          </w:p>
        </w:tc>
        <w:tc>
          <w:tcPr>
            <w:tcW w:w="2693" w:type="dxa"/>
          </w:tcPr>
          <w:p w:rsidR="00696E2B" w:rsidRDefault="00226A66" w:rsidP="001B613A">
            <w:pPr>
              <w:rPr>
                <w:ins w:id="1997" w:author="Herry" w:date="2017-07-18T11:25:00Z"/>
              </w:rPr>
            </w:pPr>
            <w:ins w:id="1998" w:author="Herry" w:date="2017-07-18T11:25:00Z">
              <w:r>
                <w:t>I</w:t>
              </w:r>
              <w:r>
                <w:rPr>
                  <w:rFonts w:hint="eastAsia"/>
                </w:rPr>
                <w:t>nt</w:t>
              </w:r>
              <w:r w:rsidR="00365C9D">
                <w:t>64</w:t>
              </w:r>
            </w:ins>
          </w:p>
        </w:tc>
        <w:tc>
          <w:tcPr>
            <w:tcW w:w="3546" w:type="dxa"/>
          </w:tcPr>
          <w:p w:rsidR="00696E2B" w:rsidRDefault="00226A66" w:rsidP="001B613A">
            <w:pPr>
              <w:rPr>
                <w:ins w:id="1999" w:author="Herry" w:date="2017-07-18T11:25:00Z"/>
              </w:rPr>
            </w:pPr>
            <w:ins w:id="2000" w:author="Herry" w:date="2017-07-18T11:25:00Z">
              <w:r>
                <w:rPr>
                  <w:rFonts w:hint="eastAsia"/>
                </w:rPr>
                <w:t>初始金币</w:t>
              </w:r>
            </w:ins>
          </w:p>
        </w:tc>
      </w:tr>
      <w:tr w:rsidR="00226A66" w:rsidRPr="00A373AE" w:rsidTr="001B613A">
        <w:trPr>
          <w:trHeight w:val="342"/>
          <w:ins w:id="2001" w:author="Herry" w:date="2017-07-18T11:25:00Z"/>
        </w:trPr>
        <w:tc>
          <w:tcPr>
            <w:tcW w:w="2411" w:type="dxa"/>
            <w:shd w:val="clear" w:color="auto" w:fill="8DB3E2" w:themeFill="text2" w:themeFillTint="66"/>
          </w:tcPr>
          <w:p w:rsidR="00226A66" w:rsidRDefault="00226A66" w:rsidP="001B613A">
            <w:pPr>
              <w:ind w:firstLineChars="200" w:firstLine="420"/>
              <w:rPr>
                <w:ins w:id="2002" w:author="Herry" w:date="2017-07-18T11:25:00Z"/>
              </w:rPr>
            </w:pPr>
          </w:p>
        </w:tc>
        <w:tc>
          <w:tcPr>
            <w:tcW w:w="2693" w:type="dxa"/>
          </w:tcPr>
          <w:p w:rsidR="001B613A" w:rsidRDefault="00A373AE">
            <w:pPr>
              <w:rPr>
                <w:ins w:id="2003" w:author="Herry" w:date="2017-07-18T11:25:00Z"/>
              </w:rPr>
            </w:pPr>
            <w:ins w:id="2004" w:author="Herry" w:date="2017-07-18T11:30:00Z">
              <w:r>
                <w:t>U</w:t>
              </w:r>
            </w:ins>
            <w:ins w:id="2005" w:author="Herry" w:date="2017-07-18T11:29:00Z">
              <w:r w:rsidR="001B613A">
                <w:t>I</w:t>
              </w:r>
              <w:r w:rsidR="001B613A">
                <w:rPr>
                  <w:rFonts w:hint="eastAsia"/>
                </w:rPr>
                <w:t>nt</w:t>
              </w:r>
            </w:ins>
            <w:ins w:id="2006" w:author="Herry" w:date="2017-07-18T11:30:00Z">
              <w:r>
                <w:t>16</w:t>
              </w:r>
            </w:ins>
          </w:p>
        </w:tc>
        <w:tc>
          <w:tcPr>
            <w:tcW w:w="3546" w:type="dxa"/>
          </w:tcPr>
          <w:p w:rsidR="00226A66" w:rsidRDefault="00A373AE" w:rsidP="001B613A">
            <w:pPr>
              <w:rPr>
                <w:ins w:id="2007" w:author="Herry" w:date="2017-07-18T11:25:00Z"/>
              </w:rPr>
            </w:pPr>
            <w:ins w:id="2008" w:author="Herry" w:date="2017-07-18T11:29:00Z">
              <w:r>
                <w:rPr>
                  <w:rFonts w:hint="eastAsia"/>
                </w:rPr>
                <w:t>生命周期</w:t>
              </w:r>
            </w:ins>
            <w:ins w:id="2009" w:author="Herry" w:date="2017-07-18T11:30:00Z">
              <w:r w:rsidR="003C5442">
                <w:rPr>
                  <w:rFonts w:hint="eastAsia"/>
                </w:rPr>
                <w:t>持续</w:t>
              </w:r>
            </w:ins>
            <w:ins w:id="2010" w:author="Herry" w:date="2017-07-18T11:29:00Z">
              <w:r>
                <w:rPr>
                  <w:rFonts w:hint="eastAsia"/>
                </w:rPr>
                <w:t>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单位分钟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D5D9E" w:rsidRPr="00A373AE" w:rsidTr="001B613A">
        <w:trPr>
          <w:trHeight w:val="342"/>
          <w:ins w:id="2011" w:author="Herry" w:date="2017-07-18T11:31:00Z"/>
        </w:trPr>
        <w:tc>
          <w:tcPr>
            <w:tcW w:w="2411" w:type="dxa"/>
            <w:shd w:val="clear" w:color="auto" w:fill="8DB3E2" w:themeFill="text2" w:themeFillTint="66"/>
          </w:tcPr>
          <w:p w:rsidR="00AD5D9E" w:rsidRDefault="00AD5D9E" w:rsidP="001B613A">
            <w:pPr>
              <w:ind w:firstLineChars="200" w:firstLine="420"/>
              <w:rPr>
                <w:ins w:id="2012" w:author="Herry" w:date="2017-07-18T11:31:00Z"/>
              </w:rPr>
            </w:pPr>
          </w:p>
        </w:tc>
        <w:tc>
          <w:tcPr>
            <w:tcW w:w="2693" w:type="dxa"/>
          </w:tcPr>
          <w:p w:rsidR="00AD5D9E" w:rsidRDefault="00AD5D9E" w:rsidP="001B613A">
            <w:pPr>
              <w:rPr>
                <w:ins w:id="2013" w:author="Herry" w:date="2017-07-18T11:31:00Z"/>
              </w:rPr>
            </w:pPr>
            <w:ins w:id="2014" w:author="Herry" w:date="2017-07-18T11:31:00Z">
              <w:r>
                <w:rPr>
                  <w:rFonts w:hint="eastAsia"/>
                </w:rPr>
                <w:t>S</w:t>
              </w:r>
            </w:ins>
            <w:ins w:id="2015" w:author="Herry" w:date="2017-07-18T11:32:00Z">
              <w:r>
                <w:rPr>
                  <w:rFonts w:hint="eastAsia"/>
                </w:rPr>
                <w:t>tring</w:t>
              </w:r>
            </w:ins>
          </w:p>
        </w:tc>
        <w:tc>
          <w:tcPr>
            <w:tcW w:w="3546" w:type="dxa"/>
          </w:tcPr>
          <w:p w:rsidR="00AD5D9E" w:rsidRDefault="00AD5D9E" w:rsidP="001B613A">
            <w:pPr>
              <w:rPr>
                <w:ins w:id="2016" w:author="Herry" w:date="2017-07-18T11:31:00Z"/>
              </w:rPr>
            </w:pPr>
            <w:ins w:id="2017" w:author="Herry" w:date="2017-07-18T11:32:00Z">
              <w:r>
                <w:rPr>
                  <w:rFonts w:hint="eastAsia"/>
                </w:rPr>
                <w:t>签名字符串</w:t>
              </w:r>
            </w:ins>
          </w:p>
        </w:tc>
      </w:tr>
    </w:tbl>
    <w:p w:rsidR="001916AB" w:rsidRDefault="001916AB" w:rsidP="001916AB">
      <w:pPr>
        <w:pStyle w:val="3"/>
        <w:spacing w:after="0"/>
        <w:rPr>
          <w:ins w:id="2018" w:author="Herry" w:date="2017-07-18T11:32:00Z"/>
        </w:rPr>
      </w:pPr>
      <w:ins w:id="2019" w:author="Herry" w:date="2017-07-18T11:32:00Z">
        <w:r>
          <w:t>7</w:t>
        </w:r>
        <w:r>
          <w:rPr>
            <w:rFonts w:hint="eastAsia"/>
          </w:rPr>
          <w:t>0</w:t>
        </w:r>
        <w:r>
          <w:t>0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服务器返回创建机器人结果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1916AB" w:rsidRPr="0075787E" w:rsidTr="00A42A92">
        <w:trPr>
          <w:trHeight w:val="342"/>
          <w:ins w:id="2020" w:author="Herry" w:date="2017-07-18T11:32:00Z"/>
        </w:trPr>
        <w:tc>
          <w:tcPr>
            <w:tcW w:w="2411" w:type="dxa"/>
            <w:shd w:val="clear" w:color="auto" w:fill="8DB3E2" w:themeFill="text2" w:themeFillTint="66"/>
          </w:tcPr>
          <w:p w:rsidR="001916AB" w:rsidRDefault="001916AB" w:rsidP="00A42A92">
            <w:pPr>
              <w:ind w:firstLineChars="200" w:firstLine="420"/>
              <w:rPr>
                <w:ins w:id="2021" w:author="Herry" w:date="2017-07-18T11:32:00Z"/>
              </w:rPr>
            </w:pPr>
            <w:ins w:id="2022" w:author="Herry" w:date="2017-07-18T11:32:00Z">
              <w:r>
                <w:t>protocol body</w:t>
              </w:r>
            </w:ins>
          </w:p>
        </w:tc>
        <w:tc>
          <w:tcPr>
            <w:tcW w:w="2693" w:type="dxa"/>
          </w:tcPr>
          <w:p w:rsidR="001916AB" w:rsidRDefault="001505A9" w:rsidP="00A42A92">
            <w:pPr>
              <w:rPr>
                <w:ins w:id="2023" w:author="Herry" w:date="2017-07-18T11:32:00Z"/>
              </w:rPr>
            </w:pPr>
            <w:ins w:id="2024" w:author="Herry" w:date="2017-07-18T11:3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1916AB" w:rsidRDefault="001505A9" w:rsidP="00A42A92">
            <w:pPr>
              <w:rPr>
                <w:ins w:id="2025" w:author="Herry" w:date="2017-07-18T11:32:00Z"/>
              </w:rPr>
            </w:pPr>
            <w:ins w:id="2026" w:author="Herry" w:date="2017-07-18T11:32:00Z">
              <w:r>
                <w:rPr>
                  <w:rFonts w:hint="eastAsia"/>
                </w:rPr>
                <w:t>结果</w:t>
              </w:r>
            </w:ins>
          </w:p>
          <w:p w:rsidR="001505A9" w:rsidRDefault="001505A9" w:rsidP="00A42A92">
            <w:pPr>
              <w:rPr>
                <w:ins w:id="2027" w:author="Herry" w:date="2017-07-18T11:32:00Z"/>
              </w:rPr>
            </w:pPr>
            <w:ins w:id="2028" w:author="Herry" w:date="2017-07-18T11:3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1505A9" w:rsidRDefault="001505A9" w:rsidP="00A42A92">
            <w:pPr>
              <w:rPr>
                <w:ins w:id="2029" w:author="Herry" w:date="2017-07-18T11:33:00Z"/>
              </w:rPr>
            </w:pPr>
            <w:ins w:id="2030" w:author="Herry" w:date="2017-07-18T11:32:00Z">
              <w:r>
                <w:rPr>
                  <w:rFonts w:hint="eastAsia"/>
                </w:rPr>
                <w:t>1:</w:t>
              </w:r>
              <w:r>
                <w:t xml:space="preserve"> </w:t>
              </w:r>
            </w:ins>
            <w:ins w:id="2031" w:author="Herry" w:date="2017-07-18T11:33:00Z">
              <w:r>
                <w:rPr>
                  <w:rFonts w:hint="eastAsia"/>
                </w:rPr>
                <w:t>机器人帐号已存在</w:t>
              </w:r>
            </w:ins>
          </w:p>
          <w:p w:rsidR="001505A9" w:rsidRDefault="001505A9" w:rsidP="00A42A92">
            <w:pPr>
              <w:rPr>
                <w:ins w:id="2032" w:author="Herry" w:date="2017-07-18T14:25:00Z"/>
              </w:rPr>
            </w:pPr>
            <w:ins w:id="2033" w:author="Herry" w:date="2017-07-18T11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签名错误</w:t>
              </w:r>
            </w:ins>
          </w:p>
          <w:p w:rsidR="00496C40" w:rsidRDefault="00496C40" w:rsidP="00A42A92">
            <w:pPr>
              <w:rPr>
                <w:ins w:id="2034" w:author="Herry" w:date="2017-07-18T14:26:00Z"/>
              </w:rPr>
            </w:pPr>
            <w:ins w:id="2035" w:author="Herry" w:date="2017-07-18T14:2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机器人帐号</w:t>
              </w:r>
            </w:ins>
            <w:ins w:id="2036" w:author="Herry" w:date="2017-07-18T14:27:00Z">
              <w:r w:rsidR="00EB6F59">
                <w:rPr>
                  <w:rFonts w:hint="eastAsia"/>
                </w:rPr>
                <w:t>前缀错误</w:t>
              </w:r>
            </w:ins>
          </w:p>
          <w:p w:rsidR="00496C40" w:rsidRDefault="00496C40" w:rsidP="00A42A92">
            <w:pPr>
              <w:rPr>
                <w:ins w:id="2037" w:author="Herry" w:date="2017-07-18T14:26:00Z"/>
              </w:rPr>
            </w:pPr>
            <w:ins w:id="2038" w:author="Herry" w:date="2017-07-18T14:26:00Z">
              <w:r>
                <w:rPr>
                  <w:rFonts w:hint="eastAsia"/>
                </w:rPr>
                <w:t>4:</w:t>
              </w:r>
              <w:r>
                <w:t xml:space="preserve"> </w:t>
              </w:r>
              <w:r>
                <w:rPr>
                  <w:rFonts w:hint="eastAsia"/>
                </w:rPr>
                <w:t>初始金币数过多</w:t>
              </w:r>
            </w:ins>
          </w:p>
          <w:p w:rsidR="00496C40" w:rsidRPr="00635306" w:rsidRDefault="00496C40" w:rsidP="00A42A92">
            <w:pPr>
              <w:rPr>
                <w:ins w:id="2039" w:author="Herry" w:date="2017-07-18T11:32:00Z"/>
              </w:rPr>
            </w:pPr>
            <w:ins w:id="2040" w:author="Herry" w:date="2017-07-18T14:2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rPr>
                  <w:rFonts w:hint="eastAsia"/>
                </w:rPr>
                <w:t>生命周期过长</w:t>
              </w:r>
            </w:ins>
          </w:p>
        </w:tc>
      </w:tr>
    </w:tbl>
    <w:p w:rsidR="005025EC" w:rsidRDefault="005025EC" w:rsidP="005025EC">
      <w:pPr>
        <w:pStyle w:val="3"/>
        <w:spacing w:after="0"/>
        <w:rPr>
          <w:ins w:id="2041" w:author="Herry" w:date="2017-07-25T10:51:00Z"/>
        </w:rPr>
      </w:pPr>
      <w:ins w:id="2042" w:author="Herry" w:date="2017-07-25T10:51:00Z">
        <w:r>
          <w:t>7</w:t>
        </w:r>
        <w:r>
          <w:rPr>
            <w:rFonts w:hint="eastAsia"/>
          </w:rPr>
          <w:t>0</w:t>
        </w:r>
        <w:r>
          <w:t>1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客户端请求房间信息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025EC" w:rsidRPr="0075787E" w:rsidTr="00A42A92">
        <w:trPr>
          <w:trHeight w:val="342"/>
          <w:ins w:id="2043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44" w:author="Herry" w:date="2017-07-25T10:51:00Z"/>
              </w:rPr>
            </w:pPr>
            <w:ins w:id="2045" w:author="Herry" w:date="2017-07-25T10:51:00Z">
              <w:r>
                <w:t>protocol body</w:t>
              </w:r>
            </w:ins>
          </w:p>
        </w:tc>
        <w:tc>
          <w:tcPr>
            <w:tcW w:w="2693" w:type="dxa"/>
          </w:tcPr>
          <w:p w:rsidR="005025EC" w:rsidRDefault="00AF07AD" w:rsidP="00A42A92">
            <w:pPr>
              <w:rPr>
                <w:ins w:id="2046" w:author="Herry" w:date="2017-07-25T10:51:00Z"/>
              </w:rPr>
            </w:pPr>
            <w:ins w:id="2047" w:author="Herry" w:date="2017-07-25T10:54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5025EC" w:rsidRPr="00635306" w:rsidRDefault="00AF07AD" w:rsidP="00A42A92">
            <w:pPr>
              <w:rPr>
                <w:ins w:id="2048" w:author="Herry" w:date="2017-07-25T10:51:00Z"/>
              </w:rPr>
            </w:pPr>
            <w:ins w:id="2049" w:author="Herry" w:date="2017-07-25T10:54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5025EC" w:rsidRPr="0075787E" w:rsidTr="00A42A92">
        <w:trPr>
          <w:trHeight w:val="342"/>
          <w:ins w:id="2050" w:author="Herry" w:date="2017-07-25T10:51:00Z"/>
        </w:trPr>
        <w:tc>
          <w:tcPr>
            <w:tcW w:w="2411" w:type="dxa"/>
            <w:shd w:val="clear" w:color="auto" w:fill="8DB3E2" w:themeFill="text2" w:themeFillTint="66"/>
          </w:tcPr>
          <w:p w:rsidR="005025EC" w:rsidRDefault="005025EC" w:rsidP="00A42A92">
            <w:pPr>
              <w:ind w:firstLineChars="200" w:firstLine="420"/>
              <w:rPr>
                <w:ins w:id="2051" w:author="Herry" w:date="2017-07-25T10:51:00Z"/>
              </w:rPr>
            </w:pPr>
          </w:p>
        </w:tc>
        <w:tc>
          <w:tcPr>
            <w:tcW w:w="2693" w:type="dxa"/>
          </w:tcPr>
          <w:p w:rsidR="005025EC" w:rsidRDefault="005025EC" w:rsidP="00A42A92">
            <w:pPr>
              <w:rPr>
                <w:ins w:id="2052" w:author="Herry" w:date="2017-07-25T10:51:00Z"/>
              </w:rPr>
            </w:pPr>
          </w:p>
        </w:tc>
        <w:tc>
          <w:tcPr>
            <w:tcW w:w="3546" w:type="dxa"/>
          </w:tcPr>
          <w:p w:rsidR="005025EC" w:rsidRPr="005025EC" w:rsidRDefault="005025EC" w:rsidP="00A42A92">
            <w:pPr>
              <w:rPr>
                <w:ins w:id="2053" w:author="Herry" w:date="2017-07-25T10:51:00Z"/>
              </w:rPr>
            </w:pPr>
          </w:p>
        </w:tc>
      </w:tr>
    </w:tbl>
    <w:p w:rsidR="005025EC" w:rsidDel="00A42A92" w:rsidRDefault="005025EC" w:rsidP="00A42A92">
      <w:pPr>
        <w:pStyle w:val="3"/>
        <w:spacing w:after="0"/>
        <w:rPr>
          <w:del w:id="2054" w:author="Windows 用户" w:date="2017-10-18T00:57:00Z"/>
        </w:rPr>
      </w:pPr>
      <w:ins w:id="2055" w:author="Herry" w:date="2017-07-25T10:51:00Z">
        <w:del w:id="2056" w:author="Windows 用户" w:date="2017-10-18T00:57:00Z">
          <w:r w:rsidDel="00A42A92">
            <w:delText>7</w:delText>
          </w:r>
          <w:r w:rsidDel="00A42A92">
            <w:rPr>
              <w:rFonts w:hint="eastAsia"/>
            </w:rPr>
            <w:delText>0</w:delText>
          </w:r>
        </w:del>
      </w:ins>
      <w:ins w:id="2057" w:author="Herry" w:date="2017-07-25T10:53:00Z">
        <w:del w:id="2058" w:author="Windows 用户" w:date="2017-10-18T00:57:00Z">
          <w:r w:rsidR="001F64EA" w:rsidDel="00A42A92">
            <w:delText>1</w:delText>
          </w:r>
        </w:del>
      </w:ins>
      <w:ins w:id="2059" w:author="Herry" w:date="2017-07-25T10:51:00Z">
        <w:del w:id="2060" w:author="Windows 用户" w:date="2017-10-18T00:57:00Z">
          <w:r w:rsidDel="00A42A92">
            <w:delText xml:space="preserve"> S</w:delText>
          </w:r>
          <w:r w:rsidDel="00A42A92">
            <w:rPr>
              <w:rFonts w:hint="eastAsia"/>
            </w:rPr>
            <w:delText xml:space="preserve">erver </w:delText>
          </w:r>
          <w:r w:rsidDel="00A42A92">
            <w:rPr>
              <w:rFonts w:hint="eastAsia"/>
            </w:rPr>
            <w:delText>服务器</w:delText>
          </w:r>
        </w:del>
      </w:ins>
      <w:ins w:id="2061" w:author="Herry" w:date="2017-07-25T10:52:00Z">
        <w:del w:id="2062" w:author="Windows 用户" w:date="2017-10-18T00:57:00Z">
          <w:r w:rsidR="009E4BC4" w:rsidDel="00A42A92">
            <w:rPr>
              <w:rFonts w:hint="eastAsia"/>
            </w:rPr>
            <w:delText>返回房间信息</w:delText>
          </w:r>
        </w:del>
      </w:ins>
    </w:p>
    <w:p w:rsidR="00A42A92" w:rsidRDefault="00A42A92">
      <w:pPr>
        <w:rPr>
          <w:ins w:id="2063" w:author="Windows 用户" w:date="2017-10-18T00:57:00Z"/>
        </w:rPr>
        <w:pPrChange w:id="2064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5" w:author="Windows 用户" w:date="2017-10-18T00:57:00Z"/>
        </w:rPr>
        <w:pPrChange w:id="2066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7" w:author="Windows 用户" w:date="2017-10-18T00:57:00Z"/>
        </w:rPr>
        <w:pPrChange w:id="2068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69" w:author="Windows 用户" w:date="2017-10-18T00:57:00Z"/>
        </w:rPr>
        <w:pPrChange w:id="2070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rPr>
          <w:ins w:id="2071" w:author="Windows 用户" w:date="2017-10-18T00:57:00Z"/>
        </w:rPr>
        <w:pPrChange w:id="2072" w:author="Windows 用户" w:date="2017-10-18T00:57:00Z">
          <w:pPr>
            <w:pStyle w:val="3"/>
            <w:spacing w:after="0"/>
          </w:pPr>
        </w:pPrChange>
      </w:pPr>
    </w:p>
    <w:p w:rsidR="00A42A92" w:rsidRDefault="00A42A92">
      <w:pPr>
        <w:ind w:firstLineChars="200" w:firstLine="420"/>
        <w:rPr>
          <w:ins w:id="2073" w:author="Windows 用户" w:date="2017-10-18T01:32:00Z"/>
        </w:rPr>
        <w:pPrChange w:id="2074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5" w:author="Windows 用户" w:date="2017-10-18T01:32:00Z"/>
        </w:rPr>
        <w:pPrChange w:id="2076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7" w:author="Windows 用户" w:date="2017-10-18T01:32:00Z"/>
        </w:rPr>
        <w:pPrChange w:id="2078" w:author="Windows 用户" w:date="2017-10-18T01:32:00Z">
          <w:pPr>
            <w:pStyle w:val="3"/>
            <w:spacing w:after="0"/>
          </w:pPr>
        </w:pPrChange>
      </w:pPr>
    </w:p>
    <w:p w:rsidR="00634840" w:rsidRDefault="00634840">
      <w:pPr>
        <w:ind w:firstLineChars="200" w:firstLine="420"/>
        <w:rPr>
          <w:ins w:id="2079" w:author="Windows 用户" w:date="2017-10-18T01:32:00Z"/>
        </w:rPr>
        <w:pPrChange w:id="2080" w:author="Windows 用户" w:date="2017-10-18T01:32:00Z">
          <w:pPr>
            <w:pStyle w:val="3"/>
            <w:spacing w:after="0"/>
          </w:pPr>
        </w:pPrChange>
      </w:pPr>
    </w:p>
    <w:p w:rsidR="00634840" w:rsidRPr="00634840" w:rsidRDefault="00634840">
      <w:pPr>
        <w:pStyle w:val="2"/>
        <w:rPr>
          <w:ins w:id="2081" w:author="Windows 用户" w:date="2017-10-18T00:57:00Z"/>
          <w:rPrChange w:id="2082" w:author="Windows 用户" w:date="2017-10-18T01:32:00Z">
            <w:rPr>
              <w:ins w:id="2083" w:author="Windows 用户" w:date="2017-10-18T00:57:00Z"/>
            </w:rPr>
          </w:rPrChange>
        </w:rPr>
        <w:pPrChange w:id="2084" w:author="Windows 用户" w:date="2017-10-18T01:32:00Z">
          <w:pPr>
            <w:pStyle w:val="3"/>
            <w:spacing w:after="0"/>
          </w:pPr>
        </w:pPrChange>
      </w:pPr>
      <w:ins w:id="2085" w:author="Windows 用户" w:date="2017-10-18T01:32:00Z">
        <w:r>
          <w:rPr>
            <w:rFonts w:hint="eastAsia"/>
          </w:rPr>
          <w:lastRenderedPageBreak/>
          <w:t>◆◆◆◆◆◆◆◆◆组局厅</w:t>
        </w:r>
        <w:r>
          <w:rPr>
            <w:rFonts w:hint="eastAsia"/>
          </w:rPr>
          <w:t>/</w:t>
        </w:r>
        <w:r>
          <w:rPr>
            <w:rFonts w:hint="eastAsia"/>
          </w:rPr>
          <w:t>焖鸡厅相关◆◆◆◆◆◆◆◆</w:t>
        </w:r>
      </w:ins>
    </w:p>
    <w:p w:rsidR="00A42A92" w:rsidRDefault="00A42A92" w:rsidP="00A42A92">
      <w:pPr>
        <w:pStyle w:val="3"/>
        <w:spacing w:after="0"/>
        <w:rPr>
          <w:ins w:id="2086" w:author="Windows 用户" w:date="2017-10-18T00:57:00Z"/>
        </w:rPr>
      </w:pPr>
      <w:ins w:id="2087" w:author="Windows 用户" w:date="2017-10-18T00:57:00Z">
        <w:r>
          <w:t>801 C</w:t>
        </w:r>
        <w:r>
          <w:rPr>
            <w:rFonts w:hint="eastAsia"/>
          </w:rPr>
          <w:t xml:space="preserve">lient </w:t>
        </w:r>
      </w:ins>
      <w:ins w:id="2088" w:author="Windows 用户" w:date="2017-10-18T01:16:00Z">
        <w:r w:rsidR="004D4067">
          <w:rPr>
            <w:rFonts w:hint="eastAsia"/>
          </w:rPr>
          <w:t>客户端</w:t>
        </w:r>
      </w:ins>
      <w:ins w:id="2089" w:author="Windows 用户" w:date="2017-10-18T01:24:00Z">
        <w:r w:rsidR="006D379D">
          <w:rPr>
            <w:rFonts w:hint="eastAsia"/>
          </w:rPr>
          <w:t>请求</w:t>
        </w:r>
      </w:ins>
      <w:ins w:id="2090" w:author="Windows 用户" w:date="2017-10-18T01:16:00Z">
        <w:r w:rsidR="004D4067">
          <w:rPr>
            <w:rFonts w:hint="eastAsia"/>
          </w:rPr>
          <w:t>创建</w:t>
        </w:r>
      </w:ins>
      <w:ins w:id="2091" w:author="Windows 用户" w:date="2017-10-18T01:24:00Z">
        <w:r w:rsidR="006D379D"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42A92" w:rsidRPr="0075787E" w:rsidTr="00A42A92">
        <w:trPr>
          <w:trHeight w:val="342"/>
          <w:ins w:id="2092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093" w:author="Windows 用户" w:date="2017-10-18T00:57:00Z"/>
              </w:rPr>
            </w:pPr>
            <w:ins w:id="2094" w:author="Windows 用户" w:date="2017-10-18T00:57:00Z">
              <w:r>
                <w:t>protocol body</w:t>
              </w:r>
            </w:ins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095" w:author="Windows 用户" w:date="2017-10-18T00:57:00Z"/>
              </w:rPr>
            </w:pPr>
            <w:ins w:id="2096" w:author="Windows 用户" w:date="2017-10-18T00:57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A42A92" w:rsidRPr="00635306" w:rsidRDefault="00A42A92" w:rsidP="00A42A92">
            <w:pPr>
              <w:rPr>
                <w:ins w:id="2097" w:author="Windows 用户" w:date="2017-10-18T00:57:00Z"/>
              </w:rPr>
            </w:pPr>
            <w:ins w:id="2098" w:author="Windows 用户" w:date="2017-10-18T01:00:00Z">
              <w:r w:rsidRPr="00A42A92">
                <w:rPr>
                  <w:rFonts w:hint="eastAsia"/>
                </w:rPr>
                <w:t>台面底注</w:t>
              </w:r>
            </w:ins>
          </w:p>
        </w:tc>
      </w:tr>
      <w:tr w:rsidR="00A42A92" w:rsidRPr="0075787E" w:rsidTr="00A42A92">
        <w:trPr>
          <w:trHeight w:val="342"/>
          <w:ins w:id="2099" w:author="Windows 用户" w:date="2017-10-18T00:57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0" w:author="Windows 用户" w:date="2017-10-18T00:57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1" w:author="Windows 用户" w:date="2017-10-18T00:57:00Z"/>
              </w:rPr>
            </w:pPr>
            <w:ins w:id="2102" w:author="Windows 用户" w:date="2017-10-18T01:0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5025EC" w:rsidRDefault="00A42A92" w:rsidP="00A42A92">
            <w:pPr>
              <w:rPr>
                <w:ins w:id="2103" w:author="Windows 用户" w:date="2017-10-18T00:57:00Z"/>
              </w:rPr>
            </w:pPr>
            <w:ins w:id="2104" w:author="Windows 用户" w:date="2017-10-18T01:00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A42A92" w:rsidRPr="0075787E" w:rsidTr="00A42A92">
        <w:trPr>
          <w:trHeight w:val="342"/>
          <w:ins w:id="2105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06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07" w:author="Windows 用户" w:date="2017-10-18T01:00:00Z"/>
              </w:rPr>
            </w:pPr>
            <w:ins w:id="2108" w:author="Windows 用户" w:date="2017-10-18T01:00:00Z">
              <w: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09" w:author="Windows 用户" w:date="2017-10-18T01:00:00Z"/>
              </w:rPr>
            </w:pPr>
            <w:ins w:id="2110" w:author="Windows 用户" w:date="2017-10-18T01:08:00Z">
              <w:r w:rsidRPr="00A42A92">
                <w:rPr>
                  <w:rFonts w:hint="eastAsia"/>
                </w:rPr>
                <w:t>是否允许陌生人加入</w:t>
              </w:r>
            </w:ins>
          </w:p>
        </w:tc>
      </w:tr>
      <w:tr w:rsidR="00A42A92" w:rsidRPr="0075787E" w:rsidTr="00A42A92">
        <w:trPr>
          <w:trHeight w:val="342"/>
          <w:ins w:id="2111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2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3" w:author="Windows 用户" w:date="2017-10-18T01:00:00Z"/>
              </w:rPr>
            </w:pPr>
            <w:ins w:id="2114" w:author="Windows 用户" w:date="2017-10-18T01:00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15" w:author="Windows 用户" w:date="2017-10-18T01:00:00Z"/>
              </w:rPr>
            </w:pPr>
            <w:ins w:id="2116" w:author="Windows 用户" w:date="2017-10-18T01:13:00Z">
              <w:r w:rsidRPr="00A42A92">
                <w:rPr>
                  <w:rFonts w:hint="eastAsia"/>
                </w:rPr>
                <w:t>游戏模式</w:t>
              </w:r>
            </w:ins>
          </w:p>
        </w:tc>
      </w:tr>
      <w:tr w:rsidR="00A42A92" w:rsidRPr="0075787E" w:rsidTr="00A42A92">
        <w:trPr>
          <w:trHeight w:val="342"/>
          <w:ins w:id="2117" w:author="Windows 用户" w:date="2017-10-18T01:00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18" w:author="Windows 用户" w:date="2017-10-18T01:00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19" w:author="Windows 用户" w:date="2017-10-18T01:00:00Z"/>
              </w:rPr>
            </w:pPr>
            <w:ins w:id="2120" w:author="Windows 用户" w:date="2017-10-18T01:01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1" w:author="Windows 用户" w:date="2017-10-18T01:00:00Z"/>
              </w:rPr>
            </w:pPr>
            <w:ins w:id="2122" w:author="Windows 用户" w:date="2017-10-18T01:13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 </w:t>
              </w:r>
              <w:r w:rsidRPr="00A42A92">
                <w:rPr>
                  <w:rFonts w:hint="eastAsia"/>
                </w:rPr>
                <w:t>必闷三圈</w:t>
              </w:r>
            </w:ins>
          </w:p>
        </w:tc>
      </w:tr>
      <w:tr w:rsidR="00A42A92" w:rsidRPr="0075787E" w:rsidTr="00A42A92">
        <w:trPr>
          <w:trHeight w:val="342"/>
          <w:ins w:id="2123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24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25" w:author="Windows 用户" w:date="2017-10-18T01:13:00Z"/>
              </w:rPr>
            </w:pPr>
            <w:ins w:id="2126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27" w:author="Windows 用户" w:date="2017-10-18T01:13:00Z"/>
              </w:rPr>
            </w:pPr>
            <w:ins w:id="2128" w:author="Windows 用户" w:date="2017-10-18T01:13:00Z">
              <w:r w:rsidRPr="00A42A92">
                <w:rPr>
                  <w:rFonts w:hint="eastAsia"/>
                </w:rPr>
                <w:t>入场设定</w:t>
              </w:r>
            </w:ins>
          </w:p>
        </w:tc>
      </w:tr>
      <w:tr w:rsidR="00A42A92" w:rsidRPr="0075787E" w:rsidTr="00A42A92">
        <w:trPr>
          <w:trHeight w:val="342"/>
          <w:ins w:id="2129" w:author="Windows 用户" w:date="2017-10-18T01:13:00Z"/>
        </w:trPr>
        <w:tc>
          <w:tcPr>
            <w:tcW w:w="2411" w:type="dxa"/>
            <w:shd w:val="clear" w:color="auto" w:fill="8DB3E2" w:themeFill="text2" w:themeFillTint="66"/>
          </w:tcPr>
          <w:p w:rsidR="00A42A92" w:rsidRDefault="00A42A92" w:rsidP="00A42A92">
            <w:pPr>
              <w:ind w:firstLineChars="200" w:firstLine="420"/>
              <w:rPr>
                <w:ins w:id="2130" w:author="Windows 用户" w:date="2017-10-18T01:13:00Z"/>
              </w:rPr>
            </w:pPr>
          </w:p>
        </w:tc>
        <w:tc>
          <w:tcPr>
            <w:tcW w:w="2693" w:type="dxa"/>
          </w:tcPr>
          <w:p w:rsidR="00A42A92" w:rsidRDefault="00A42A92" w:rsidP="00A42A92">
            <w:pPr>
              <w:rPr>
                <w:ins w:id="2131" w:author="Windows 用户" w:date="2017-10-18T01:13:00Z"/>
              </w:rPr>
            </w:pPr>
            <w:ins w:id="2132" w:author="Windows 用户" w:date="2017-10-18T01:13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A42A92" w:rsidRPr="00A42A92" w:rsidRDefault="00A42A92" w:rsidP="00A42A92">
            <w:pPr>
              <w:rPr>
                <w:ins w:id="2133" w:author="Windows 用户" w:date="2017-10-18T01:13:00Z"/>
              </w:rPr>
            </w:pPr>
            <w:ins w:id="2134" w:author="Windows 用户" w:date="2017-10-18T01:13:00Z">
              <w:r w:rsidRPr="00A42A92">
                <w:rPr>
                  <w:rFonts w:hint="eastAsia"/>
                </w:rPr>
                <w:t>离场设定</w:t>
              </w:r>
            </w:ins>
          </w:p>
        </w:tc>
      </w:tr>
    </w:tbl>
    <w:p w:rsidR="004D4067" w:rsidRDefault="004D4067">
      <w:pPr>
        <w:rPr>
          <w:ins w:id="2135" w:author="Windows 用户" w:date="2017-10-18T01:24:00Z"/>
        </w:rPr>
      </w:pPr>
    </w:p>
    <w:p w:rsidR="00264611" w:rsidRDefault="00264611" w:rsidP="00264611">
      <w:pPr>
        <w:pStyle w:val="3"/>
        <w:spacing w:after="0"/>
        <w:rPr>
          <w:ins w:id="2136" w:author="Windows 用户" w:date="2017-10-18T01:24:00Z"/>
        </w:rPr>
      </w:pPr>
      <w:ins w:id="2137" w:author="Windows 用户" w:date="2017-10-18T01:24:00Z">
        <w:r>
          <w:t>80</w:t>
        </w:r>
        <w:del w:id="2138" w:author="Code110" w:date="2017-10-22T13:35:00Z">
          <w:r w:rsidR="006D379D" w:rsidDel="00A5244F">
            <w:delText>2</w:delText>
          </w:r>
        </w:del>
      </w:ins>
      <w:ins w:id="2139" w:author="Code110" w:date="2017-10-22T13:35:00Z">
        <w:r w:rsidR="00A5244F">
          <w:t>1</w:t>
        </w:r>
      </w:ins>
      <w:ins w:id="2140" w:author="Windows 用户" w:date="2017-10-18T01:24:00Z">
        <w:r>
          <w:t xml:space="preserve"> </w:t>
        </w:r>
        <w:del w:id="2141" w:author="Code110" w:date="2017-10-22T13:44:00Z">
          <w:r w:rsidDel="00C50C37">
            <w:delText>C</w:delText>
          </w:r>
          <w:r w:rsidDel="00C50C37">
            <w:rPr>
              <w:rFonts w:hint="eastAsia"/>
            </w:rPr>
            <w:delText>lient</w:delText>
          </w:r>
        </w:del>
      </w:ins>
      <w:ins w:id="2142" w:author="Code110" w:date="2017-10-22T13:44:00Z">
        <w:r w:rsidR="00C50C37">
          <w:t>Sever</w:t>
        </w:r>
      </w:ins>
      <w:ins w:id="2143" w:author="Windows 用户" w:date="2017-10-18T01:24:00Z">
        <w:r>
          <w:rPr>
            <w:rFonts w:hint="eastAsia"/>
          </w:rPr>
          <w:t xml:space="preserve"> </w:t>
        </w:r>
        <w:r w:rsidR="006D379D">
          <w:rPr>
            <w:rFonts w:hint="eastAsia"/>
          </w:rPr>
          <w:t>服务端</w:t>
        </w:r>
      </w:ins>
      <w:ins w:id="2144" w:author="Windows 用户" w:date="2017-10-18T01:25:00Z">
        <w:r w:rsidR="006D379D">
          <w:rPr>
            <w:rFonts w:hint="eastAsia"/>
          </w:rPr>
          <w:t>创建包间返回</w:t>
        </w:r>
        <w:r w:rsidR="00470997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64611" w:rsidRPr="0075787E" w:rsidTr="00A5244F">
        <w:trPr>
          <w:trHeight w:val="342"/>
          <w:ins w:id="2145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46" w:author="Windows 用户" w:date="2017-10-18T01:24:00Z"/>
              </w:rPr>
            </w:pPr>
            <w:ins w:id="2147" w:author="Windows 用户" w:date="2017-10-18T01:24:00Z">
              <w:r>
                <w:t>protocol body</w:t>
              </w:r>
            </w:ins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48" w:author="Windows 用户" w:date="2017-10-18T01:24:00Z"/>
              </w:rPr>
            </w:pPr>
            <w:ins w:id="2149" w:author="Windows 用户" w:date="2017-10-18T01:24:00Z">
              <w:r>
                <w:t>U</w:t>
              </w:r>
              <w:r w:rsidR="00441824"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470997" w:rsidRDefault="00470997" w:rsidP="00470997">
            <w:pPr>
              <w:rPr>
                <w:ins w:id="2150" w:author="Windows 用户" w:date="2017-10-18T01:25:00Z"/>
              </w:rPr>
            </w:pPr>
            <w:ins w:id="2151" w:author="Windows 用户" w:date="2017-10-18T01:25:00Z">
              <w:r>
                <w:rPr>
                  <w:rFonts w:hint="eastAsia"/>
                </w:rPr>
                <w:t>结果</w:t>
              </w:r>
            </w:ins>
          </w:p>
          <w:p w:rsidR="00470997" w:rsidRDefault="00470997" w:rsidP="00470997">
            <w:pPr>
              <w:rPr>
                <w:ins w:id="2152" w:author="Windows 用户" w:date="2017-10-18T01:25:00Z"/>
              </w:rPr>
            </w:pPr>
            <w:ins w:id="2153" w:author="Windows 用户" w:date="2017-10-18T01:2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470997" w:rsidRDefault="00470997" w:rsidP="00470997">
            <w:pPr>
              <w:rPr>
                <w:ins w:id="2154" w:author="Windows 用户" w:date="2017-10-18T01:25:00Z"/>
              </w:rPr>
            </w:pPr>
            <w:ins w:id="2155" w:author="Windows 用户" w:date="2017-10-18T01:2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470997" w:rsidRDefault="00470997" w:rsidP="00470997">
            <w:pPr>
              <w:rPr>
                <w:ins w:id="2156" w:author="Windows 用户" w:date="2017-10-18T01:25:00Z"/>
              </w:rPr>
            </w:pPr>
            <w:ins w:id="2157" w:author="Windows 用户" w:date="2017-10-18T01:2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配置不存在</w:t>
              </w:r>
            </w:ins>
          </w:p>
          <w:p w:rsidR="00264611" w:rsidRPr="00635306" w:rsidRDefault="00751C07">
            <w:pPr>
              <w:rPr>
                <w:ins w:id="2158" w:author="Windows 用户" w:date="2017-10-18T01:24:00Z"/>
              </w:rPr>
            </w:pPr>
            <w:ins w:id="2159" w:author="Windows 用户" w:date="2017-10-22T04:04:00Z">
              <w:r>
                <w:t>3</w:t>
              </w:r>
            </w:ins>
            <w:ins w:id="2160" w:author="Windows 用户" w:date="2017-10-18T01:25:00Z">
              <w:r w:rsidR="00470997">
                <w:rPr>
                  <w:rFonts w:hint="eastAsia"/>
                </w:rPr>
                <w:t xml:space="preserve">: </w:t>
              </w:r>
              <w:r>
                <w:t xml:space="preserve"> </w:t>
              </w:r>
            </w:ins>
            <w:ins w:id="2161" w:author="Windows 用户" w:date="2017-10-22T04:04:00Z">
              <w:r>
                <w:t>大厅</w:t>
              </w:r>
            </w:ins>
            <w:ins w:id="2162" w:author="Windows 用户" w:date="2017-10-18T01:25:00Z">
              <w:r w:rsidR="00470997">
                <w:rPr>
                  <w:rFonts w:hint="eastAsia"/>
                </w:rPr>
                <w:t>正在维护中</w:t>
              </w:r>
            </w:ins>
          </w:p>
        </w:tc>
      </w:tr>
      <w:tr w:rsidR="00264611" w:rsidRPr="0075787E" w:rsidTr="00A5244F">
        <w:trPr>
          <w:trHeight w:val="342"/>
          <w:ins w:id="2163" w:author="Windows 用户" w:date="2017-10-18T01:24:00Z"/>
        </w:trPr>
        <w:tc>
          <w:tcPr>
            <w:tcW w:w="2411" w:type="dxa"/>
            <w:shd w:val="clear" w:color="auto" w:fill="8DB3E2" w:themeFill="text2" w:themeFillTint="66"/>
          </w:tcPr>
          <w:p w:rsidR="00264611" w:rsidRDefault="00264611" w:rsidP="00A5244F">
            <w:pPr>
              <w:ind w:firstLineChars="200" w:firstLine="420"/>
              <w:rPr>
                <w:ins w:id="2164" w:author="Windows 用户" w:date="2017-10-18T01:24:00Z"/>
              </w:rPr>
            </w:pPr>
          </w:p>
        </w:tc>
        <w:tc>
          <w:tcPr>
            <w:tcW w:w="2693" w:type="dxa"/>
          </w:tcPr>
          <w:p w:rsidR="00264611" w:rsidRDefault="00264611" w:rsidP="00A5244F">
            <w:pPr>
              <w:rPr>
                <w:ins w:id="2165" w:author="Windows 用户" w:date="2017-10-18T01:24:00Z"/>
              </w:rPr>
            </w:pPr>
            <w:ins w:id="2166" w:author="Windows 用户" w:date="2017-10-18T01:24:00Z">
              <w:r>
                <w:t>Uint32</w:t>
              </w:r>
            </w:ins>
          </w:p>
        </w:tc>
        <w:tc>
          <w:tcPr>
            <w:tcW w:w="3546" w:type="dxa"/>
          </w:tcPr>
          <w:p w:rsidR="00264611" w:rsidRPr="005025EC" w:rsidRDefault="007346A8" w:rsidP="00A5244F">
            <w:pPr>
              <w:rPr>
                <w:ins w:id="2167" w:author="Windows 用户" w:date="2017-10-18T01:24:00Z"/>
              </w:rPr>
            </w:pPr>
            <w:ins w:id="2168" w:author="Windows 用户" w:date="2017-10-18T01:26:00Z">
              <w:r>
                <w:rPr>
                  <w:rFonts w:hint="eastAsia"/>
                </w:rPr>
                <w:t>房间号</w:t>
              </w:r>
            </w:ins>
          </w:p>
        </w:tc>
      </w:tr>
    </w:tbl>
    <w:p w:rsidR="00264611" w:rsidRDefault="00264611">
      <w:pPr>
        <w:rPr>
          <w:ins w:id="2169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170" w:author="Windows 用户" w:date="2017-10-18T01:16:00Z"/>
        </w:rPr>
      </w:pPr>
      <w:ins w:id="2171" w:author="Windows 用户" w:date="2017-10-18T01:16:00Z">
        <w:r>
          <w:t>80</w:t>
        </w:r>
      </w:ins>
      <w:ins w:id="2172" w:author="Windows 用户" w:date="2017-10-22T04:04:00Z">
        <w:del w:id="2173" w:author="Code110" w:date="2017-10-22T13:36:00Z">
          <w:r w:rsidR="00751C07" w:rsidDel="00C50C37">
            <w:delText>3</w:delText>
          </w:r>
        </w:del>
      </w:ins>
      <w:ins w:id="2174" w:author="Code110" w:date="2017-10-22T13:36:00Z">
        <w:r w:rsidR="00C50C37">
          <w:t>2</w:t>
        </w:r>
      </w:ins>
      <w:ins w:id="2175" w:author="Windows 用户" w:date="2017-10-18T01:16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</w:t>
        </w:r>
      </w:ins>
      <w:ins w:id="2176" w:author="Windows 用户" w:date="2017-10-18T01:17:00Z">
        <w:r>
          <w:rPr>
            <w:rFonts w:hint="eastAsia"/>
          </w:rPr>
          <w:t>进入</w:t>
        </w:r>
      </w:ins>
      <w:ins w:id="2177" w:author="Windows 用户" w:date="2017-10-18T01:18:00Z">
        <w:r>
          <w:rPr>
            <w:rFonts w:hint="eastAsia"/>
          </w:rPr>
          <w:t>包间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17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79" w:author="Windows 用户" w:date="2017-10-18T01:16:00Z"/>
              </w:rPr>
            </w:pPr>
            <w:ins w:id="2180" w:author="Windows 用户" w:date="2017-10-18T01:16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2181" w:author="Windows 用户" w:date="2017-10-18T01:16:00Z"/>
              </w:rPr>
            </w:pPr>
            <w:ins w:id="2182" w:author="Windows 用户" w:date="2017-10-18T01:1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183" w:author="Windows 用户" w:date="2017-10-18T01:16:00Z"/>
              </w:rPr>
            </w:pPr>
            <w:ins w:id="2184" w:author="Windows 用户" w:date="2017-10-18T01:16:00Z">
              <w:del w:id="2185" w:author="Code110" w:date="2017-10-22T13:48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186" w:author="Code110" w:date="2017-10-22T13:48:00Z">
              <w:r w:rsidR="00616E44">
                <w:rPr>
                  <w:rFonts w:hint="eastAsia"/>
                </w:rPr>
                <w:t>账号</w:t>
              </w:r>
            </w:ins>
            <w:ins w:id="2187" w:author="Windows 用户" w:date="2017-10-18T01:16:00Z">
              <w:r>
                <w:rPr>
                  <w:rFonts w:hint="eastAsia"/>
                </w:rPr>
                <w:t>ID</w:t>
              </w:r>
            </w:ins>
          </w:p>
        </w:tc>
      </w:tr>
      <w:tr w:rsidR="004D4067" w:rsidRPr="00616E44" w:rsidTr="00A5244F">
        <w:trPr>
          <w:trHeight w:val="342"/>
          <w:ins w:id="2188" w:author="Windows 用户" w:date="2017-10-18T01:16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189" w:author="Windows 用户" w:date="2017-10-18T01:16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190" w:author="Windows 用户" w:date="2017-10-18T01:16:00Z"/>
              </w:rPr>
            </w:pPr>
            <w:ins w:id="2191" w:author="Code110" w:date="2017-10-22T13:52:00Z">
              <w:r>
                <w:t>U</w:t>
              </w:r>
              <w:r>
                <w:rPr>
                  <w:rFonts w:hint="eastAsia"/>
                </w:rPr>
                <w:t>int32</w:t>
              </w:r>
            </w:ins>
            <w:ins w:id="2192" w:author="Windows 用户" w:date="2017-10-18T01:19:00Z">
              <w:del w:id="2193" w:author="Code110" w:date="2017-10-22T13:48:00Z">
                <w:r w:rsidR="004D4067" w:rsidDel="00616E44">
                  <w:delText>Uiint32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2194" w:author="Windows 用户" w:date="2017-10-18T01:16:00Z"/>
              </w:rPr>
            </w:pPr>
            <w:ins w:id="2195" w:author="Windows 用户" w:date="2017-10-18T01:19:00Z">
              <w:del w:id="2196" w:author="Code110" w:date="2017-10-22T13:49:00Z">
                <w:r w:rsidDel="00616E44">
                  <w:rPr>
                    <w:rFonts w:hint="eastAsia"/>
                  </w:rPr>
                  <w:delText>账号</w:delText>
                </w:r>
                <w:r w:rsidDel="00616E44">
                  <w:rPr>
                    <w:rFonts w:hint="eastAsia"/>
                  </w:rPr>
                  <w:delText xml:space="preserve"> ID</w:delText>
                </w:r>
              </w:del>
            </w:ins>
            <w:ins w:id="2197" w:author="Code110" w:date="2017-10-22T13:52:00Z">
              <w:r w:rsidR="00616E44">
                <w:rPr>
                  <w:rFonts w:hint="eastAsia"/>
                </w:rPr>
                <w:t>房间</w:t>
              </w:r>
              <w:r w:rsidR="00616E44">
                <w:rPr>
                  <w:rFonts w:hint="eastAsia"/>
                </w:rPr>
                <w:t>ID</w:t>
              </w:r>
            </w:ins>
          </w:p>
        </w:tc>
      </w:tr>
    </w:tbl>
    <w:p w:rsidR="00352942" w:rsidRDefault="00352942" w:rsidP="00352942">
      <w:pPr>
        <w:pStyle w:val="3"/>
        <w:spacing w:after="0"/>
        <w:rPr>
          <w:ins w:id="2198" w:author="Code110" w:date="2017-10-22T13:56:00Z"/>
        </w:rPr>
      </w:pPr>
      <w:ins w:id="2199" w:author="Code110" w:date="2017-10-22T13:56:00Z">
        <w:r>
          <w:t>802 Sever</w:t>
        </w:r>
        <w:r>
          <w:rPr>
            <w:rFonts w:hint="eastAsia"/>
          </w:rPr>
          <w:t xml:space="preserve"> </w:t>
        </w:r>
      </w:ins>
      <w:ins w:id="2200" w:author="Code110" w:date="2017-10-22T13:57:00Z">
        <w:r>
          <w:rPr>
            <w:rFonts w:hint="eastAsia"/>
          </w:rPr>
          <w:t>服务端</w:t>
        </w:r>
        <w:r>
          <w:t>反馈</w:t>
        </w:r>
      </w:ins>
      <w:ins w:id="2201" w:author="Code110" w:date="2017-10-22T13:56:00Z">
        <w:r>
          <w:rPr>
            <w:rFonts w:hint="eastAsia"/>
          </w:rPr>
          <w:t>进入包间</w:t>
        </w:r>
      </w:ins>
      <w:ins w:id="2202" w:author="Code110" w:date="2017-10-22T14:04:00Z">
        <w:r w:rsidR="0083617F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352942" w:rsidRPr="0075787E" w:rsidTr="008877EB">
        <w:trPr>
          <w:trHeight w:val="342"/>
          <w:ins w:id="2203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04" w:author="Code110" w:date="2017-10-22T13:56:00Z"/>
              </w:rPr>
            </w:pPr>
            <w:ins w:id="2205" w:author="Code110" w:date="2017-10-22T13:56:00Z">
              <w:r>
                <w:t>protocol body</w:t>
              </w:r>
            </w:ins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06" w:author="Code110" w:date="2017-10-22T13:56:00Z"/>
              </w:rPr>
            </w:pPr>
            <w:ins w:id="2207" w:author="Code110" w:date="2017-10-22T13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352942" w:rsidRDefault="00352942" w:rsidP="00352942">
            <w:pPr>
              <w:rPr>
                <w:ins w:id="2208" w:author="Code110" w:date="2017-10-22T14:02:00Z"/>
              </w:rPr>
            </w:pPr>
            <w:ins w:id="2209" w:author="Code110" w:date="2017-10-22T14:02:00Z">
              <w:r>
                <w:rPr>
                  <w:rFonts w:hint="eastAsia"/>
                </w:rPr>
                <w:t>结果</w:t>
              </w:r>
            </w:ins>
          </w:p>
          <w:p w:rsidR="00352942" w:rsidRDefault="00352942" w:rsidP="00352942">
            <w:pPr>
              <w:rPr>
                <w:ins w:id="2210" w:author="Code110" w:date="2017-10-22T14:02:00Z"/>
              </w:rPr>
            </w:pPr>
            <w:ins w:id="2211" w:author="Code110" w:date="2017-10-22T14:02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352942" w:rsidRDefault="00352942" w:rsidP="00352942">
            <w:pPr>
              <w:rPr>
                <w:ins w:id="2212" w:author="Code110" w:date="2017-10-22T14:02:00Z"/>
              </w:rPr>
            </w:pPr>
            <w:ins w:id="2213" w:author="Code110" w:date="2017-10-22T14:02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352942" w:rsidRDefault="00352942" w:rsidP="00352942">
            <w:pPr>
              <w:rPr>
                <w:ins w:id="2214" w:author="Code110" w:date="2017-10-22T14:02:00Z"/>
              </w:rPr>
            </w:pPr>
            <w:ins w:id="2215" w:author="Code110" w:date="2017-10-22T14:02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352942" w:rsidRDefault="00352942" w:rsidP="00352942">
            <w:pPr>
              <w:rPr>
                <w:ins w:id="2216" w:author="Code110" w:date="2017-10-22T14:02:00Z"/>
              </w:rPr>
            </w:pPr>
            <w:ins w:id="2217" w:author="Code110" w:date="2017-10-22T14:02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352942" w:rsidRDefault="00352942" w:rsidP="00352942">
            <w:pPr>
              <w:rPr>
                <w:ins w:id="2218" w:author="Windows 用户" w:date="2017-10-24T00:13:00Z"/>
              </w:rPr>
            </w:pPr>
            <w:ins w:id="2219" w:author="Code110" w:date="2017-10-22T14:03:00Z">
              <w:r>
                <w:t>4</w:t>
              </w:r>
            </w:ins>
            <w:ins w:id="2220" w:author="Code110" w:date="2017-10-22T14:02:00Z">
              <w:r>
                <w:rPr>
                  <w:rFonts w:hint="eastAsia"/>
                </w:rPr>
                <w:t xml:space="preserve">: </w:t>
              </w:r>
              <w:r>
                <w:rPr>
                  <w:rFonts w:hint="eastAsia"/>
                </w:rPr>
                <w:t>已在房间内</w:t>
              </w:r>
            </w:ins>
          </w:p>
          <w:p w:rsidR="00D327FC" w:rsidRDefault="00D327FC" w:rsidP="00352942">
            <w:pPr>
              <w:rPr>
                <w:ins w:id="2221" w:author="Windows 用户" w:date="2017-10-24T00:17:00Z"/>
              </w:rPr>
            </w:pPr>
            <w:ins w:id="2222" w:author="Windows 用户" w:date="2017-10-24T00:13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</w:p>
          <w:p w:rsidR="00D569DD" w:rsidRDefault="00D569DD" w:rsidP="00352942">
            <w:pPr>
              <w:rPr>
                <w:ins w:id="2223" w:author="Code110" w:date="2017-10-22T14:02:00Z"/>
              </w:rPr>
            </w:pPr>
            <w:ins w:id="2224" w:author="Windows 用户" w:date="2017-10-24T00:17:00Z">
              <w:r>
                <w:rPr>
                  <w:rFonts w:hint="eastAsia"/>
                </w:rPr>
                <w:t>6:</w:t>
              </w:r>
              <w:r>
                <w:t xml:space="preserve"> </w:t>
              </w:r>
              <w:r w:rsidR="00136979">
                <w:t>账号</w:t>
              </w:r>
              <w:r>
                <w:t>金币不足</w:t>
              </w:r>
            </w:ins>
          </w:p>
          <w:p w:rsidR="00352942" w:rsidRPr="00635306" w:rsidRDefault="00352942" w:rsidP="00352942">
            <w:pPr>
              <w:rPr>
                <w:ins w:id="2225" w:author="Code110" w:date="2017-10-22T13:56:00Z"/>
              </w:rPr>
            </w:pPr>
            <w:ins w:id="2226" w:author="Code110" w:date="2017-10-22T14:03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352942" w:rsidRPr="00A0125B" w:rsidTr="008877EB">
        <w:trPr>
          <w:trHeight w:val="342"/>
          <w:ins w:id="2227" w:author="Code110" w:date="2017-10-22T13:56:00Z"/>
        </w:trPr>
        <w:tc>
          <w:tcPr>
            <w:tcW w:w="2411" w:type="dxa"/>
            <w:shd w:val="clear" w:color="auto" w:fill="8DB3E2" w:themeFill="text2" w:themeFillTint="66"/>
          </w:tcPr>
          <w:p w:rsidR="00352942" w:rsidRDefault="00352942" w:rsidP="008877EB">
            <w:pPr>
              <w:ind w:firstLineChars="200" w:firstLine="420"/>
              <w:rPr>
                <w:ins w:id="2228" w:author="Code110" w:date="2017-10-22T13:56:00Z"/>
              </w:rPr>
            </w:pPr>
          </w:p>
        </w:tc>
        <w:tc>
          <w:tcPr>
            <w:tcW w:w="2693" w:type="dxa"/>
          </w:tcPr>
          <w:p w:rsidR="00352942" w:rsidRDefault="00352942" w:rsidP="008877EB">
            <w:pPr>
              <w:rPr>
                <w:ins w:id="2229" w:author="Code110" w:date="2017-10-22T13:56:00Z"/>
              </w:rPr>
            </w:pPr>
            <w:ins w:id="2230" w:author="Code110" w:date="2017-10-22T13:56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352942" w:rsidRPr="005025EC" w:rsidRDefault="00352942" w:rsidP="008877EB">
            <w:pPr>
              <w:rPr>
                <w:ins w:id="2231" w:author="Code110" w:date="2017-10-22T13:56:00Z"/>
              </w:rPr>
            </w:pPr>
            <w:ins w:id="2232" w:author="Code110" w:date="2017-10-22T13:56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</w:tbl>
    <w:p w:rsidR="00E060DE" w:rsidRDefault="00E060DE" w:rsidP="004D4067">
      <w:pPr>
        <w:rPr>
          <w:ins w:id="2233" w:author="Windows 用户" w:date="2017-10-18T01:16:00Z"/>
        </w:rPr>
      </w:pPr>
    </w:p>
    <w:p w:rsidR="004D4067" w:rsidRDefault="004D4067" w:rsidP="004D4067">
      <w:pPr>
        <w:pStyle w:val="3"/>
        <w:spacing w:after="0"/>
        <w:rPr>
          <w:ins w:id="2234" w:author="Windows 用户" w:date="2017-10-18T01:18:00Z"/>
        </w:rPr>
      </w:pPr>
      <w:ins w:id="2235" w:author="Windows 用户" w:date="2017-10-18T01:18:00Z">
        <w:r>
          <w:lastRenderedPageBreak/>
          <w:t>80</w:t>
        </w:r>
      </w:ins>
      <w:ins w:id="2236" w:author="Windows 用户" w:date="2017-10-22T04:04:00Z">
        <w:del w:id="2237" w:author="Code110" w:date="2017-10-22T13:37:00Z">
          <w:r w:rsidR="0031736D" w:rsidDel="00C50C37">
            <w:delText>4</w:delText>
          </w:r>
        </w:del>
      </w:ins>
      <w:ins w:id="2238" w:author="Code110" w:date="2017-10-22T13:37:00Z">
        <w:r w:rsidR="00C50C37">
          <w:t>3</w:t>
        </w:r>
      </w:ins>
      <w:ins w:id="2239" w:author="Windows 用户" w:date="2017-10-18T01:18:00Z">
        <w:r>
          <w:t xml:space="preserve"> C</w:t>
        </w:r>
        <w:r>
          <w:rPr>
            <w:rFonts w:hint="eastAsia"/>
          </w:rPr>
          <w:t xml:space="preserve">lient </w:t>
        </w:r>
        <w:r>
          <w:rPr>
            <w:rFonts w:hint="eastAsia"/>
          </w:rPr>
          <w:t>客户端请求进入</w:t>
        </w:r>
      </w:ins>
      <w:ins w:id="2240" w:author="Windows 用户" w:date="2017-10-18T01:19:00Z">
        <w:r>
          <w:rPr>
            <w:rFonts w:hint="eastAsia"/>
          </w:rPr>
          <w:t>焖鸡房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2241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42" w:author="Windows 用户" w:date="2017-10-18T01:18:00Z"/>
              </w:rPr>
            </w:pPr>
            <w:ins w:id="2243" w:author="Windows 用户" w:date="2017-10-18T01:18:00Z">
              <w:r>
                <w:t>protocol body</w:t>
              </w:r>
            </w:ins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44" w:author="Windows 用户" w:date="2017-10-18T01:18:00Z"/>
              </w:rPr>
            </w:pPr>
            <w:ins w:id="2245" w:author="Code110" w:date="2017-10-22T13:53:00Z">
              <w:r>
                <w:t>Uint32</w:t>
              </w:r>
            </w:ins>
            <w:ins w:id="2246" w:author="Windows 用户" w:date="2017-10-18T01:18:00Z">
              <w:del w:id="2247" w:author="Code110" w:date="2017-10-22T13:53:00Z">
                <w:r w:rsidR="004D4067" w:rsidDel="00616E44">
                  <w:delText>U</w:delText>
                </w:r>
                <w:r w:rsidR="008A6F63" w:rsidDel="00616E44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4D4067" w:rsidRPr="00635306" w:rsidRDefault="004D4067" w:rsidP="00A5244F">
            <w:pPr>
              <w:rPr>
                <w:ins w:id="2248" w:author="Windows 用户" w:date="2017-10-18T01:18:00Z"/>
              </w:rPr>
            </w:pPr>
            <w:ins w:id="2249" w:author="Windows 用户" w:date="2017-10-18T01:18:00Z">
              <w:del w:id="2250" w:author="Code110" w:date="2017-10-22T13:53:00Z">
                <w:r w:rsidDel="00616E44">
                  <w:rPr>
                    <w:rFonts w:hint="eastAsia"/>
                  </w:rPr>
                  <w:delText>房间</w:delText>
                </w:r>
              </w:del>
            </w:ins>
            <w:ins w:id="2251" w:author="Code110" w:date="2017-10-22T13:53:00Z">
              <w:r w:rsidR="00616E44">
                <w:rPr>
                  <w:rFonts w:hint="eastAsia"/>
                </w:rPr>
                <w:t>账号</w:t>
              </w:r>
              <w:r w:rsidR="00616E44">
                <w:rPr>
                  <w:rFonts w:hint="eastAsia"/>
                </w:rPr>
                <w:t>ID</w:t>
              </w:r>
            </w:ins>
            <w:ins w:id="2252" w:author="Windows 用户" w:date="2017-10-22T04:05:00Z">
              <w:del w:id="2253" w:author="Code110" w:date="2017-10-22T13:53:00Z">
                <w:r w:rsidR="008A6F63" w:rsidDel="00616E44">
                  <w:rPr>
                    <w:rFonts w:hint="eastAsia"/>
                  </w:rPr>
                  <w:delText>类型</w:delText>
                </w:r>
              </w:del>
            </w:ins>
          </w:p>
        </w:tc>
      </w:tr>
      <w:tr w:rsidR="004D4067" w:rsidRPr="0075787E" w:rsidTr="00A5244F">
        <w:trPr>
          <w:trHeight w:val="342"/>
          <w:ins w:id="2254" w:author="Windows 用户" w:date="2017-10-18T01:18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2255" w:author="Windows 用户" w:date="2017-10-18T01:18:00Z"/>
              </w:rPr>
            </w:pPr>
          </w:p>
        </w:tc>
        <w:tc>
          <w:tcPr>
            <w:tcW w:w="2693" w:type="dxa"/>
          </w:tcPr>
          <w:p w:rsidR="004D4067" w:rsidRDefault="00616E44" w:rsidP="00A5244F">
            <w:pPr>
              <w:rPr>
                <w:ins w:id="2256" w:author="Windows 用户" w:date="2017-10-18T01:18:00Z"/>
              </w:rPr>
            </w:pPr>
            <w:ins w:id="2257" w:author="Code110" w:date="2017-10-22T13:54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258" w:author="Windows 用户" w:date="2017-10-18T01:21:00Z">
              <w:del w:id="2259" w:author="Code110" w:date="2017-10-22T13:54:00Z">
                <w:r w:rsidR="00264611" w:rsidDel="00616E44">
                  <w:delText>Uint32</w:delText>
                </w:r>
              </w:del>
            </w:ins>
          </w:p>
        </w:tc>
        <w:tc>
          <w:tcPr>
            <w:tcW w:w="3546" w:type="dxa"/>
          </w:tcPr>
          <w:p w:rsidR="004D4067" w:rsidRPr="005025EC" w:rsidRDefault="00616E44" w:rsidP="00A5244F">
            <w:pPr>
              <w:rPr>
                <w:ins w:id="2260" w:author="Windows 用户" w:date="2017-10-18T01:18:00Z"/>
              </w:rPr>
            </w:pPr>
            <w:ins w:id="2261" w:author="Code110" w:date="2017-10-22T13:53:00Z">
              <w:r>
                <w:rPr>
                  <w:rFonts w:hint="eastAsia"/>
                </w:rPr>
                <w:t>房间</w:t>
              </w:r>
              <w:r>
                <w:t>类型</w:t>
              </w:r>
            </w:ins>
            <w:ins w:id="2262" w:author="Code110" w:date="2017-10-22T14:14:00Z">
              <w:r w:rsidR="00555169">
                <w:rPr>
                  <w:rFonts w:hint="eastAsia"/>
                </w:rPr>
                <w:t>：</w:t>
              </w:r>
              <w:r w:rsidR="00555169">
                <w:br/>
              </w:r>
            </w:ins>
            <w:ins w:id="2263" w:author="Code110" w:date="2017-10-22T13:53:00Z">
              <w:r>
                <w:rPr>
                  <w:rFonts w:hint="eastAsia"/>
                </w:rPr>
                <w:t xml:space="preserve"> </w:t>
              </w:r>
              <w:r>
                <w:t>0</w:t>
              </w:r>
              <w:r>
                <w:t>默认类型</w:t>
              </w:r>
              <w:r>
                <w:rPr>
                  <w:rFonts w:hint="eastAsia"/>
                </w:rPr>
                <w:t>(</w:t>
              </w:r>
            </w:ins>
            <w:ins w:id="2264" w:author="Code110" w:date="2017-10-22T14:14:00Z">
              <w:r w:rsidR="00555169">
                <w:rPr>
                  <w:rFonts w:hint="eastAsia"/>
                </w:rPr>
                <w:t>快速</w:t>
              </w:r>
              <w:r w:rsidR="00555169">
                <w:t>进入，</w:t>
              </w:r>
            </w:ins>
            <w:ins w:id="2265" w:author="Code110" w:date="2017-10-22T13:53:00Z">
              <w:r>
                <w:rPr>
                  <w:rFonts w:hint="eastAsia"/>
                </w:rPr>
                <w:t>服务器</w:t>
              </w:r>
              <w:r>
                <w:t>随机</w:t>
              </w:r>
            </w:ins>
            <w:ins w:id="2266" w:author="Code110" w:date="2017-10-22T14:05:00Z">
              <w:r w:rsidR="0083617F">
                <w:rPr>
                  <w:rFonts w:hint="eastAsia"/>
                </w:rPr>
                <w:t>玩家</w:t>
              </w:r>
            </w:ins>
            <w:ins w:id="2267" w:author="Code110" w:date="2017-10-22T13:53:00Z">
              <w:r>
                <w:t>进入</w:t>
              </w:r>
              <w:r>
                <w:rPr>
                  <w:rFonts w:hint="eastAsia"/>
                </w:rPr>
                <w:t>)</w:t>
              </w:r>
              <w:r>
                <w:t xml:space="preserve"> </w:t>
              </w:r>
            </w:ins>
            <w:ins w:id="2268" w:author="Code110" w:date="2017-10-22T14:14:00Z">
              <w:r w:rsidR="00555169">
                <w:br/>
              </w:r>
            </w:ins>
            <w:ins w:id="2269" w:author="Code110" w:date="2017-10-22T13:53:00Z">
              <w:r>
                <w:t xml:space="preserve">1 </w:t>
              </w:r>
            </w:ins>
            <w:ins w:id="2270" w:author="Code110" w:date="2017-10-22T13:54:00Z">
              <w:r>
                <w:t xml:space="preserve">2 3 4 </w:t>
              </w:r>
              <w:r>
                <w:rPr>
                  <w:rFonts w:hint="eastAsia"/>
                </w:rPr>
                <w:t>对应</w:t>
              </w:r>
              <w:r>
                <w:t>于指定类型房间</w:t>
              </w:r>
            </w:ins>
            <w:ins w:id="2271" w:author="Windows 用户" w:date="2017-10-18T01:21:00Z">
              <w:del w:id="2272" w:author="Code110" w:date="2017-10-22T13:53:00Z">
                <w:r w:rsidR="00264611" w:rsidDel="00616E44">
                  <w:rPr>
                    <w:rFonts w:hint="eastAsia"/>
                  </w:rPr>
                  <w:delText>账号</w:delText>
                </w:r>
                <w:r w:rsidR="00264611" w:rsidDel="00616E44">
                  <w:rPr>
                    <w:rFonts w:hint="eastAsia"/>
                  </w:rPr>
                  <w:delText>ID</w:delText>
                </w:r>
              </w:del>
            </w:ins>
          </w:p>
        </w:tc>
      </w:tr>
    </w:tbl>
    <w:p w:rsidR="00CD545B" w:rsidRDefault="00CD545B" w:rsidP="004D4067">
      <w:pPr>
        <w:rPr>
          <w:ins w:id="2273" w:author="Code110" w:date="2017-10-22T14:15:00Z"/>
        </w:rPr>
      </w:pPr>
    </w:p>
    <w:p w:rsidR="00555169" w:rsidRDefault="00555169" w:rsidP="00555169">
      <w:pPr>
        <w:pStyle w:val="3"/>
        <w:spacing w:after="0"/>
        <w:rPr>
          <w:ins w:id="2274" w:author="Code110" w:date="2017-10-22T14:15:00Z"/>
        </w:rPr>
      </w:pPr>
      <w:ins w:id="2275" w:author="Code110" w:date="2017-10-22T14:15:00Z">
        <w:r>
          <w:t>803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  <w:r>
          <w:rPr>
            <w:rFonts w:hint="eastAsia"/>
          </w:rPr>
          <w:t>进入焖鸡房</w:t>
        </w:r>
      </w:ins>
      <w:ins w:id="2276" w:author="Code110" w:date="2017-10-22T19:07:00Z">
        <w:r w:rsidR="00CB2011">
          <w:rPr>
            <w:rFonts w:hint="eastAsia"/>
          </w:rPr>
          <w:t>结果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55169" w:rsidRPr="0075787E" w:rsidTr="008877EB">
        <w:trPr>
          <w:trHeight w:val="342"/>
          <w:ins w:id="2277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278" w:author="Code110" w:date="2017-10-22T14:15:00Z"/>
              </w:rPr>
            </w:pPr>
            <w:ins w:id="2279" w:author="Code110" w:date="2017-10-22T14:15:00Z">
              <w:r>
                <w:t>protocol body</w:t>
              </w:r>
            </w:ins>
          </w:p>
        </w:tc>
        <w:tc>
          <w:tcPr>
            <w:tcW w:w="2693" w:type="dxa"/>
          </w:tcPr>
          <w:p w:rsidR="00555169" w:rsidRDefault="00555169" w:rsidP="008877EB">
            <w:pPr>
              <w:rPr>
                <w:ins w:id="2280" w:author="Code110" w:date="2017-10-22T14:15:00Z"/>
              </w:rPr>
            </w:pPr>
            <w:ins w:id="2281" w:author="Code110" w:date="2017-10-22T14:1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555169" w:rsidRDefault="00555169" w:rsidP="00555169">
            <w:pPr>
              <w:rPr>
                <w:ins w:id="2282" w:author="Code110" w:date="2017-10-22T14:15:00Z"/>
              </w:rPr>
            </w:pPr>
            <w:ins w:id="2283" w:author="Code110" w:date="2017-10-22T14:15:00Z">
              <w:r>
                <w:rPr>
                  <w:rFonts w:hint="eastAsia"/>
                </w:rPr>
                <w:t>结果</w:t>
              </w:r>
            </w:ins>
          </w:p>
          <w:p w:rsidR="00555169" w:rsidRDefault="00555169" w:rsidP="00555169">
            <w:pPr>
              <w:rPr>
                <w:ins w:id="2284" w:author="Code110" w:date="2017-10-22T14:15:00Z"/>
              </w:rPr>
            </w:pPr>
            <w:ins w:id="2285" w:author="Code110" w:date="2017-10-22T14:15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555169" w:rsidRDefault="00555169" w:rsidP="00555169">
            <w:pPr>
              <w:rPr>
                <w:ins w:id="2286" w:author="Code110" w:date="2017-10-22T14:15:00Z"/>
              </w:rPr>
            </w:pPr>
            <w:ins w:id="2287" w:author="Code110" w:date="2017-10-22T14:15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555169" w:rsidRDefault="00555169" w:rsidP="00555169">
            <w:pPr>
              <w:rPr>
                <w:ins w:id="2288" w:author="Code110" w:date="2017-10-22T14:15:00Z"/>
              </w:rPr>
            </w:pPr>
            <w:ins w:id="2289" w:author="Code110" w:date="2017-10-22T14:15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55169" w:rsidRDefault="00555169" w:rsidP="00555169">
            <w:pPr>
              <w:rPr>
                <w:ins w:id="2290" w:author="Code110" w:date="2017-10-22T14:15:00Z"/>
              </w:rPr>
            </w:pPr>
            <w:ins w:id="2291" w:author="Code110" w:date="2017-10-22T14:15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房间已满</w:t>
              </w:r>
            </w:ins>
          </w:p>
          <w:p w:rsidR="000476E5" w:rsidRDefault="00555169" w:rsidP="00555169">
            <w:pPr>
              <w:rPr>
                <w:ins w:id="2292" w:author="Windows 用户" w:date="2017-10-24T00:46:00Z"/>
              </w:rPr>
            </w:pPr>
            <w:ins w:id="2293" w:author="Code110" w:date="2017-10-22T14:15:00Z">
              <w:r>
                <w:t>4</w:t>
              </w:r>
            </w:ins>
            <w:ins w:id="2294" w:author="Windows 用户" w:date="2017-10-24T00:46:00Z">
              <w:r w:rsidR="000476E5">
                <w:rPr>
                  <w:rFonts w:hint="eastAsia"/>
                </w:rPr>
                <w:t>:</w:t>
              </w:r>
              <w:r w:rsidR="000476E5">
                <w:t xml:space="preserve"> </w:t>
              </w:r>
              <w:r w:rsidR="000476E5">
                <w:t>已经在房间内</w:t>
              </w:r>
            </w:ins>
          </w:p>
          <w:p w:rsidR="00555169" w:rsidRDefault="000476E5" w:rsidP="00555169">
            <w:pPr>
              <w:rPr>
                <w:ins w:id="2295" w:author="Code110" w:date="2017-10-22T14:15:00Z"/>
              </w:rPr>
            </w:pPr>
            <w:ins w:id="2296" w:author="Windows 用户" w:date="2017-10-24T00:46:00Z">
              <w:r>
                <w:rPr>
                  <w:rFonts w:hint="eastAsia"/>
                </w:rPr>
                <w:t>5:</w:t>
              </w:r>
              <w:r>
                <w:t xml:space="preserve"> </w:t>
              </w:r>
              <w:r>
                <w:t>账号不在线</w:t>
              </w:r>
            </w:ins>
            <w:ins w:id="2297" w:author="Code110" w:date="2017-10-22T14:15:00Z">
              <w:del w:id="2298" w:author="Windows 用户" w:date="2017-10-24T00:46:00Z">
                <w:r w:rsidR="00555169" w:rsidDel="000476E5">
                  <w:rPr>
                    <w:rFonts w:hint="eastAsia"/>
                  </w:rPr>
                  <w:delText xml:space="preserve">: </w:delText>
                </w:r>
              </w:del>
            </w:ins>
            <w:ins w:id="2299" w:author="Code110" w:date="2017-10-22T14:23:00Z">
              <w:del w:id="2300" w:author="Windows 用户" w:date="2017-10-24T00:46:00Z">
                <w:r w:rsidR="007125CA" w:rsidDel="000476E5">
                  <w:delText>….</w:delText>
                </w:r>
              </w:del>
            </w:ins>
          </w:p>
          <w:p w:rsidR="00555169" w:rsidRPr="00635306" w:rsidRDefault="00555169" w:rsidP="00555169">
            <w:pPr>
              <w:rPr>
                <w:ins w:id="2301" w:author="Code110" w:date="2017-10-22T14:15:00Z"/>
              </w:rPr>
            </w:pPr>
            <w:ins w:id="2302" w:author="Code110" w:date="2017-10-22T14:15:00Z">
              <w:r>
                <w:rPr>
                  <w:rFonts w:hint="eastAsia"/>
                </w:rPr>
                <w:t>。</w:t>
              </w:r>
              <w:r>
                <w:t>。。。。。</w:t>
              </w:r>
            </w:ins>
          </w:p>
        </w:tc>
      </w:tr>
      <w:tr w:rsidR="00555169" w:rsidRPr="0075787E" w:rsidTr="008877EB">
        <w:trPr>
          <w:trHeight w:val="342"/>
          <w:ins w:id="2303" w:author="Code110" w:date="2017-10-22T14:15:00Z"/>
        </w:trPr>
        <w:tc>
          <w:tcPr>
            <w:tcW w:w="2411" w:type="dxa"/>
            <w:shd w:val="clear" w:color="auto" w:fill="8DB3E2" w:themeFill="text2" w:themeFillTint="66"/>
          </w:tcPr>
          <w:p w:rsidR="00555169" w:rsidRDefault="00555169" w:rsidP="008877EB">
            <w:pPr>
              <w:ind w:firstLineChars="200" w:firstLine="420"/>
              <w:rPr>
                <w:ins w:id="2304" w:author="Code110" w:date="2017-10-22T14:15:00Z"/>
              </w:rPr>
            </w:pPr>
          </w:p>
        </w:tc>
        <w:tc>
          <w:tcPr>
            <w:tcW w:w="2693" w:type="dxa"/>
          </w:tcPr>
          <w:p w:rsidR="00555169" w:rsidRDefault="00184138">
            <w:pPr>
              <w:rPr>
                <w:ins w:id="2305" w:author="Code110" w:date="2017-10-22T14:15:00Z"/>
              </w:rPr>
            </w:pPr>
            <w:ins w:id="2306" w:author="Windows 用户" w:date="2017-10-24T01:09:00Z">
              <w:r>
                <w:t>Uin32</w:t>
              </w:r>
            </w:ins>
          </w:p>
        </w:tc>
        <w:tc>
          <w:tcPr>
            <w:tcW w:w="3546" w:type="dxa"/>
          </w:tcPr>
          <w:p w:rsidR="00555169" w:rsidRPr="005025EC" w:rsidRDefault="00184138" w:rsidP="008877EB">
            <w:pPr>
              <w:rPr>
                <w:ins w:id="2307" w:author="Code110" w:date="2017-10-22T14:15:00Z"/>
              </w:rPr>
            </w:pPr>
            <w:ins w:id="2308" w:author="Windows 用户" w:date="2017-10-24T01:09:00Z">
              <w:r>
                <w:t>房间</w:t>
              </w:r>
              <w:r>
                <w:t>ID</w:t>
              </w:r>
            </w:ins>
          </w:p>
        </w:tc>
      </w:tr>
    </w:tbl>
    <w:p w:rsidR="00555169" w:rsidRDefault="00555169" w:rsidP="004D4067">
      <w:pPr>
        <w:rPr>
          <w:ins w:id="2309" w:author="Code110" w:date="2017-10-22T14:21:00Z"/>
        </w:rPr>
      </w:pPr>
    </w:p>
    <w:p w:rsidR="00F435DD" w:rsidRDefault="00F435DD" w:rsidP="00F435DD">
      <w:pPr>
        <w:pStyle w:val="3"/>
        <w:spacing w:after="0"/>
        <w:rPr>
          <w:ins w:id="2310" w:author="Code110" w:date="2017-10-22T14:24:00Z"/>
        </w:rPr>
      </w:pPr>
      <w:ins w:id="2311" w:author="Code110" w:date="2017-10-22T14:24:00Z">
        <w:r>
          <w:t>804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服务端</w:t>
        </w:r>
        <w:r>
          <w:t>反馈</w:t>
        </w:r>
      </w:ins>
      <w:ins w:id="2312" w:author="Code110" w:date="2017-10-22T15:19:00Z">
        <w:r w:rsidR="002F02CC">
          <w:rPr>
            <w:rFonts w:hint="eastAsia"/>
          </w:rPr>
          <w:t>组局</w:t>
        </w:r>
        <w:r w:rsidR="002F02CC">
          <w:t>房</w:t>
        </w:r>
      </w:ins>
      <w:ins w:id="2313" w:author="Code110" w:date="2017-10-22T14:24:00Z"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  <w:r>
          <w:rPr>
            <w:rFonts w:hint="eastAsia"/>
          </w:rPr>
          <w:t>详细</w:t>
        </w:r>
        <w:r>
          <w:t>信息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435DD" w:rsidRPr="0075787E" w:rsidTr="002F02CC">
        <w:trPr>
          <w:trHeight w:val="342"/>
          <w:ins w:id="2314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15" w:author="Code110" w:date="2017-10-22T14:24:00Z"/>
              </w:rPr>
            </w:pPr>
            <w:ins w:id="2316" w:author="Code110" w:date="2017-10-22T14:24:00Z">
              <w:r>
                <w:t>protocol body</w:t>
              </w:r>
            </w:ins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17" w:author="Code110" w:date="2017-10-22T14:24:00Z"/>
              </w:rPr>
            </w:pPr>
            <w:ins w:id="2318" w:author="Code110" w:date="2017-10-22T14:24:00Z">
              <w:r>
                <w:t>Uint32</w:t>
              </w:r>
            </w:ins>
          </w:p>
        </w:tc>
        <w:tc>
          <w:tcPr>
            <w:tcW w:w="3546" w:type="dxa"/>
          </w:tcPr>
          <w:p w:rsidR="00F435DD" w:rsidRPr="00635306" w:rsidRDefault="00F435DD" w:rsidP="008877EB">
            <w:pPr>
              <w:rPr>
                <w:ins w:id="2319" w:author="Code110" w:date="2017-10-22T14:24:00Z"/>
              </w:rPr>
            </w:pPr>
            <w:ins w:id="2320" w:author="Code110" w:date="2017-10-22T14:25:00Z">
              <w:r>
                <w:rPr>
                  <w:rFonts w:hint="eastAsia"/>
                </w:rPr>
                <w:t>房间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572B3" w:rsidRPr="0075787E" w:rsidTr="002F02CC">
        <w:trPr>
          <w:trHeight w:val="342"/>
          <w:ins w:id="2321" w:author="Code110" w:date="2017-10-22T14:41:00Z"/>
        </w:trPr>
        <w:tc>
          <w:tcPr>
            <w:tcW w:w="2411" w:type="dxa"/>
            <w:shd w:val="clear" w:color="auto" w:fill="8DB3E2" w:themeFill="text2" w:themeFillTint="66"/>
          </w:tcPr>
          <w:p w:rsidR="002572B3" w:rsidRDefault="002572B3" w:rsidP="008877EB">
            <w:pPr>
              <w:ind w:firstLineChars="200" w:firstLine="420"/>
              <w:rPr>
                <w:ins w:id="2322" w:author="Code110" w:date="2017-10-22T14:41:00Z"/>
              </w:rPr>
            </w:pPr>
          </w:p>
        </w:tc>
        <w:tc>
          <w:tcPr>
            <w:tcW w:w="2693" w:type="dxa"/>
          </w:tcPr>
          <w:p w:rsidR="002572B3" w:rsidRDefault="002572B3" w:rsidP="008877EB">
            <w:pPr>
              <w:rPr>
                <w:ins w:id="2323" w:author="Code110" w:date="2017-10-22T14:41:00Z"/>
              </w:rPr>
            </w:pPr>
            <w:ins w:id="2324" w:author="Code110" w:date="2017-10-22T14:41:00Z">
              <w:r>
                <w:rPr>
                  <w:rFonts w:hint="eastAsia"/>
                </w:rPr>
                <w:t>Unit32</w:t>
              </w:r>
            </w:ins>
          </w:p>
        </w:tc>
        <w:tc>
          <w:tcPr>
            <w:tcW w:w="3546" w:type="dxa"/>
          </w:tcPr>
          <w:p w:rsidR="002572B3" w:rsidRDefault="002572B3" w:rsidP="008877EB">
            <w:pPr>
              <w:rPr>
                <w:ins w:id="2325" w:author="Code110" w:date="2017-10-22T14:41:00Z"/>
              </w:rPr>
            </w:pPr>
            <w:ins w:id="2326" w:author="Code110" w:date="2017-10-22T14:41:00Z">
              <w:r>
                <w:rPr>
                  <w:rFonts w:hint="eastAsia"/>
                </w:rPr>
                <w:t>房主</w:t>
              </w:r>
              <w:r>
                <w:t>ID</w:t>
              </w:r>
            </w:ins>
          </w:p>
        </w:tc>
      </w:tr>
      <w:tr w:rsidR="00F435DD" w:rsidRPr="00F435DD" w:rsidTr="002F02CC">
        <w:trPr>
          <w:trHeight w:val="342"/>
          <w:ins w:id="2327" w:author="Code110" w:date="2017-10-22T14:24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28" w:author="Code110" w:date="2017-10-22T14:24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29" w:author="Code110" w:date="2017-10-22T14:24:00Z"/>
              </w:rPr>
            </w:pPr>
            <w:ins w:id="2330" w:author="Code110" w:date="2017-10-22T14:2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Pr="005025EC" w:rsidRDefault="00F435DD" w:rsidP="008877EB">
            <w:pPr>
              <w:rPr>
                <w:ins w:id="2331" w:author="Code110" w:date="2017-10-22T14:24:00Z"/>
              </w:rPr>
            </w:pPr>
            <w:ins w:id="2332" w:author="Code110" w:date="2017-10-22T14:25:00Z">
              <w:r>
                <w:rPr>
                  <w:rFonts w:hint="eastAsia"/>
                </w:rPr>
                <w:t>房间大</w:t>
              </w:r>
              <w:r>
                <w:t>类型</w:t>
              </w:r>
              <w:r>
                <w:rPr>
                  <w:rFonts w:hint="eastAsia"/>
                </w:rPr>
                <w:t>:</w:t>
              </w:r>
              <w:r>
                <w:t>1</w:t>
              </w:r>
              <w:r>
                <w:t>组局</w:t>
              </w:r>
            </w:ins>
            <w:ins w:id="2333" w:author="Code110" w:date="2017-10-22T14:26:00Z">
              <w:r>
                <w:rPr>
                  <w:rFonts w:hint="eastAsia"/>
                </w:rPr>
                <w:t>房</w:t>
              </w:r>
            </w:ins>
            <w:ins w:id="2334" w:author="Code110" w:date="2017-10-22T14:25:00Z"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闷鸡</w:t>
              </w:r>
            </w:ins>
            <w:ins w:id="2335" w:author="Code110" w:date="2017-10-22T14:26:00Z">
              <w:r>
                <w:t>房</w:t>
              </w:r>
            </w:ins>
          </w:p>
        </w:tc>
      </w:tr>
      <w:tr w:rsidR="00F435DD" w:rsidRPr="00F435DD" w:rsidTr="002F02CC">
        <w:trPr>
          <w:trHeight w:val="342"/>
          <w:ins w:id="2336" w:author="Code110" w:date="2017-10-22T14:26:00Z"/>
        </w:trPr>
        <w:tc>
          <w:tcPr>
            <w:tcW w:w="2411" w:type="dxa"/>
            <w:shd w:val="clear" w:color="auto" w:fill="8DB3E2" w:themeFill="text2" w:themeFillTint="66"/>
          </w:tcPr>
          <w:p w:rsidR="00F435DD" w:rsidRDefault="00F435DD" w:rsidP="008877EB">
            <w:pPr>
              <w:ind w:firstLineChars="200" w:firstLine="420"/>
              <w:rPr>
                <w:ins w:id="2337" w:author="Code110" w:date="2017-10-22T14:26:00Z"/>
              </w:rPr>
            </w:pPr>
          </w:p>
        </w:tc>
        <w:tc>
          <w:tcPr>
            <w:tcW w:w="2693" w:type="dxa"/>
          </w:tcPr>
          <w:p w:rsidR="00F435DD" w:rsidRDefault="00F435DD" w:rsidP="008877EB">
            <w:pPr>
              <w:rPr>
                <w:ins w:id="2338" w:author="Code110" w:date="2017-10-22T14:26:00Z"/>
              </w:rPr>
            </w:pPr>
            <w:ins w:id="2339" w:author="Code110" w:date="2017-10-22T14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435DD" w:rsidRDefault="00F435DD" w:rsidP="008877EB">
            <w:pPr>
              <w:rPr>
                <w:ins w:id="2340" w:author="Code110" w:date="2017-10-22T14:26:00Z"/>
              </w:rPr>
            </w:pPr>
            <w:ins w:id="2341" w:author="Code110" w:date="2017-10-22T14:26:00Z">
              <w:r>
                <w:rPr>
                  <w:rFonts w:hint="eastAsia"/>
                </w:rPr>
                <w:t>房间</w:t>
              </w:r>
              <w:r>
                <w:t>小类型</w:t>
              </w:r>
              <w:r>
                <w:rPr>
                  <w:rFonts w:hint="eastAsia"/>
                </w:rPr>
                <w:t>:</w:t>
              </w:r>
              <w:r>
                <w:br/>
                <w:t>0 (</w:t>
              </w:r>
              <w:r>
                <w:rPr>
                  <w:rFonts w:hint="eastAsia"/>
                </w:rPr>
                <w:t>组局</w:t>
              </w:r>
              <w:r>
                <w:t>房默认值</w:t>
              </w:r>
            </w:ins>
            <w:ins w:id="2342" w:author="Code110" w:date="2017-10-22T14:27:00Z">
              <w:r>
                <w:rPr>
                  <w:rFonts w:hint="eastAsia"/>
                </w:rPr>
                <w:t xml:space="preserve"> </w:t>
              </w:r>
            </w:ins>
            <w:ins w:id="2343" w:author="Code110" w:date="2017-10-22T14:26:00Z">
              <w:r>
                <w:t>)</w:t>
              </w:r>
            </w:ins>
            <w:ins w:id="2344" w:author="Code110" w:date="2017-10-22T14:27:00Z">
              <w:r>
                <w:br/>
                <w:t xml:space="preserve">1 2 3 4 </w:t>
              </w:r>
              <w:r>
                <w:rPr>
                  <w:rFonts w:hint="eastAsia"/>
                </w:rPr>
                <w:t>闷</w:t>
              </w:r>
              <w:r>
                <w:t>鸡</w:t>
              </w:r>
              <w:r>
                <w:rPr>
                  <w:rFonts w:hint="eastAsia"/>
                </w:rPr>
                <w:t>厅</w:t>
              </w:r>
              <w:r>
                <w:t>房间类型</w:t>
              </w:r>
            </w:ins>
          </w:p>
        </w:tc>
      </w:tr>
      <w:tr w:rsidR="00A60948" w:rsidRPr="00F435DD" w:rsidTr="002F02CC">
        <w:trPr>
          <w:trHeight w:val="342"/>
          <w:ins w:id="2345" w:author="Code110" w:date="2017-10-22T14:47:00Z"/>
        </w:trPr>
        <w:tc>
          <w:tcPr>
            <w:tcW w:w="2411" w:type="dxa"/>
            <w:shd w:val="clear" w:color="auto" w:fill="8DB3E2" w:themeFill="text2" w:themeFillTint="66"/>
          </w:tcPr>
          <w:p w:rsidR="00A60948" w:rsidRDefault="00A60948" w:rsidP="00A60948">
            <w:pPr>
              <w:ind w:firstLineChars="200" w:firstLine="420"/>
              <w:rPr>
                <w:ins w:id="2346" w:author="Code110" w:date="2017-10-22T14:47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47" w:author="Code110" w:date="2017-10-22T14:47:00Z"/>
              </w:rPr>
            </w:pPr>
            <w:ins w:id="2348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Default="00A60948" w:rsidP="00A60948">
            <w:pPr>
              <w:rPr>
                <w:ins w:id="2349" w:author="Code110" w:date="2017-10-22T14:47:00Z"/>
              </w:rPr>
            </w:pPr>
            <w:ins w:id="2350" w:author="Code110" w:date="2017-10-22T17:07:00Z">
              <w:r w:rsidRPr="00A42A92">
                <w:rPr>
                  <w:rFonts w:hint="eastAsia"/>
                </w:rPr>
                <w:t>游戏模式</w:t>
              </w:r>
              <w:r>
                <w:rPr>
                  <w:rFonts w:hint="eastAsia"/>
                </w:rPr>
                <w:t xml:space="preserve"> </w:t>
              </w:r>
              <w:r>
                <w:t>(1</w:t>
              </w:r>
              <w:r>
                <w:rPr>
                  <w:rFonts w:hint="eastAsia"/>
                </w:rPr>
                <w:t>金典</w:t>
              </w:r>
              <w:r>
                <w:t>-2</w:t>
              </w:r>
              <w:r>
                <w:t>激情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A60948" w:rsidRPr="0075787E" w:rsidTr="002F02CC">
        <w:trPr>
          <w:trHeight w:val="342"/>
          <w:ins w:id="2351" w:author="Code110" w:date="2017-10-22T15:22:00Z"/>
        </w:trPr>
        <w:tc>
          <w:tcPr>
            <w:tcW w:w="2411" w:type="dxa"/>
          </w:tcPr>
          <w:p w:rsidR="00A60948" w:rsidRDefault="00A60948" w:rsidP="00A60948">
            <w:pPr>
              <w:ind w:firstLineChars="200" w:firstLine="420"/>
              <w:rPr>
                <w:ins w:id="2352" w:author="Code110" w:date="2017-10-22T15:22:00Z"/>
              </w:rPr>
            </w:pPr>
          </w:p>
        </w:tc>
        <w:tc>
          <w:tcPr>
            <w:tcW w:w="2693" w:type="dxa"/>
          </w:tcPr>
          <w:p w:rsidR="00A60948" w:rsidRDefault="00A60948" w:rsidP="00A60948">
            <w:pPr>
              <w:rPr>
                <w:ins w:id="2353" w:author="Code110" w:date="2017-10-22T15:22:00Z"/>
              </w:rPr>
            </w:pPr>
            <w:ins w:id="2354" w:author="Code110" w:date="2017-10-22T17:0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A60948" w:rsidRPr="00635306" w:rsidRDefault="00A60948" w:rsidP="00A60948">
            <w:pPr>
              <w:rPr>
                <w:ins w:id="2355" w:author="Code110" w:date="2017-10-22T15:22:00Z"/>
              </w:rPr>
            </w:pPr>
            <w:ins w:id="2356" w:author="Code110" w:date="2017-10-22T17:07:00Z">
              <w:r w:rsidRPr="00A42A92">
                <w:rPr>
                  <w:rFonts w:hint="eastAsia"/>
                </w:rPr>
                <w:t>开局规则</w:t>
              </w:r>
              <w:r w:rsidRPr="00A42A92">
                <w:rPr>
                  <w:rFonts w:hint="eastAsia"/>
                </w:rPr>
                <w:t xml:space="preserve"> </w:t>
              </w:r>
              <w:r>
                <w:t>(1</w:t>
              </w:r>
              <w:r w:rsidRPr="00A42A92"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必闷</w:t>
              </w:r>
              <w:r>
                <w:rPr>
                  <w:rFonts w:hint="eastAsia"/>
                </w:rPr>
                <w:t>1</w:t>
              </w:r>
              <w:r w:rsidRPr="00A42A92">
                <w:rPr>
                  <w:rFonts w:hint="eastAsia"/>
                </w:rPr>
                <w:t>圈</w:t>
              </w:r>
              <w:r>
                <w:rPr>
                  <w:rFonts w:hint="eastAsia"/>
                </w:rPr>
                <w:t xml:space="preserve"> 3</w:t>
              </w:r>
              <w:r>
                <w:rPr>
                  <w:rFonts w:hint="eastAsia"/>
                </w:rPr>
                <w:t>必</w:t>
              </w:r>
              <w:r>
                <w:t>闷</w:t>
              </w:r>
              <w:r>
                <w:t>3</w:t>
              </w:r>
              <w:r>
                <w:t>圈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8877EB" w:rsidRPr="0075787E" w:rsidTr="002F02CC">
        <w:trPr>
          <w:trHeight w:val="342"/>
          <w:ins w:id="2357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58" w:author="Code110" w:date="2017-10-22T15:22:00Z"/>
              </w:rPr>
            </w:pPr>
            <w:ins w:id="2359" w:author="Code110" w:date="2017-10-22T15:23:00Z">
              <w:r>
                <w:rPr>
                  <w:rFonts w:hint="eastAsia"/>
                </w:rPr>
                <w:t xml:space="preserve"> </w:t>
              </w:r>
            </w:ins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0" w:author="Code110" w:date="2017-10-22T15:22:00Z"/>
              </w:rPr>
            </w:pPr>
            <w:ins w:id="2361" w:author="Code110" w:date="2017-10-22T17:08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8877EB" w:rsidRPr="005025EC" w:rsidRDefault="008877EB" w:rsidP="008877EB">
            <w:pPr>
              <w:rPr>
                <w:ins w:id="2362" w:author="Code110" w:date="2017-10-22T15:22:00Z"/>
              </w:rPr>
            </w:pPr>
            <w:ins w:id="2363" w:author="Code110" w:date="2017-10-22T17:08:00Z">
              <w:r w:rsidRPr="00A42A92">
                <w:rPr>
                  <w:rFonts w:hint="eastAsia"/>
                </w:rPr>
                <w:t>底注</w:t>
              </w:r>
            </w:ins>
          </w:p>
        </w:tc>
      </w:tr>
      <w:tr w:rsidR="008877EB" w:rsidRPr="0075787E" w:rsidTr="002F02CC">
        <w:trPr>
          <w:trHeight w:val="342"/>
          <w:ins w:id="2364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65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66" w:author="Code110" w:date="2017-10-22T15:22:00Z"/>
              </w:rPr>
            </w:pPr>
            <w:ins w:id="2367" w:author="Code110" w:date="2017-10-22T17:08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68" w:author="Code110" w:date="2017-10-22T15:22:00Z"/>
              </w:rPr>
            </w:pPr>
            <w:ins w:id="2369" w:author="Code110" w:date="2017-10-22T17:08:00Z">
              <w:r w:rsidRPr="00A42A92">
                <w:rPr>
                  <w:rFonts w:hint="eastAsia"/>
                </w:rPr>
                <w:t>投注上限</w:t>
              </w:r>
            </w:ins>
          </w:p>
        </w:tc>
      </w:tr>
      <w:tr w:rsidR="008877EB" w:rsidRPr="0075787E" w:rsidTr="002F02CC">
        <w:trPr>
          <w:trHeight w:val="342"/>
          <w:ins w:id="2370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1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2" w:author="Code110" w:date="2017-10-22T15:22:00Z"/>
              </w:rPr>
            </w:pPr>
            <w:ins w:id="2373" w:author="Code110" w:date="2017-10-22T17:17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8877EB" w:rsidP="008877EB">
            <w:pPr>
              <w:rPr>
                <w:ins w:id="2374" w:author="Code110" w:date="2017-10-22T15:22:00Z"/>
              </w:rPr>
            </w:pPr>
            <w:ins w:id="2375" w:author="Code110" w:date="2017-10-22T17:17:00Z">
              <w:r>
                <w:rPr>
                  <w:rFonts w:hint="eastAsia"/>
                </w:rPr>
                <w:t>房间</w:t>
              </w:r>
              <w:r>
                <w:t>状态</w:t>
              </w:r>
            </w:ins>
          </w:p>
        </w:tc>
      </w:tr>
      <w:tr w:rsidR="008877EB" w:rsidRPr="0075787E" w:rsidTr="002F02CC">
        <w:trPr>
          <w:trHeight w:val="342"/>
          <w:ins w:id="2376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77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8877EB" w:rsidP="008877EB">
            <w:pPr>
              <w:rPr>
                <w:ins w:id="2378" w:author="Code110" w:date="2017-10-22T15:22:00Z"/>
              </w:rPr>
            </w:pPr>
            <w:ins w:id="2379" w:author="Code110" w:date="2017-10-22T17:17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8877EB" w:rsidRPr="00A42A92" w:rsidRDefault="00EF5348">
            <w:pPr>
              <w:rPr>
                <w:ins w:id="2380" w:author="Code110" w:date="2017-10-22T15:22:00Z"/>
              </w:rPr>
            </w:pPr>
            <w:ins w:id="2381" w:author="Code110" w:date="2017-10-22T17:21:00Z">
              <w:r>
                <w:rPr>
                  <w:rFonts w:hint="eastAsia"/>
                </w:rPr>
                <w:t>房间状态倒计时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毫秒</w:t>
              </w:r>
            </w:ins>
          </w:p>
        </w:tc>
      </w:tr>
      <w:tr w:rsidR="008877EB" w:rsidRPr="0075787E" w:rsidTr="002F02CC">
        <w:trPr>
          <w:trHeight w:val="342"/>
          <w:ins w:id="2382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3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84" w:author="Code110" w:date="2017-10-22T15:22:00Z"/>
              </w:rPr>
            </w:pPr>
            <w:ins w:id="2385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86" w:author="Code110" w:date="2017-10-22T15:22:00Z"/>
              </w:rPr>
            </w:pPr>
            <w:ins w:id="2387" w:author="Code110" w:date="2017-10-22T17:18:00Z">
              <w:r>
                <w:rPr>
                  <w:rFonts w:hint="eastAsia"/>
                </w:rPr>
                <w:t>玩家</w:t>
              </w:r>
              <w:r>
                <w:t>自己位置</w:t>
              </w:r>
            </w:ins>
          </w:p>
        </w:tc>
      </w:tr>
      <w:tr w:rsidR="008877EB" w:rsidRPr="0075787E" w:rsidTr="002F02CC">
        <w:trPr>
          <w:trHeight w:val="342"/>
          <w:ins w:id="2388" w:author="Code110" w:date="2017-10-22T15:22:00Z"/>
        </w:trPr>
        <w:tc>
          <w:tcPr>
            <w:tcW w:w="2411" w:type="dxa"/>
          </w:tcPr>
          <w:p w:rsidR="008877EB" w:rsidRDefault="008877EB" w:rsidP="008877EB">
            <w:pPr>
              <w:ind w:firstLineChars="200" w:firstLine="420"/>
              <w:rPr>
                <w:ins w:id="2389" w:author="Code110" w:date="2017-10-22T15:22:00Z"/>
              </w:rPr>
            </w:pPr>
          </w:p>
        </w:tc>
        <w:tc>
          <w:tcPr>
            <w:tcW w:w="2693" w:type="dxa"/>
          </w:tcPr>
          <w:p w:rsidR="008877EB" w:rsidRDefault="00EF5348" w:rsidP="008877EB">
            <w:pPr>
              <w:rPr>
                <w:ins w:id="2390" w:author="Code110" w:date="2017-10-22T15:22:00Z"/>
              </w:rPr>
            </w:pPr>
            <w:ins w:id="2391" w:author="Code110" w:date="2017-10-22T17:18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8877EB" w:rsidRPr="00A42A92" w:rsidRDefault="00EF5348" w:rsidP="008877EB">
            <w:pPr>
              <w:rPr>
                <w:ins w:id="2392" w:author="Code110" w:date="2017-10-22T15:22:00Z"/>
              </w:rPr>
            </w:pPr>
            <w:ins w:id="2393" w:author="Code110" w:date="2017-10-22T17:18:00Z">
              <w:r>
                <w:rPr>
                  <w:rFonts w:hint="eastAsia"/>
                </w:rPr>
                <w:t>庄家</w:t>
              </w:r>
              <w:r>
                <w:t>位置</w:t>
              </w:r>
            </w:ins>
            <w:ins w:id="2394" w:author="Code110" w:date="2017-10-22T17:35:00Z">
              <w:r w:rsidR="00E933CD">
                <w:rPr>
                  <w:rFonts w:hint="eastAsia"/>
                </w:rPr>
                <w:t>()</w:t>
              </w:r>
            </w:ins>
          </w:p>
        </w:tc>
      </w:tr>
      <w:tr w:rsidR="00EF5348" w:rsidRPr="0075787E" w:rsidTr="002F02CC">
        <w:trPr>
          <w:trHeight w:val="342"/>
          <w:ins w:id="2395" w:author="Code110" w:date="2017-10-22T17:19:00Z"/>
        </w:trPr>
        <w:tc>
          <w:tcPr>
            <w:tcW w:w="2411" w:type="dxa"/>
          </w:tcPr>
          <w:p w:rsidR="00EF5348" w:rsidRDefault="00EF5348" w:rsidP="008877EB">
            <w:pPr>
              <w:ind w:firstLineChars="200" w:firstLine="420"/>
              <w:rPr>
                <w:ins w:id="2396" w:author="Code110" w:date="2017-10-22T17:19:00Z"/>
              </w:rPr>
            </w:pPr>
          </w:p>
        </w:tc>
        <w:tc>
          <w:tcPr>
            <w:tcW w:w="2693" w:type="dxa"/>
          </w:tcPr>
          <w:p w:rsidR="00EF5348" w:rsidRDefault="00E933CD">
            <w:pPr>
              <w:rPr>
                <w:ins w:id="2397" w:author="Code110" w:date="2017-10-22T17:19:00Z"/>
              </w:rPr>
            </w:pPr>
            <w:ins w:id="2398" w:author="Code110" w:date="2017-10-22T17:2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F5348" w:rsidRDefault="00E933CD" w:rsidP="008877EB">
            <w:pPr>
              <w:rPr>
                <w:ins w:id="2399" w:author="Code110" w:date="2017-10-22T17:19:00Z"/>
              </w:rPr>
            </w:pPr>
            <w:ins w:id="2400" w:author="Code110" w:date="2017-10-22T17:28:00Z">
              <w:r>
                <w:rPr>
                  <w:rFonts w:hint="eastAsia"/>
                </w:rPr>
                <w:t>当前</w:t>
              </w:r>
              <w:r>
                <w:t>下注总额</w:t>
              </w:r>
            </w:ins>
          </w:p>
        </w:tc>
      </w:tr>
      <w:tr w:rsidR="00E933CD" w:rsidRPr="0075787E" w:rsidTr="002F02CC">
        <w:trPr>
          <w:trHeight w:val="342"/>
          <w:ins w:id="240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3" w:author="Code110" w:date="2017-10-22T17:29:00Z"/>
              </w:rPr>
            </w:pPr>
            <w:ins w:id="2404" w:author="Code110" w:date="2017-10-22T17:29:00Z">
              <w:r>
                <w:rPr>
                  <w:rFonts w:hint="eastAsia"/>
                </w:rPr>
                <w:t>Uint8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05" w:author="Code110" w:date="2017-10-22T17:29:00Z"/>
              </w:rPr>
            </w:pPr>
            <w:ins w:id="2406" w:author="Code110" w:date="2017-10-22T17:29:00Z">
              <w:r>
                <w:rPr>
                  <w:rFonts w:hint="eastAsia"/>
                </w:rPr>
                <w:t>当前</w:t>
              </w:r>
              <w:r>
                <w:t>下注轮数</w:t>
              </w:r>
            </w:ins>
          </w:p>
        </w:tc>
      </w:tr>
      <w:tr w:rsidR="00E933CD" w:rsidRPr="0075787E" w:rsidTr="002F02CC">
        <w:trPr>
          <w:trHeight w:val="342"/>
          <w:ins w:id="2407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08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09" w:author="Code110" w:date="2017-10-22T17:29:00Z"/>
              </w:rPr>
            </w:pPr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0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1" w:author="Code110" w:date="2017-10-22T17:29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2" w:author="Code110" w:date="2017-10-22T17:29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3" w:author="Code110" w:date="2017-10-22T17:29:00Z"/>
              </w:rPr>
            </w:pPr>
            <w:ins w:id="2414" w:author="Code110" w:date="2017-10-22T17:30:00Z">
              <w:r>
                <w:t>玩家列表数量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15" w:author="Code110" w:date="2017-10-22T17:29:00Z"/>
              </w:rPr>
            </w:pPr>
          </w:p>
        </w:tc>
      </w:tr>
      <w:tr w:rsidR="00E933CD" w:rsidRPr="0075787E" w:rsidTr="002F02CC">
        <w:trPr>
          <w:trHeight w:val="342"/>
          <w:ins w:id="2416" w:author="Code110" w:date="2017-10-22T17:31:00Z"/>
        </w:trPr>
        <w:tc>
          <w:tcPr>
            <w:tcW w:w="2411" w:type="dxa"/>
          </w:tcPr>
          <w:p w:rsidR="00E933CD" w:rsidRDefault="00E933CD" w:rsidP="008877EB">
            <w:pPr>
              <w:ind w:firstLineChars="200" w:firstLine="420"/>
              <w:rPr>
                <w:ins w:id="2417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18" w:author="Code110" w:date="2017-10-22T17:31:00Z"/>
              </w:rPr>
            </w:pPr>
            <w:ins w:id="2419" w:author="Code110" w:date="2017-10-22T17:3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E933CD" w:rsidRDefault="00E933CD" w:rsidP="008877EB">
            <w:pPr>
              <w:rPr>
                <w:ins w:id="2420" w:author="Code110" w:date="2017-10-22T17:31:00Z"/>
              </w:rPr>
            </w:pPr>
            <w:ins w:id="2421" w:author="Code110" w:date="2017-10-22T17:31:00Z">
              <w:r>
                <w:rPr>
                  <w:rFonts w:hint="eastAsia"/>
                </w:rPr>
                <w:t>数量</w:t>
              </w:r>
            </w:ins>
          </w:p>
        </w:tc>
      </w:tr>
      <w:tr w:rsidR="00E933CD" w:rsidRPr="0075787E" w:rsidTr="002F02CC">
        <w:trPr>
          <w:trHeight w:val="342"/>
          <w:ins w:id="2422" w:author="Code110" w:date="2017-10-22T17:31:00Z"/>
        </w:trPr>
        <w:tc>
          <w:tcPr>
            <w:tcW w:w="2411" w:type="dxa"/>
          </w:tcPr>
          <w:p w:rsidR="00E933CD" w:rsidRDefault="00E933CD" w:rsidP="00E933CD">
            <w:pPr>
              <w:ind w:firstLineChars="200" w:firstLine="420"/>
              <w:rPr>
                <w:ins w:id="2423" w:author="Code110" w:date="2017-10-22T17:31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24" w:author="Code110" w:date="2017-10-22T17:31:00Z"/>
                <w:color w:val="00B0F0"/>
              </w:rPr>
            </w:pPr>
            <w:ins w:id="2425" w:author="Code110" w:date="2017-10-22T17:33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26" w:author="Code110" w:date="2017-10-22T17:31:00Z"/>
              </w:rPr>
            </w:pPr>
            <w:ins w:id="2427" w:author="Code110" w:date="2017-10-22T17:3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28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29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0" w:author="Code110" w:date="2017-10-22T17:33:00Z"/>
              </w:rPr>
            </w:pPr>
            <w:ins w:id="2431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2" w:author="Code110" w:date="2017-10-22T17:33:00Z"/>
              </w:rPr>
            </w:pPr>
            <w:ins w:id="2433" w:author="Code110" w:date="2017-10-22T17:33:00Z">
              <w:r>
                <w:rPr>
                  <w:rFonts w:hint="eastAsia"/>
                </w:rPr>
                <w:t>名字</w:t>
              </w:r>
            </w:ins>
          </w:p>
        </w:tc>
      </w:tr>
      <w:tr w:rsidR="00E933CD" w:rsidRPr="0075787E" w:rsidTr="002F02CC">
        <w:trPr>
          <w:trHeight w:val="342"/>
          <w:ins w:id="2434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35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36" w:author="Code110" w:date="2017-10-22T17:33:00Z"/>
              </w:rPr>
            </w:pPr>
            <w:ins w:id="2437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38" w:author="Code110" w:date="2017-10-22T17:33:00Z"/>
              </w:rPr>
            </w:pPr>
            <w:ins w:id="2439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E933CD" w:rsidRPr="0075787E" w:rsidTr="002F02CC">
        <w:trPr>
          <w:trHeight w:val="342"/>
          <w:ins w:id="2440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1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2" w:author="Code110" w:date="2017-10-22T17:33:00Z"/>
              </w:rPr>
            </w:pPr>
            <w:ins w:id="2443" w:author="Code110" w:date="2017-10-22T17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44" w:author="Code110" w:date="2017-10-22T17:33:00Z"/>
              </w:rPr>
            </w:pPr>
            <w:ins w:id="2445" w:author="Code110" w:date="2017-10-22T17:33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E933CD" w:rsidRPr="0075787E" w:rsidTr="002F02CC">
        <w:trPr>
          <w:trHeight w:val="342"/>
          <w:ins w:id="2446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47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48" w:author="Code110" w:date="2017-10-22T17:33:00Z"/>
              </w:rPr>
            </w:pPr>
            <w:ins w:id="2449" w:author="Code110" w:date="2017-10-22T17:3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0" w:author="Code110" w:date="2017-10-22T17:33:00Z"/>
              </w:rPr>
            </w:pPr>
            <w:ins w:id="2451" w:author="Code110" w:date="2017-10-22T17:33:00Z">
              <w:r>
                <w:rPr>
                  <w:rFonts w:hint="eastAsia"/>
                </w:rPr>
                <w:t>金币数量</w:t>
              </w:r>
            </w:ins>
          </w:p>
        </w:tc>
      </w:tr>
      <w:tr w:rsidR="00E933CD" w:rsidRPr="0075787E" w:rsidTr="002F02CC">
        <w:trPr>
          <w:trHeight w:val="342"/>
          <w:ins w:id="2452" w:author="Code110" w:date="2017-10-22T17:33:00Z"/>
        </w:trPr>
        <w:tc>
          <w:tcPr>
            <w:tcW w:w="2411" w:type="dxa"/>
          </w:tcPr>
          <w:p w:rsidR="00E933CD" w:rsidRDefault="00E933CD" w:rsidP="00E933CD">
            <w:pPr>
              <w:rPr>
                <w:ins w:id="2453" w:author="Code110" w:date="2017-10-22T17:33:00Z"/>
              </w:rPr>
            </w:pPr>
          </w:p>
        </w:tc>
        <w:tc>
          <w:tcPr>
            <w:tcW w:w="2693" w:type="dxa"/>
          </w:tcPr>
          <w:p w:rsidR="00E933CD" w:rsidRDefault="00E933CD" w:rsidP="00E933CD">
            <w:pPr>
              <w:rPr>
                <w:ins w:id="2454" w:author="Code110" w:date="2017-10-22T17:33:00Z"/>
              </w:rPr>
            </w:pPr>
            <w:ins w:id="2455" w:author="Code110" w:date="2017-10-22T17:3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E933CD" w:rsidRDefault="00E933CD" w:rsidP="00E933CD">
            <w:pPr>
              <w:rPr>
                <w:ins w:id="2456" w:author="Code110" w:date="2017-10-22T17:33:00Z"/>
              </w:rPr>
            </w:pPr>
            <w:ins w:id="2457" w:author="Code110" w:date="2017-10-22T17:33:00Z">
              <w:r>
                <w:rPr>
                  <w:rFonts w:hint="eastAsia"/>
                </w:rPr>
                <w:t>位置下标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从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开始</w:t>
              </w:r>
              <w:r>
                <w:rPr>
                  <w:rFonts w:hint="eastAsia"/>
                </w:rPr>
                <w:t>,</w:t>
              </w:r>
              <w:r>
                <w:t>5</w:t>
              </w:r>
              <w:r>
                <w:rPr>
                  <w:rFonts w:hint="eastAsia"/>
                </w:rPr>
                <w:t>结束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B40CA1" w:rsidRPr="0075787E" w:rsidTr="002F02CC">
        <w:trPr>
          <w:trHeight w:val="342"/>
          <w:ins w:id="2458" w:author="Code110" w:date="2017-10-22T18:04:00Z"/>
        </w:trPr>
        <w:tc>
          <w:tcPr>
            <w:tcW w:w="2411" w:type="dxa"/>
          </w:tcPr>
          <w:p w:rsidR="00B40CA1" w:rsidRDefault="00B40CA1" w:rsidP="00E933CD">
            <w:pPr>
              <w:rPr>
                <w:ins w:id="2459" w:author="Code110" w:date="2017-10-22T18:04:00Z"/>
              </w:rPr>
            </w:pPr>
          </w:p>
        </w:tc>
        <w:tc>
          <w:tcPr>
            <w:tcW w:w="2693" w:type="dxa"/>
          </w:tcPr>
          <w:p w:rsidR="00B40CA1" w:rsidRDefault="00B40CA1" w:rsidP="00E933CD">
            <w:pPr>
              <w:rPr>
                <w:ins w:id="2460" w:author="Code110" w:date="2017-10-22T18:04:00Z"/>
              </w:rPr>
            </w:pPr>
            <w:ins w:id="2461" w:author="Code110" w:date="2017-10-22T18:04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40CA1" w:rsidRDefault="00B40CA1" w:rsidP="00E933CD">
            <w:pPr>
              <w:rPr>
                <w:ins w:id="2462" w:author="Code110" w:date="2017-10-22T18:04:00Z"/>
              </w:rPr>
            </w:pPr>
            <w:ins w:id="2463" w:author="Code110" w:date="2017-10-22T18:04:00Z">
              <w:r>
                <w:rPr>
                  <w:rFonts w:hint="eastAsia"/>
                </w:rPr>
                <w:t>参与</w:t>
              </w:r>
              <w:r>
                <w:t>游戏状态</w:t>
              </w:r>
            </w:ins>
            <w:ins w:id="2464" w:author="Code110" w:date="2017-10-22T18:07:00Z">
              <w:r w:rsidR="000152C0">
                <w:rPr>
                  <w:rFonts w:hint="eastAsia"/>
                </w:rPr>
                <w:t>：</w:t>
              </w:r>
              <w:r w:rsidR="000152C0">
                <w:br/>
              </w:r>
            </w:ins>
            <w:ins w:id="2465" w:author="Code110" w:date="2017-10-22T18:04:00Z">
              <w:r>
                <w:rPr>
                  <w:rFonts w:hint="eastAsia"/>
                </w:rPr>
                <w:t>(</w:t>
              </w:r>
            </w:ins>
            <w:ins w:id="2466" w:author="Code110" w:date="2017-10-22T18:07:00Z">
              <w:r w:rsidR="000152C0">
                <w:t>0</w:t>
              </w:r>
              <w:r w:rsidR="000152C0">
                <w:t>空位</w:t>
              </w:r>
              <w:r w:rsidR="000152C0">
                <w:t xml:space="preserve"> </w:t>
              </w:r>
            </w:ins>
            <w:ins w:id="2467" w:author="Code110" w:date="2017-10-22T18:06:00Z">
              <w:r w:rsidR="000152C0">
                <w:t>1</w:t>
              </w:r>
            </w:ins>
            <w:ins w:id="2468" w:author="Code110" w:date="2017-10-22T18:07:00Z">
              <w:r w:rsidR="000152C0">
                <w:t xml:space="preserve"> </w:t>
              </w:r>
              <w:r w:rsidR="000152C0">
                <w:rPr>
                  <w:rFonts w:hint="eastAsia"/>
                </w:rPr>
                <w:t>旁观</w:t>
              </w:r>
              <w:r w:rsidR="000152C0">
                <w:rPr>
                  <w:rFonts w:hint="eastAsia"/>
                </w:rPr>
                <w:t xml:space="preserve"> </w:t>
              </w:r>
              <w:r w:rsidR="000152C0">
                <w:t>2</w:t>
              </w:r>
              <w:r w:rsidR="000152C0">
                <w:t>参与</w:t>
              </w:r>
            </w:ins>
            <w:ins w:id="2469" w:author="Code110" w:date="2017-10-22T18:04:00Z">
              <w:r>
                <w:rPr>
                  <w:rFonts w:hint="eastAsia"/>
                </w:rPr>
                <w:t>)</w:t>
              </w:r>
            </w:ins>
          </w:p>
        </w:tc>
      </w:tr>
      <w:tr w:rsidR="00F926C6" w:rsidRPr="00F926C6" w:rsidTr="002F02CC">
        <w:trPr>
          <w:trHeight w:val="342"/>
          <w:ins w:id="2470" w:author="Code110" w:date="2017-10-22T17:39:00Z"/>
        </w:trPr>
        <w:tc>
          <w:tcPr>
            <w:tcW w:w="2411" w:type="dxa"/>
          </w:tcPr>
          <w:p w:rsidR="00F926C6" w:rsidRDefault="00F926C6" w:rsidP="00E933CD">
            <w:pPr>
              <w:rPr>
                <w:ins w:id="2471" w:author="Code110" w:date="2017-10-22T17:39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2" w:author="Code110" w:date="2017-10-22T17:39:00Z"/>
              </w:rPr>
            </w:pPr>
            <w:ins w:id="2473" w:author="Code110" w:date="2017-10-22T17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74" w:author="Code110" w:date="2017-10-22T17:39:00Z"/>
              </w:rPr>
            </w:pPr>
            <w:ins w:id="2475" w:author="Code110" w:date="2017-10-22T17:41:00Z">
              <w:r>
                <w:rPr>
                  <w:rFonts w:hint="eastAsia"/>
                </w:rPr>
                <w:t>是否</w:t>
              </w:r>
              <w:r>
                <w:t>看牌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t>0</w:t>
              </w:r>
              <w:r>
                <w:t>未看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看牌）</w:t>
              </w:r>
            </w:ins>
          </w:p>
        </w:tc>
      </w:tr>
      <w:tr w:rsidR="00F926C6" w:rsidRPr="00F926C6" w:rsidTr="002F02CC">
        <w:trPr>
          <w:trHeight w:val="342"/>
          <w:ins w:id="2476" w:author="Code110" w:date="2017-10-22T17:41:00Z"/>
        </w:trPr>
        <w:tc>
          <w:tcPr>
            <w:tcW w:w="2411" w:type="dxa"/>
          </w:tcPr>
          <w:p w:rsidR="00F926C6" w:rsidRDefault="00F926C6" w:rsidP="00E933CD">
            <w:pPr>
              <w:rPr>
                <w:ins w:id="2477" w:author="Code110" w:date="2017-10-22T17:41:00Z"/>
              </w:rPr>
            </w:pPr>
          </w:p>
        </w:tc>
        <w:tc>
          <w:tcPr>
            <w:tcW w:w="2693" w:type="dxa"/>
          </w:tcPr>
          <w:p w:rsidR="00F926C6" w:rsidRDefault="00F926C6" w:rsidP="00E933CD">
            <w:pPr>
              <w:rPr>
                <w:ins w:id="2478" w:author="Code110" w:date="2017-10-22T17:41:00Z"/>
              </w:rPr>
            </w:pPr>
            <w:ins w:id="2479" w:author="Code110" w:date="2017-10-22T17:4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F926C6" w:rsidP="00E933CD">
            <w:pPr>
              <w:rPr>
                <w:ins w:id="2480" w:author="Code110" w:date="2017-10-22T17:41:00Z"/>
              </w:rPr>
            </w:pPr>
            <w:ins w:id="2481" w:author="Code110" w:date="2017-10-22T17:43:00Z">
              <w:r>
                <w:rPr>
                  <w:rFonts w:hint="eastAsia"/>
                </w:rPr>
                <w:t>是否</w:t>
              </w:r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</w:ins>
            <w:ins w:id="2482" w:author="Code110" w:date="2017-10-22T17:44:00Z">
              <w:r>
                <w:t>弃牌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弃牌</w:t>
              </w:r>
            </w:ins>
            <w:ins w:id="2483" w:author="Code110" w:date="2017-10-22T17:43:00Z">
              <w:r>
                <w:t>）</w:t>
              </w:r>
            </w:ins>
          </w:p>
        </w:tc>
      </w:tr>
      <w:tr w:rsidR="00F926C6" w:rsidRPr="00D069CC" w:rsidTr="002F02CC">
        <w:trPr>
          <w:trHeight w:val="342"/>
          <w:ins w:id="2484" w:author="Code110" w:date="2017-10-22T17:44:00Z"/>
        </w:trPr>
        <w:tc>
          <w:tcPr>
            <w:tcW w:w="2411" w:type="dxa"/>
          </w:tcPr>
          <w:p w:rsidR="00F926C6" w:rsidRDefault="00F926C6" w:rsidP="00E933CD">
            <w:pPr>
              <w:rPr>
                <w:ins w:id="2485" w:author="Code110" w:date="2017-10-22T17:44:00Z"/>
              </w:rPr>
            </w:pPr>
          </w:p>
        </w:tc>
        <w:tc>
          <w:tcPr>
            <w:tcW w:w="2693" w:type="dxa"/>
          </w:tcPr>
          <w:p w:rsidR="00F926C6" w:rsidRDefault="00D069CC" w:rsidP="00E933CD">
            <w:pPr>
              <w:rPr>
                <w:ins w:id="2486" w:author="Code110" w:date="2017-10-22T17:44:00Z"/>
              </w:rPr>
            </w:pPr>
            <w:ins w:id="2487" w:author="Code110" w:date="2017-10-22T17:55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F926C6" w:rsidRDefault="00D069CC" w:rsidP="00E933CD">
            <w:pPr>
              <w:rPr>
                <w:ins w:id="2488" w:author="Code110" w:date="2017-10-22T17:44:00Z"/>
              </w:rPr>
            </w:pPr>
            <w:ins w:id="2489" w:author="Code110" w:date="2017-10-22T17:56:00Z">
              <w:r>
                <w:rPr>
                  <w:rFonts w:hint="eastAsia"/>
                </w:rPr>
                <w:t>是否</w:t>
              </w:r>
              <w:r>
                <w:t>比</w:t>
              </w:r>
              <w:r>
                <w:rPr>
                  <w:rFonts w:hint="eastAsia"/>
                </w:rPr>
                <w:t>牌</w:t>
              </w:r>
              <w:r>
                <w:rPr>
                  <w:rFonts w:hint="eastAsia"/>
                </w:rPr>
                <w:t xml:space="preserve"> </w:t>
              </w:r>
            </w:ins>
            <w:ins w:id="2490" w:author="Code110" w:date="2017-10-22T17:5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未</w:t>
              </w:r>
              <w:r>
                <w:rPr>
                  <w:rFonts w:hint="eastAsia"/>
                </w:rPr>
                <w:t>比牌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比牌）</w:t>
              </w:r>
            </w:ins>
          </w:p>
        </w:tc>
      </w:tr>
      <w:tr w:rsidR="00D069CC" w:rsidRPr="00D069CC" w:rsidTr="002F02CC">
        <w:trPr>
          <w:trHeight w:val="342"/>
          <w:ins w:id="2491" w:author="Code110" w:date="2017-10-22T17:57:00Z"/>
        </w:trPr>
        <w:tc>
          <w:tcPr>
            <w:tcW w:w="2411" w:type="dxa"/>
          </w:tcPr>
          <w:p w:rsidR="00D069CC" w:rsidRDefault="00D069CC" w:rsidP="00E933CD">
            <w:pPr>
              <w:rPr>
                <w:ins w:id="2492" w:author="Code110" w:date="2017-10-22T17:57:00Z"/>
              </w:rPr>
            </w:pPr>
          </w:p>
        </w:tc>
        <w:tc>
          <w:tcPr>
            <w:tcW w:w="2693" w:type="dxa"/>
          </w:tcPr>
          <w:p w:rsidR="00D069CC" w:rsidRDefault="00D069CC" w:rsidP="00E933CD">
            <w:pPr>
              <w:rPr>
                <w:ins w:id="2493" w:author="Code110" w:date="2017-10-22T17:57:00Z"/>
              </w:rPr>
            </w:pPr>
            <w:ins w:id="2494" w:author="Code110" w:date="2017-10-22T17:5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D069CC" w:rsidRDefault="00D069CC" w:rsidP="00E933CD">
            <w:pPr>
              <w:rPr>
                <w:ins w:id="2495" w:author="Code110" w:date="2017-10-22T17:57:00Z"/>
              </w:rPr>
            </w:pPr>
            <w:ins w:id="2496" w:author="Code110" w:date="2017-10-22T18:01:00Z">
              <w:r>
                <w:t>比</w:t>
              </w:r>
              <w:r>
                <w:rPr>
                  <w:rFonts w:hint="eastAsia"/>
                </w:rPr>
                <w:t>牌</w:t>
              </w:r>
            </w:ins>
            <w:ins w:id="2497" w:author="Code110" w:date="2017-10-22T17:58:00Z">
              <w:r>
                <w:t>结果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0</w:t>
              </w:r>
              <w:r>
                <w:t>比牌输</w:t>
              </w:r>
              <w:r>
                <w:rPr>
                  <w:rFonts w:hint="eastAsia"/>
                </w:rPr>
                <w:t xml:space="preserve"> </w:t>
              </w:r>
              <w:r>
                <w:t>1</w:t>
              </w:r>
              <w:r>
                <w:t>比拍赢）</w:t>
              </w:r>
            </w:ins>
          </w:p>
        </w:tc>
      </w:tr>
      <w:tr w:rsidR="00BB52C2" w:rsidRPr="00D069CC" w:rsidTr="002F02CC">
        <w:trPr>
          <w:trHeight w:val="342"/>
          <w:ins w:id="2498" w:author="Windows 用户" w:date="2017-11-02T10:42:00Z"/>
        </w:trPr>
        <w:tc>
          <w:tcPr>
            <w:tcW w:w="2411" w:type="dxa"/>
          </w:tcPr>
          <w:p w:rsidR="00BB52C2" w:rsidRDefault="00BB52C2" w:rsidP="00BB52C2">
            <w:pPr>
              <w:rPr>
                <w:ins w:id="2499" w:author="Windows 用户" w:date="2017-11-02T10:4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0" w:author="Windows 用户" w:date="2017-11-02T10:42:00Z"/>
              </w:rPr>
            </w:pPr>
            <w:ins w:id="2501" w:author="Windows 用户" w:date="2017-11-02T10:42:00Z">
              <w:r>
                <w:rPr>
                  <w:rFonts w:ascii="Calibri" w:eastAsia="Calibri" w:hAnsi="Calibri" w:cs="Calibri"/>
                  <w:color w:val="FF0000"/>
                </w:rPr>
                <w:t>Uint8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502" w:author="Windows 用户" w:date="2017-11-02T10:42:00Z"/>
              </w:rPr>
            </w:pPr>
            <w:ins w:id="2503" w:author="Windows 用户" w:date="2017-11-02T10:42:00Z">
              <w:r>
                <w:rPr>
                  <w:rFonts w:ascii="宋体" w:eastAsia="宋体" w:hAnsi="宋体" w:cs="宋体"/>
                  <w:color w:val="FF0000"/>
                </w:rPr>
                <w:t>准备状态 （0默认状态 1准备）</w:t>
              </w:r>
            </w:ins>
          </w:p>
        </w:tc>
      </w:tr>
      <w:tr w:rsidR="00BB52C2" w:rsidRPr="00D069CC" w:rsidTr="002F02CC">
        <w:trPr>
          <w:trHeight w:val="342"/>
          <w:ins w:id="2504" w:author="Code110" w:date="2017-10-22T18:04:00Z"/>
        </w:trPr>
        <w:tc>
          <w:tcPr>
            <w:tcW w:w="2411" w:type="dxa"/>
          </w:tcPr>
          <w:p w:rsidR="00BB52C2" w:rsidRDefault="00BB52C2" w:rsidP="00BB52C2">
            <w:pPr>
              <w:rPr>
                <w:ins w:id="2505" w:author="Code110" w:date="2017-10-22T18:0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06" w:author="Code110" w:date="2017-10-22T18:04:00Z"/>
              </w:rPr>
            </w:pPr>
            <w:ins w:id="2507" w:author="Code110" w:date="2017-10-22T18:09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08" w:author="Code110" w:date="2017-10-22T18:09:00Z"/>
                <w:color w:val="00B0F0"/>
              </w:rPr>
            </w:pPr>
            <w:ins w:id="2509" w:author="Code110" w:date="2017-10-22T18:09:00Z">
              <w:r>
                <w:rPr>
                  <w:rFonts w:hint="eastAsia"/>
                  <w:color w:val="00B0F0"/>
                </w:rPr>
                <w:t>牌</w:t>
              </w:r>
              <w:r w:rsidRPr="006C0442">
                <w:rPr>
                  <w:rFonts w:hint="eastAsia"/>
                  <w:color w:val="00B0F0"/>
                </w:rPr>
                <w:t>数组</w:t>
              </w:r>
            </w:ins>
          </w:p>
          <w:p w:rsidR="00BB52C2" w:rsidRDefault="00BB52C2" w:rsidP="00BB52C2">
            <w:pPr>
              <w:jc w:val="center"/>
              <w:rPr>
                <w:ins w:id="2510" w:author="Code110" w:date="2017-10-22T18:09:00Z"/>
                <w:color w:val="00B0F0"/>
              </w:rPr>
            </w:pPr>
            <w:ins w:id="2511" w:author="Code110" w:date="2017-10-22T18:09:00Z">
              <w:r>
                <w:rPr>
                  <w:rFonts w:hint="eastAsia"/>
                  <w:color w:val="00B0F0"/>
                </w:rPr>
                <w:t>0</w:t>
              </w:r>
              <w:r>
                <w:rPr>
                  <w:rFonts w:hint="eastAsia"/>
                  <w:color w:val="00B0F0"/>
                </w:rPr>
                <w:t>表示无牌</w:t>
              </w:r>
              <w:r>
                <w:rPr>
                  <w:rFonts w:hint="eastAsia"/>
                  <w:color w:val="00B0F0"/>
                </w:rPr>
                <w:t>,</w:t>
              </w:r>
              <w:r>
                <w:rPr>
                  <w:color w:val="00B0F0"/>
                </w:rPr>
                <w:t xml:space="preserve"> </w:t>
              </w:r>
              <w:r>
                <w:rPr>
                  <w:rFonts w:hint="eastAsia"/>
                  <w:color w:val="00B0F0"/>
                </w:rPr>
                <w:t>未参与本局</w:t>
              </w:r>
            </w:ins>
          </w:p>
          <w:p w:rsidR="00BB52C2" w:rsidRDefault="00BB52C2" w:rsidP="00BB52C2">
            <w:pPr>
              <w:jc w:val="center"/>
              <w:rPr>
                <w:ins w:id="2512" w:author="Code110" w:date="2017-10-22T18:09:00Z"/>
                <w:color w:val="00B0F0"/>
              </w:rPr>
            </w:pPr>
            <w:ins w:id="2513" w:author="Code110" w:date="2017-10-22T18:09:00Z"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表示</w:t>
              </w:r>
              <w:r>
                <w:rPr>
                  <w:rFonts w:hint="eastAsia"/>
                  <w:color w:val="00B0F0"/>
                </w:rPr>
                <w:t>3</w:t>
              </w:r>
              <w:r>
                <w:rPr>
                  <w:rFonts w:hint="eastAsia"/>
                  <w:color w:val="00B0F0"/>
                </w:rPr>
                <w:t>张牌</w:t>
              </w:r>
            </w:ins>
          </w:p>
          <w:p w:rsidR="00BB52C2" w:rsidRDefault="00BB52C2" w:rsidP="00BB52C2">
            <w:pPr>
              <w:rPr>
                <w:ins w:id="2514" w:author="Code110" w:date="2017-10-22T18:04:00Z"/>
              </w:rPr>
            </w:pPr>
          </w:p>
        </w:tc>
      </w:tr>
      <w:tr w:rsidR="00BB52C2" w:rsidRPr="00D069CC" w:rsidTr="002F02CC">
        <w:trPr>
          <w:trHeight w:val="342"/>
          <w:ins w:id="2515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16" w:author="Code110" w:date="2017-10-22T18:12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517" w:author="Code110" w:date="2017-10-22T18:12:00Z"/>
                <w:color w:val="00B0F0"/>
              </w:rPr>
            </w:pPr>
            <w:ins w:id="2518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19" w:author="Code110" w:date="2017-10-22T18:12:00Z"/>
                <w:color w:val="00B0F0"/>
              </w:rPr>
            </w:pPr>
            <w:ins w:id="2520" w:author="Code110" w:date="2017-10-22T18:12:00Z">
              <w:r>
                <w:rPr>
                  <w:rFonts w:hint="eastAsia"/>
                </w:rPr>
                <w:t>牌花色</w:t>
              </w:r>
            </w:ins>
          </w:p>
        </w:tc>
      </w:tr>
      <w:tr w:rsidR="00BB52C2" w:rsidRPr="00D069CC" w:rsidTr="002F02CC">
        <w:trPr>
          <w:trHeight w:val="342"/>
          <w:ins w:id="2521" w:author="Code110" w:date="2017-10-22T18:12:00Z"/>
        </w:trPr>
        <w:tc>
          <w:tcPr>
            <w:tcW w:w="2411" w:type="dxa"/>
          </w:tcPr>
          <w:p w:rsidR="00BB52C2" w:rsidRDefault="00BB52C2" w:rsidP="00BB52C2">
            <w:pPr>
              <w:rPr>
                <w:ins w:id="2522" w:author="Code110" w:date="2017-10-22T18:1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3" w:author="Code110" w:date="2017-10-22T18:12:00Z"/>
              </w:rPr>
            </w:pPr>
            <w:ins w:id="2524" w:author="Code110" w:date="2017-10-22T18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25" w:author="Code110" w:date="2017-10-22T18:12:00Z"/>
              </w:rPr>
            </w:pPr>
            <w:ins w:id="2526" w:author="Code110" w:date="2017-10-22T18:12:00Z">
              <w:r>
                <w:rPr>
                  <w:rFonts w:hint="eastAsia"/>
                </w:rPr>
                <w:t>牌点数</w:t>
              </w:r>
            </w:ins>
          </w:p>
        </w:tc>
      </w:tr>
      <w:tr w:rsidR="00BB52C2" w:rsidRPr="00D069CC" w:rsidTr="002F02CC">
        <w:trPr>
          <w:trHeight w:val="342"/>
          <w:ins w:id="2527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28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29" w:author="Code110" w:date="2017-10-22T18:20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30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31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32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33" w:author="Code110" w:date="2017-10-22T18:20:00Z"/>
              </w:rPr>
            </w:pPr>
            <w:ins w:id="2534" w:author="Code110" w:date="2017-10-22T18:26:00Z">
              <w:r>
                <w:rPr>
                  <w:rFonts w:hint="eastAsia"/>
                  <w:color w:val="FF0000"/>
                </w:rPr>
                <w:t>本局</w:t>
              </w:r>
            </w:ins>
            <w:ins w:id="2535" w:author="Code110" w:date="2017-10-22T18:21:00Z">
              <w:r w:rsidRPr="00EF3132">
                <w:rPr>
                  <w:rFonts w:hint="eastAsia"/>
                  <w:color w:val="FF0000"/>
                  <w:rPrChange w:id="2536" w:author="Code110" w:date="2017-10-22T18:26:00Z">
                    <w:rPr>
                      <w:rFonts w:hint="eastAsia"/>
                    </w:rPr>
                  </w:rPrChange>
                </w:rPr>
                <w:t>所有</w:t>
              </w:r>
            </w:ins>
            <w:ins w:id="2537" w:author="Code110" w:date="2017-10-22T18:20:00Z">
              <w:r w:rsidRPr="00EF3132">
                <w:rPr>
                  <w:rFonts w:hint="eastAsia"/>
                  <w:color w:val="FF0000"/>
                  <w:rPrChange w:id="2538" w:author="Code110" w:date="2017-10-22T18:26:00Z">
                    <w:rPr>
                      <w:rFonts w:hint="eastAsia"/>
                    </w:rPr>
                  </w:rPrChange>
                </w:rPr>
                <w:t>玩家下注情况</w:t>
              </w:r>
            </w:ins>
          </w:p>
        </w:tc>
        <w:tc>
          <w:tcPr>
            <w:tcW w:w="3546" w:type="dxa"/>
          </w:tcPr>
          <w:p w:rsidR="00BB52C2" w:rsidRPr="00EF3132" w:rsidRDefault="00BB52C2" w:rsidP="00BB52C2">
            <w:pPr>
              <w:jc w:val="center"/>
              <w:rPr>
                <w:ins w:id="2539" w:author="Code110" w:date="2017-10-22T18:20:00Z"/>
              </w:rPr>
            </w:pPr>
          </w:p>
        </w:tc>
      </w:tr>
      <w:tr w:rsidR="00BB52C2" w:rsidRPr="00D069CC" w:rsidTr="002F02CC">
        <w:trPr>
          <w:trHeight w:val="342"/>
          <w:ins w:id="2540" w:author="Code110" w:date="2017-10-22T18:20:00Z"/>
        </w:trPr>
        <w:tc>
          <w:tcPr>
            <w:tcW w:w="2411" w:type="dxa"/>
          </w:tcPr>
          <w:p w:rsidR="00BB52C2" w:rsidRDefault="00BB52C2" w:rsidP="00BB52C2">
            <w:pPr>
              <w:rPr>
                <w:ins w:id="2541" w:author="Code110" w:date="2017-10-22T18:2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42" w:author="Code110" w:date="2017-10-22T18:20:00Z"/>
              </w:rPr>
            </w:pPr>
            <w:ins w:id="2543" w:author="Code110" w:date="2017-10-22T18:20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44" w:author="Code110" w:date="2017-10-22T18:20:00Z"/>
              </w:rPr>
            </w:pPr>
            <w:ins w:id="2545" w:author="Code110" w:date="2017-10-22T18:52:00Z">
              <w:r>
                <w:rPr>
                  <w:rFonts w:hint="eastAsia"/>
                </w:rPr>
                <w:t>本局</w:t>
              </w:r>
            </w:ins>
            <w:ins w:id="2546" w:author="Code110" w:date="2017-10-22T18:53:00Z">
              <w:r>
                <w:rPr>
                  <w:rFonts w:hint="eastAsia"/>
                </w:rPr>
                <w:t>下注总次</w:t>
              </w:r>
            </w:ins>
            <w:ins w:id="2547" w:author="Code110" w:date="2017-10-22T18:21:00Z">
              <w:r>
                <w:t>数量</w:t>
              </w:r>
            </w:ins>
          </w:p>
        </w:tc>
      </w:tr>
      <w:tr w:rsidR="00BB52C2" w:rsidRPr="00D069CC" w:rsidTr="002F02CC">
        <w:trPr>
          <w:trHeight w:val="342"/>
          <w:ins w:id="2548" w:author="Code110" w:date="2017-10-22T18:21:00Z"/>
        </w:trPr>
        <w:tc>
          <w:tcPr>
            <w:tcW w:w="2411" w:type="dxa"/>
          </w:tcPr>
          <w:p w:rsidR="00BB52C2" w:rsidRDefault="00BB52C2" w:rsidP="00BB52C2">
            <w:pPr>
              <w:rPr>
                <w:ins w:id="2549" w:author="Code110" w:date="2017-10-22T18:2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0" w:author="Code110" w:date="2017-10-22T18:21:00Z"/>
                <w:color w:val="00B0F0"/>
              </w:rPr>
            </w:pPr>
            <w:ins w:id="2551" w:author="Code110" w:date="2017-10-22T18:2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2" w:author="Code110" w:date="2017-10-22T18:21:00Z"/>
              </w:rPr>
            </w:pPr>
            <w:ins w:id="2553" w:author="Code110" w:date="2017-10-22T18:23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554" w:author="Code110" w:date="2017-10-22T18:23:00Z"/>
        </w:trPr>
        <w:tc>
          <w:tcPr>
            <w:tcW w:w="2411" w:type="dxa"/>
          </w:tcPr>
          <w:p w:rsidR="00BB52C2" w:rsidRDefault="00BB52C2" w:rsidP="00BB52C2">
            <w:pPr>
              <w:rPr>
                <w:ins w:id="2555" w:author="Code110" w:date="2017-10-22T18:2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56" w:author="Code110" w:date="2017-10-22T18:23:00Z"/>
              </w:rPr>
            </w:pPr>
            <w:ins w:id="2557" w:author="Code110" w:date="2017-10-22T18:53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58" w:author="Code110" w:date="2017-10-22T18:23:00Z"/>
              </w:rPr>
            </w:pPr>
            <w:ins w:id="2559" w:author="Code110" w:date="2017-10-22T18:53:00Z">
              <w:r>
                <w:rPr>
                  <w:rFonts w:hint="eastAsia"/>
                </w:rPr>
                <w:t>每次</w:t>
              </w:r>
              <w:r>
                <w:t>下注金额</w:t>
              </w:r>
            </w:ins>
          </w:p>
        </w:tc>
      </w:tr>
      <w:tr w:rsidR="00BB52C2" w:rsidRPr="00D069CC" w:rsidTr="002F02CC">
        <w:trPr>
          <w:trHeight w:val="342"/>
          <w:ins w:id="2560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1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2" w:author="Code110" w:date="2017-10-22T18:24:00Z"/>
              </w:rPr>
            </w:pPr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3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64" w:author="Code110" w:date="2017-10-22T18:24:00Z"/>
        </w:trPr>
        <w:tc>
          <w:tcPr>
            <w:tcW w:w="2411" w:type="dxa"/>
          </w:tcPr>
          <w:p w:rsidR="00BB52C2" w:rsidRDefault="00BB52C2" w:rsidP="00BB52C2">
            <w:pPr>
              <w:rPr>
                <w:ins w:id="2565" w:author="Code110" w:date="2017-10-22T18:24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66" w:author="Code110" w:date="2017-10-22T18:24:00Z"/>
                <w:color w:val="00B0F0"/>
              </w:rPr>
            </w:pPr>
            <w:ins w:id="2567" w:author="Code110" w:date="2017-10-22T18:54:00Z">
              <w:r w:rsidRPr="0032731D">
                <w:rPr>
                  <w:rFonts w:hint="eastAsia"/>
                  <w:color w:val="FF0000"/>
                  <w:rPrChange w:id="2568" w:author="Code110" w:date="2017-10-22T18:54:00Z">
                    <w:rPr>
                      <w:rFonts w:hint="eastAsia"/>
                    </w:rPr>
                  </w:rPrChange>
                </w:rPr>
                <w:t>本局结算情况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69" w:author="Code110" w:date="2017-10-22T18:24:00Z"/>
              </w:rPr>
            </w:pPr>
          </w:p>
        </w:tc>
      </w:tr>
      <w:tr w:rsidR="00BB52C2" w:rsidRPr="00D069CC" w:rsidTr="002F02CC">
        <w:trPr>
          <w:trHeight w:val="342"/>
          <w:ins w:id="2570" w:author="Code110" w:date="2017-10-22T18:27:00Z"/>
        </w:trPr>
        <w:tc>
          <w:tcPr>
            <w:tcW w:w="2411" w:type="dxa"/>
          </w:tcPr>
          <w:p w:rsidR="00BB52C2" w:rsidRDefault="00BB52C2" w:rsidP="00BB52C2">
            <w:pPr>
              <w:rPr>
                <w:ins w:id="2571" w:author="Code110" w:date="2017-10-22T18:27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72" w:author="Code110" w:date="2017-10-22T18:27:00Z"/>
              </w:rPr>
            </w:pPr>
            <w:ins w:id="2573" w:author="Code110" w:date="2017-10-22T18:55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74" w:author="Code110" w:date="2017-10-22T18:27:00Z"/>
              </w:rPr>
            </w:pPr>
            <w:ins w:id="2575" w:author="Code110" w:date="2017-10-22T19:00:00Z">
              <w:r>
                <w:rPr>
                  <w:rFonts w:hint="eastAsia"/>
                </w:rPr>
                <w:t>Winner</w:t>
              </w:r>
            </w:ins>
            <w:ins w:id="2576" w:author="Code110" w:date="2017-10-22T18:56:00Z">
              <w:r>
                <w:t>玩家</w:t>
              </w:r>
              <w:r>
                <w:t>ID</w:t>
              </w:r>
            </w:ins>
          </w:p>
        </w:tc>
      </w:tr>
      <w:tr w:rsidR="00BB52C2" w:rsidRPr="00D069CC" w:rsidTr="002F02CC">
        <w:trPr>
          <w:trHeight w:val="342"/>
          <w:ins w:id="2577" w:author="Code110" w:date="2017-10-22T18:27:00Z"/>
        </w:trPr>
        <w:tc>
          <w:tcPr>
            <w:tcW w:w="2411" w:type="dxa"/>
          </w:tcPr>
          <w:p w:rsidR="00BB52C2" w:rsidRDefault="00BB52C2" w:rsidP="00BB52C2">
            <w:pPr>
              <w:rPr>
                <w:ins w:id="2578" w:author="Code110" w:date="2017-10-22T18:27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79" w:author="Code110" w:date="2017-10-22T18:27:00Z"/>
              </w:rPr>
            </w:pPr>
            <w:ins w:id="2580" w:author="Code110" w:date="2017-10-22T18:56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81" w:author="Code110" w:date="2017-10-22T18:27:00Z"/>
              </w:rPr>
            </w:pPr>
            <w:ins w:id="2582" w:author="Code110" w:date="2017-10-22T19:00:00Z">
              <w:r>
                <w:rPr>
                  <w:rFonts w:hint="eastAsia"/>
                </w:rPr>
                <w:t>Winner</w:t>
              </w:r>
            </w:ins>
            <w:ins w:id="2583" w:author="Code110" w:date="2017-10-22T18:56:00Z">
              <w:r>
                <w:t>玩家位置</w:t>
              </w:r>
            </w:ins>
          </w:p>
        </w:tc>
      </w:tr>
      <w:tr w:rsidR="00BB52C2" w:rsidRPr="00D069CC" w:rsidTr="002F02CC">
        <w:trPr>
          <w:trHeight w:val="342"/>
          <w:ins w:id="2584" w:author="Code110" w:date="2017-10-22T18:56:00Z"/>
        </w:trPr>
        <w:tc>
          <w:tcPr>
            <w:tcW w:w="2411" w:type="dxa"/>
          </w:tcPr>
          <w:p w:rsidR="00BB52C2" w:rsidRDefault="00BB52C2" w:rsidP="00BB52C2">
            <w:pPr>
              <w:rPr>
                <w:ins w:id="2585" w:author="Code110" w:date="2017-10-22T18:56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86" w:author="Code110" w:date="2017-10-22T18:56:00Z"/>
              </w:rPr>
            </w:pPr>
            <w:ins w:id="2587" w:author="Code110" w:date="2017-10-22T18:5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88" w:author="Code110" w:date="2017-10-22T18:56:00Z"/>
              </w:rPr>
            </w:pPr>
            <w:ins w:id="2589" w:author="Code110" w:date="2017-10-22T19:00:00Z">
              <w:r>
                <w:rPr>
                  <w:rFonts w:hint="eastAsia"/>
                </w:rPr>
                <w:t>Winner</w:t>
              </w:r>
            </w:ins>
            <w:ins w:id="2590" w:author="Code110" w:date="2017-10-22T18:59:00Z">
              <w:r>
                <w:t>赢取金币数量</w:t>
              </w:r>
            </w:ins>
          </w:p>
        </w:tc>
      </w:tr>
      <w:tr w:rsidR="00BB52C2" w:rsidRPr="00D069CC" w:rsidTr="002F02CC">
        <w:trPr>
          <w:trHeight w:val="342"/>
          <w:ins w:id="2591" w:author="Code110" w:date="2017-10-22T18:59:00Z"/>
        </w:trPr>
        <w:tc>
          <w:tcPr>
            <w:tcW w:w="2411" w:type="dxa"/>
          </w:tcPr>
          <w:p w:rsidR="00BB52C2" w:rsidRDefault="00BB52C2" w:rsidP="00BB52C2">
            <w:pPr>
              <w:rPr>
                <w:ins w:id="2592" w:author="Code110" w:date="2017-10-22T18:59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93" w:author="Code110" w:date="2017-10-22T18:59:00Z"/>
              </w:rPr>
            </w:pPr>
            <w:ins w:id="2594" w:author="Code110" w:date="2017-10-22T18:59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595" w:author="Code110" w:date="2017-10-22T18:59:00Z"/>
              </w:rPr>
            </w:pPr>
            <w:ins w:id="2596" w:author="Code110" w:date="2017-10-22T19:00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BB52C2" w:rsidRPr="00D069CC" w:rsidTr="002F02CC">
        <w:trPr>
          <w:trHeight w:val="342"/>
          <w:ins w:id="2597" w:author="Code110" w:date="2017-10-22T19:00:00Z"/>
        </w:trPr>
        <w:tc>
          <w:tcPr>
            <w:tcW w:w="2411" w:type="dxa"/>
          </w:tcPr>
          <w:p w:rsidR="00BB52C2" w:rsidRDefault="00BB52C2" w:rsidP="00BB52C2">
            <w:pPr>
              <w:rPr>
                <w:ins w:id="2598" w:author="Code110" w:date="2017-10-22T19:00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599" w:author="Code110" w:date="2017-10-22T19:00:00Z"/>
              </w:rPr>
            </w:pPr>
            <w:ins w:id="2600" w:author="Code110" w:date="2017-10-22T19:01:00Z">
              <w:r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jc w:val="center"/>
              <w:rPr>
                <w:ins w:id="2601" w:author="Code110" w:date="2017-10-22T19:00:00Z"/>
              </w:rPr>
            </w:pPr>
            <w:ins w:id="2602" w:author="Code110" w:date="2017-10-22T19:01:00Z">
              <w:r>
                <w:rPr>
                  <w:rFonts w:hint="eastAsia"/>
                </w:rPr>
                <w:t>亮牌</w:t>
              </w:r>
              <w:r>
                <w:t>玩家数量</w:t>
              </w:r>
            </w:ins>
          </w:p>
        </w:tc>
      </w:tr>
      <w:tr w:rsidR="00BB52C2" w:rsidRPr="00D069CC" w:rsidTr="002F02CC">
        <w:trPr>
          <w:trHeight w:val="342"/>
          <w:ins w:id="2603" w:author="Code110" w:date="2017-10-22T19:01:00Z"/>
        </w:trPr>
        <w:tc>
          <w:tcPr>
            <w:tcW w:w="2411" w:type="dxa"/>
          </w:tcPr>
          <w:p w:rsidR="00BB52C2" w:rsidRDefault="00BB52C2" w:rsidP="00BB52C2">
            <w:pPr>
              <w:rPr>
                <w:ins w:id="2604" w:author="Code110" w:date="2017-10-22T19:01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605" w:author="Code110" w:date="2017-10-22T19:01:00Z"/>
                <w:color w:val="00B0F0"/>
              </w:rPr>
            </w:pPr>
            <w:ins w:id="2606" w:author="Code110" w:date="2017-10-22T19:0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>
            <w:pPr>
              <w:rPr>
                <w:ins w:id="2607" w:author="Code110" w:date="2017-10-22T19:01:00Z"/>
              </w:rPr>
              <w:pPrChange w:id="2608" w:author="Code110" w:date="2017-10-22T19:02:00Z">
                <w:pPr>
                  <w:jc w:val="center"/>
                </w:pPr>
              </w:pPrChange>
            </w:pPr>
            <w:ins w:id="2609" w:author="Code110" w:date="2017-10-22T19:02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B52C2" w:rsidRPr="00D069CC" w:rsidTr="002F02CC">
        <w:trPr>
          <w:trHeight w:val="342"/>
          <w:ins w:id="2610" w:author="Code110" w:date="2017-10-22T19:02:00Z"/>
        </w:trPr>
        <w:tc>
          <w:tcPr>
            <w:tcW w:w="2411" w:type="dxa"/>
          </w:tcPr>
          <w:p w:rsidR="00BB52C2" w:rsidRDefault="00BB52C2" w:rsidP="00BB52C2">
            <w:pPr>
              <w:rPr>
                <w:ins w:id="2611" w:author="Code110" w:date="2017-10-22T19:02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612" w:author="Code110" w:date="2017-10-22T19:02:00Z"/>
              </w:rPr>
            </w:pPr>
            <w:ins w:id="2613" w:author="Code110" w:date="2017-10-22T19:02:00Z">
              <w:r w:rsidRPr="006C0442">
                <w:rPr>
                  <w:color w:val="00B0F0"/>
                </w:rPr>
                <w:t>Uint16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614" w:author="Code110" w:date="2017-10-22T19:02:00Z"/>
              </w:rPr>
            </w:pPr>
            <w:ins w:id="2615" w:author="Code110" w:date="2017-10-22T19:02:00Z">
              <w:r>
                <w:rPr>
                  <w:rFonts w:hint="eastAsia"/>
                </w:rPr>
                <w:t>扑克</w:t>
              </w:r>
              <w:r>
                <w:t>牌数量</w:t>
              </w:r>
            </w:ins>
          </w:p>
        </w:tc>
      </w:tr>
      <w:tr w:rsidR="00BB52C2" w:rsidRPr="00D069CC" w:rsidTr="002F02CC">
        <w:trPr>
          <w:trHeight w:val="342"/>
          <w:ins w:id="2616" w:author="Code110" w:date="2017-10-22T19:03:00Z"/>
        </w:trPr>
        <w:tc>
          <w:tcPr>
            <w:tcW w:w="2411" w:type="dxa"/>
          </w:tcPr>
          <w:p w:rsidR="00BB52C2" w:rsidRDefault="00BB52C2" w:rsidP="00BB52C2">
            <w:pPr>
              <w:rPr>
                <w:ins w:id="2617" w:author="Code110" w:date="2017-10-22T19:03:00Z"/>
              </w:rPr>
            </w:pPr>
          </w:p>
        </w:tc>
        <w:tc>
          <w:tcPr>
            <w:tcW w:w="2693" w:type="dxa"/>
          </w:tcPr>
          <w:p w:rsidR="00BB52C2" w:rsidRPr="006C0442" w:rsidRDefault="00BB52C2" w:rsidP="00BB52C2">
            <w:pPr>
              <w:rPr>
                <w:ins w:id="2618" w:author="Code110" w:date="2017-10-22T19:03:00Z"/>
                <w:color w:val="00B0F0"/>
              </w:rPr>
            </w:pPr>
            <w:ins w:id="2619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620" w:author="Code110" w:date="2017-10-22T19:03:00Z"/>
              </w:rPr>
            </w:pPr>
            <w:ins w:id="2621" w:author="Code110" w:date="2017-10-22T19:03:00Z">
              <w:r>
                <w:rPr>
                  <w:rFonts w:hint="eastAsia"/>
                </w:rPr>
                <w:t>扑克</w:t>
              </w:r>
              <w:r>
                <w:t>花色</w:t>
              </w:r>
            </w:ins>
          </w:p>
        </w:tc>
      </w:tr>
      <w:tr w:rsidR="00BB52C2" w:rsidRPr="00D069CC" w:rsidTr="002F02CC">
        <w:trPr>
          <w:trHeight w:val="342"/>
          <w:ins w:id="2622" w:author="Code110" w:date="2017-10-22T19:03:00Z"/>
        </w:trPr>
        <w:tc>
          <w:tcPr>
            <w:tcW w:w="2411" w:type="dxa"/>
          </w:tcPr>
          <w:p w:rsidR="00BB52C2" w:rsidRDefault="00BB52C2" w:rsidP="00BB52C2">
            <w:pPr>
              <w:rPr>
                <w:ins w:id="2623" w:author="Code110" w:date="2017-10-22T19:03:00Z"/>
              </w:rPr>
            </w:pPr>
          </w:p>
        </w:tc>
        <w:tc>
          <w:tcPr>
            <w:tcW w:w="2693" w:type="dxa"/>
          </w:tcPr>
          <w:p w:rsidR="00BB52C2" w:rsidRDefault="00BB52C2" w:rsidP="00BB52C2">
            <w:pPr>
              <w:rPr>
                <w:ins w:id="2624" w:author="Code110" w:date="2017-10-22T19:03:00Z"/>
              </w:rPr>
            </w:pPr>
            <w:ins w:id="2625" w:author="Code110" w:date="2017-10-22T19:03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B52C2" w:rsidRDefault="00BB52C2" w:rsidP="00BB52C2">
            <w:pPr>
              <w:rPr>
                <w:ins w:id="2626" w:author="Code110" w:date="2017-10-22T19:03:00Z"/>
              </w:rPr>
            </w:pPr>
            <w:ins w:id="2627" w:author="Code110" w:date="2017-10-22T19:03:00Z">
              <w:r>
                <w:rPr>
                  <w:rFonts w:hint="eastAsia"/>
                </w:rPr>
                <w:t>扑克</w:t>
              </w:r>
              <w:r>
                <w:t>点数</w:t>
              </w:r>
            </w:ins>
          </w:p>
        </w:tc>
      </w:tr>
    </w:tbl>
    <w:p w:rsidR="00555169" w:rsidRPr="00F435DD" w:rsidRDefault="00555169" w:rsidP="004D4067">
      <w:pPr>
        <w:rPr>
          <w:ins w:id="2628" w:author="Code110" w:date="2017-10-22T14:21:00Z"/>
        </w:rPr>
      </w:pPr>
    </w:p>
    <w:p w:rsidR="00BE5623" w:rsidRDefault="00BE5623" w:rsidP="00BE5623">
      <w:pPr>
        <w:pStyle w:val="3"/>
        <w:spacing w:after="0"/>
        <w:rPr>
          <w:ins w:id="2629" w:author="Code110" w:date="2017-10-22T19:10:00Z"/>
        </w:rPr>
      </w:pPr>
      <w:ins w:id="2630" w:author="Code110" w:date="2017-10-22T19:10:00Z">
        <w:r>
          <w:lastRenderedPageBreak/>
          <w:t>805 Sever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组局</w:t>
        </w:r>
        <w:r>
          <w:t>房</w:t>
        </w:r>
        <w:r>
          <w:rPr>
            <w:rFonts w:hint="eastAsia"/>
          </w:rPr>
          <w:t>(</w:t>
        </w:r>
        <w:r>
          <w:rPr>
            <w:rFonts w:hint="eastAsia"/>
          </w:rPr>
          <w:t>焖鸡房</w:t>
        </w:r>
        <w:r>
          <w:rPr>
            <w:rFonts w:hint="eastAsia"/>
          </w:rPr>
          <w:t>)</w:t>
        </w:r>
      </w:ins>
      <w:ins w:id="2631" w:author="Code110" w:date="2017-10-22T19:11:00Z">
        <w:r>
          <w:rPr>
            <w:rFonts w:hint="eastAsia"/>
          </w:rPr>
          <w:t>通知</w:t>
        </w:r>
        <w:r>
          <w:t>进入下一阶段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A53016" w:rsidRPr="0075787E" w:rsidTr="00A53016">
        <w:trPr>
          <w:trHeight w:val="342"/>
          <w:ins w:id="2632" w:author="Code110" w:date="2017-10-22T19:10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33" w:author="Code110" w:date="2017-10-22T19:10:00Z"/>
              </w:rPr>
            </w:pPr>
            <w:ins w:id="2634" w:author="Code110" w:date="2017-10-22T19:12:00Z">
              <w:r>
                <w:t>protocol body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35" w:author="Code110" w:date="2017-10-22T19:10:00Z"/>
              </w:rPr>
            </w:pPr>
            <w:ins w:id="2636" w:author="Code110" w:date="2017-10-22T19:12:00Z">
              <w:r>
                <w:t>Uint8</w:t>
              </w:r>
            </w:ins>
          </w:p>
        </w:tc>
        <w:tc>
          <w:tcPr>
            <w:tcW w:w="3546" w:type="dxa"/>
          </w:tcPr>
          <w:p w:rsidR="00A53016" w:rsidRPr="00532EAF" w:rsidRDefault="00A53016" w:rsidP="00A53016">
            <w:pPr>
              <w:rPr>
                <w:ins w:id="2637" w:author="Code110" w:date="2017-10-22T20:04:00Z"/>
              </w:rPr>
            </w:pPr>
            <w:ins w:id="2638" w:author="Code110" w:date="2017-10-22T19:12:00Z">
              <w:r>
                <w:rPr>
                  <w:rFonts w:hint="eastAsia"/>
                </w:rPr>
                <w:t>进入房间状态</w:t>
              </w:r>
            </w:ins>
            <w:ins w:id="2639" w:author="Code110" w:date="2017-10-22T19:13:00Z">
              <w:r>
                <w:rPr>
                  <w:rFonts w:hint="eastAsia"/>
                </w:rPr>
                <w:t>：</w:t>
              </w:r>
              <w:r>
                <w:br/>
              </w:r>
            </w:ins>
            <w:ins w:id="2640" w:author="Code110" w:date="2017-10-22T19:12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参见游戏房间状态枚举</w:t>
              </w:r>
              <w:r>
                <w:rPr>
                  <w:rFonts w:hint="eastAsia"/>
                </w:rPr>
                <w:t>)</w:t>
              </w:r>
            </w:ins>
            <w:ins w:id="2641" w:author="Code110" w:date="2017-10-22T20:03:00Z">
              <w:r w:rsidR="00532EAF">
                <w:br/>
                <w:t xml:space="preserve">1 </w:t>
              </w:r>
            </w:ins>
            <w:ins w:id="2642" w:author="Code110" w:date="2017-10-22T20:04:00Z">
              <w:r w:rsidR="00532EAF">
                <w:rPr>
                  <w:rFonts w:hint="eastAsia"/>
                </w:rPr>
                <w:t>等待</w:t>
              </w:r>
              <w:r w:rsidR="00532EAF">
                <w:t>开局</w:t>
              </w:r>
              <w:r w:rsidR="00532EAF">
                <w:br/>
              </w:r>
              <w:r w:rsidR="00532EAF">
                <w:rPr>
                  <w:rFonts w:hint="eastAsia"/>
                </w:rPr>
                <w:t>2</w:t>
              </w:r>
              <w:r w:rsidR="00532EAF">
                <w:t>开局准备</w:t>
              </w:r>
              <w:r w:rsidR="00532EAF">
                <w:br/>
                <w:t>3</w:t>
              </w:r>
              <w:r w:rsidR="00532EAF">
                <w:t>收取底注</w:t>
              </w:r>
              <w:r w:rsidR="00532EAF">
                <w:br/>
                <w:t>4</w:t>
              </w:r>
              <w:r w:rsidR="00532EAF">
                <w:t>洗牌</w:t>
              </w:r>
            </w:ins>
            <w:ins w:id="2643" w:author="Code110" w:date="2017-10-22T20:12:00Z">
              <w:r w:rsidR="00D54109">
                <w:rPr>
                  <w:rFonts w:hint="eastAsia"/>
                </w:rPr>
                <w:t>,</w:t>
              </w:r>
            </w:ins>
            <w:ins w:id="2644" w:author="Code110" w:date="2017-10-22T20:11:00Z">
              <w:r w:rsidR="00D54109">
                <w:rPr>
                  <w:rFonts w:hint="eastAsia"/>
                </w:rPr>
                <w:t>发牌</w:t>
              </w:r>
            </w:ins>
            <w:ins w:id="2645" w:author="Code110" w:date="2017-10-22T20:04:00Z">
              <w:r w:rsidR="00532EAF">
                <w:t>阶段</w:t>
              </w:r>
              <w:r w:rsidR="00532EAF">
                <w:br/>
              </w:r>
            </w:ins>
            <w:ins w:id="2646" w:author="Code110" w:date="2017-10-22T20:12:00Z">
              <w:r w:rsidR="00D54109">
                <w:t>5</w:t>
              </w:r>
            </w:ins>
            <w:ins w:id="2647" w:author="Code110" w:date="2017-10-22T20:04:00Z">
              <w:r w:rsidR="00532EAF">
                <w:t>下注阶段</w:t>
              </w:r>
              <w:r w:rsidR="00532EAF">
                <w:br/>
              </w:r>
            </w:ins>
            <w:ins w:id="2648" w:author="Code110" w:date="2017-10-22T20:12:00Z">
              <w:r w:rsidR="00D54109">
                <w:t>6</w:t>
              </w:r>
            </w:ins>
            <w:ins w:id="2649" w:author="Code110" w:date="2017-10-22T20:05:00Z">
              <w:r w:rsidR="00532EAF">
                <w:t>比牌阶段</w:t>
              </w:r>
              <w:r w:rsidR="00532EAF">
                <w:br/>
              </w:r>
            </w:ins>
            <w:ins w:id="2650" w:author="Code110" w:date="2017-10-22T20:12:00Z">
              <w:r w:rsidR="00D54109">
                <w:t>7</w:t>
              </w:r>
            </w:ins>
            <w:ins w:id="2651" w:author="Code110" w:date="2017-10-22T20:05:00Z">
              <w:r w:rsidR="00532EAF">
                <w:t>结算阶段</w:t>
              </w:r>
            </w:ins>
          </w:p>
          <w:p w:rsidR="00532EAF" w:rsidRPr="00532EAF" w:rsidRDefault="00532EAF" w:rsidP="00A53016">
            <w:pPr>
              <w:rPr>
                <w:ins w:id="2652" w:author="Code110" w:date="2017-10-22T19:10:00Z"/>
              </w:rPr>
            </w:pPr>
          </w:p>
        </w:tc>
      </w:tr>
      <w:tr w:rsidR="00A53016" w:rsidRPr="0075787E" w:rsidTr="00A53016">
        <w:trPr>
          <w:trHeight w:val="342"/>
          <w:ins w:id="265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ind w:firstLineChars="200" w:firstLine="420"/>
              <w:rPr>
                <w:ins w:id="2654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55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56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5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58" w:author="Code110" w:date="2017-10-22T19:12:00Z"/>
              </w:rPr>
            </w:pPr>
            <w:ins w:id="2659" w:author="Code110" w:date="2017-10-22T19:12:00Z">
              <w:r>
                <w:rPr>
                  <w:rFonts w:hint="eastAsia"/>
                </w:rPr>
                <w:t>返回值</w:t>
              </w:r>
            </w:ins>
            <w:ins w:id="2660" w:author="Code110" w:date="2017-10-22T19:16:00Z">
              <w:r>
                <w:t>1</w:t>
              </w:r>
            </w:ins>
            <w:ins w:id="2661" w:author="Code110" w:date="2017-10-22T19:12:00Z">
              <w:r>
                <w:rPr>
                  <w:rFonts w:hint="eastAsia"/>
                </w:rPr>
                <w:t>等待</w:t>
              </w:r>
            </w:ins>
            <w:ins w:id="2662" w:author="Code110" w:date="2017-10-22T19:16:00Z">
              <w:r>
                <w:rPr>
                  <w:rFonts w:hint="eastAsia"/>
                </w:rPr>
                <w:t>开局</w:t>
              </w:r>
            </w:ins>
          </w:p>
          <w:p w:rsidR="00A53016" w:rsidRDefault="00A53016" w:rsidP="00A53016">
            <w:pPr>
              <w:ind w:firstLineChars="200" w:firstLine="420"/>
              <w:rPr>
                <w:ins w:id="2663" w:author="Code110" w:date="2017-10-22T19:12:00Z"/>
              </w:rPr>
            </w:pPr>
            <w:ins w:id="2664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665" w:author="Code110" w:date="2017-10-22T19:12:00Z"/>
              </w:rPr>
            </w:pPr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666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6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68" w:author="Code110" w:date="2017-10-22T19:12:00Z"/>
              </w:rPr>
            </w:pPr>
          </w:p>
        </w:tc>
        <w:tc>
          <w:tcPr>
            <w:tcW w:w="2693" w:type="dxa"/>
          </w:tcPr>
          <w:p w:rsidR="00A53016" w:rsidRPr="009A291B" w:rsidRDefault="00A53016" w:rsidP="00A53016">
            <w:pPr>
              <w:rPr>
                <w:ins w:id="2669" w:author="Code110" w:date="2017-10-22T19:12:00Z"/>
              </w:rPr>
            </w:pPr>
          </w:p>
        </w:tc>
        <w:tc>
          <w:tcPr>
            <w:tcW w:w="3546" w:type="dxa"/>
          </w:tcPr>
          <w:p w:rsidR="00A53016" w:rsidRPr="009A291B" w:rsidRDefault="00A53016" w:rsidP="00A53016">
            <w:pPr>
              <w:rPr>
                <w:ins w:id="2670" w:author="Code110" w:date="2017-10-22T19:12:00Z"/>
              </w:rPr>
            </w:pPr>
          </w:p>
        </w:tc>
      </w:tr>
      <w:tr w:rsidR="00A53016" w:rsidRPr="0075787E" w:rsidTr="00A53016">
        <w:trPr>
          <w:trHeight w:val="342"/>
          <w:ins w:id="267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Pr="00532EAF" w:rsidRDefault="00A53016">
            <w:pPr>
              <w:autoSpaceDE w:val="0"/>
              <w:autoSpaceDN w:val="0"/>
              <w:adjustRightInd w:val="0"/>
              <w:jc w:val="center"/>
              <w:rPr>
                <w:ins w:id="2672" w:author="Code110" w:date="2017-10-22T19:12:00Z"/>
                <w:rFonts w:ascii="Verdana" w:eastAsia="宋体" w:hAnsi="Verdana" w:cs="Verdana"/>
                <w:b/>
                <w:bCs/>
                <w:color w:val="4B4B4B"/>
                <w:kern w:val="0"/>
                <w:sz w:val="20"/>
                <w:szCs w:val="20"/>
                <w:lang w:val="zh-CN"/>
                <w:rPrChange w:id="2673" w:author="Code110" w:date="2017-10-22T20:00:00Z">
                  <w:rPr>
                    <w:ins w:id="2674" w:author="Code110" w:date="2017-10-22T19:12:00Z"/>
                  </w:rPr>
                </w:rPrChange>
              </w:rPr>
              <w:pPrChange w:id="2675" w:author="Code110" w:date="2017-10-22T20:01:00Z">
                <w:pPr>
                  <w:jc w:val="center"/>
                </w:pPr>
              </w:pPrChange>
            </w:pPr>
            <w:ins w:id="2676" w:author="Code110" w:date="2017-10-22T19:12:00Z">
              <w:r>
                <w:rPr>
                  <w:rFonts w:hint="eastAsia"/>
                </w:rPr>
                <w:t>返回值</w:t>
              </w:r>
            </w:ins>
            <w:ins w:id="2677" w:author="Code110" w:date="2017-10-22T19:16:00Z">
              <w:r>
                <w:t>2</w:t>
              </w:r>
            </w:ins>
            <w:ins w:id="2678" w:author="Code110" w:date="2017-10-22T20:00:00Z">
              <w:r w:rsidR="00532EAF">
                <w:rPr>
                  <w:rFonts w:ascii="宋体" w:eastAsia="宋体" w:cs="宋体" w:hint="eastAsia"/>
                  <w:b/>
                  <w:bCs/>
                  <w:color w:val="4B4B4B"/>
                  <w:kern w:val="0"/>
                  <w:sz w:val="20"/>
                  <w:szCs w:val="20"/>
                  <w:lang w:val="zh-CN"/>
                </w:rPr>
                <w:t>开局准备</w:t>
              </w:r>
            </w:ins>
          </w:p>
          <w:p w:rsidR="00A53016" w:rsidRDefault="00A53016">
            <w:pPr>
              <w:jc w:val="center"/>
              <w:rPr>
                <w:ins w:id="2679" w:author="Code110" w:date="2017-10-22T19:12:00Z"/>
              </w:rPr>
            </w:pPr>
            <w:ins w:id="2680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A53016" w:rsidRDefault="00467945" w:rsidP="00A53016">
            <w:pPr>
              <w:rPr>
                <w:ins w:id="2681" w:author="Code110" w:date="2017-10-22T19:12:00Z"/>
              </w:rPr>
            </w:pPr>
            <w:ins w:id="2682" w:author="Code110" w:date="2017-10-22T20:21:00Z">
              <w:del w:id="2683" w:author="Windows 用户" w:date="2017-11-02T10:44:00Z">
                <w:r w:rsidRPr="00683342" w:rsidDel="00273A23">
                  <w:delText>U</w:delText>
                </w:r>
                <w:r w:rsidRPr="00683342" w:rsidDel="00273A23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Default="00467945">
            <w:pPr>
              <w:rPr>
                <w:ins w:id="2684" w:author="Code110" w:date="2017-10-22T19:12:00Z"/>
              </w:rPr>
            </w:pPr>
            <w:ins w:id="2685" w:author="Code110" w:date="2017-10-22T20:22:00Z">
              <w:del w:id="2686" w:author="Windows 用户" w:date="2017-11-02T10:44:00Z">
                <w:r w:rsidDel="00273A23">
                  <w:rPr>
                    <w:rFonts w:hint="eastAsia"/>
                  </w:rPr>
                  <w:delText>庄家</w:delText>
                </w:r>
              </w:del>
            </w:ins>
            <w:ins w:id="2687" w:author="Code110" w:date="2017-10-22T20:21:00Z">
              <w:del w:id="2688" w:author="Windows 用户" w:date="2017-11-02T10:44:00Z">
                <w:r w:rsidDel="00273A23">
                  <w:delText>位置</w:delText>
                </w:r>
              </w:del>
            </w:ins>
          </w:p>
        </w:tc>
      </w:tr>
      <w:tr w:rsidR="00A53016" w:rsidRPr="0075787E" w:rsidTr="00A53016">
        <w:trPr>
          <w:trHeight w:val="342"/>
          <w:ins w:id="2689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690" w:author="Code110" w:date="2017-10-22T19:12:00Z"/>
              </w:rPr>
            </w:pPr>
          </w:p>
        </w:tc>
        <w:tc>
          <w:tcPr>
            <w:tcW w:w="2693" w:type="dxa"/>
          </w:tcPr>
          <w:p w:rsidR="00A53016" w:rsidRPr="003352F8" w:rsidRDefault="00A53016" w:rsidP="00A53016">
            <w:pPr>
              <w:rPr>
                <w:ins w:id="2691" w:author="Code110" w:date="2017-10-22T19:12:00Z"/>
                <w:color w:val="00B0F0"/>
              </w:rPr>
            </w:pPr>
          </w:p>
        </w:tc>
        <w:tc>
          <w:tcPr>
            <w:tcW w:w="3546" w:type="dxa"/>
          </w:tcPr>
          <w:p w:rsidR="00A53016" w:rsidRPr="003352F8" w:rsidRDefault="00A53016" w:rsidP="00A53016">
            <w:pPr>
              <w:rPr>
                <w:ins w:id="2692" w:author="Code110" w:date="2017-10-22T19:12:00Z"/>
                <w:color w:val="00B0F0"/>
              </w:rPr>
            </w:pPr>
          </w:p>
        </w:tc>
      </w:tr>
      <w:tr w:rsidR="00A53016" w:rsidRPr="0075787E" w:rsidTr="00A53016">
        <w:trPr>
          <w:trHeight w:val="342"/>
          <w:ins w:id="269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D54109">
            <w:pPr>
              <w:jc w:val="center"/>
              <w:rPr>
                <w:ins w:id="2694" w:author="Code110" w:date="2017-10-22T19:12:00Z"/>
              </w:rPr>
            </w:pPr>
            <w:ins w:id="2695" w:author="Code110" w:date="2017-10-22T19:12:00Z">
              <w:r>
                <w:rPr>
                  <w:rFonts w:hint="eastAsia"/>
                </w:rPr>
                <w:t>返回</w:t>
              </w:r>
            </w:ins>
            <w:ins w:id="2696" w:author="Code110" w:date="2017-10-22T20:07:00Z">
              <w:r>
                <w:t>3</w:t>
              </w:r>
              <w:r>
                <w:rPr>
                  <w:rFonts w:hint="eastAsia"/>
                </w:rPr>
                <w:t>收取</w:t>
              </w:r>
              <w:r>
                <w:t>底注</w:t>
              </w:r>
            </w:ins>
          </w:p>
          <w:p w:rsidR="00A53016" w:rsidRDefault="00A53016" w:rsidP="00A53016">
            <w:pPr>
              <w:jc w:val="center"/>
              <w:rPr>
                <w:ins w:id="2697" w:author="Code110" w:date="2017-10-22T19:12:00Z"/>
              </w:rPr>
            </w:pPr>
            <w:ins w:id="269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  <w:p w:rsidR="00A53016" w:rsidRDefault="00A53016" w:rsidP="00A53016">
            <w:pPr>
              <w:jc w:val="center"/>
              <w:rPr>
                <w:ins w:id="2699" w:author="Code110" w:date="2017-10-22T19:12:00Z"/>
              </w:rPr>
            </w:pPr>
          </w:p>
        </w:tc>
        <w:tc>
          <w:tcPr>
            <w:tcW w:w="2693" w:type="dxa"/>
          </w:tcPr>
          <w:p w:rsidR="00A53016" w:rsidRDefault="00A53016" w:rsidP="00A53016">
            <w:pPr>
              <w:rPr>
                <w:ins w:id="2700" w:author="Code110" w:date="2017-10-22T19:12:00Z"/>
              </w:rPr>
            </w:pPr>
            <w:ins w:id="2701" w:author="Code110" w:date="2017-10-22T19:12:00Z">
              <w:r w:rsidRPr="003352F8">
                <w:rPr>
                  <w:color w:val="00B0F0"/>
                </w:rPr>
                <w:t>U</w:t>
              </w:r>
              <w:r w:rsidRPr="003352F8">
                <w:rPr>
                  <w:rFonts w:hint="eastAsia"/>
                  <w:color w:val="00B0F0"/>
                </w:rPr>
                <w:t>int</w:t>
              </w:r>
              <w:r w:rsidRPr="003352F8">
                <w:rPr>
                  <w:color w:val="00B0F0"/>
                </w:rPr>
                <w:t>16</w:t>
              </w:r>
            </w:ins>
          </w:p>
        </w:tc>
        <w:tc>
          <w:tcPr>
            <w:tcW w:w="3546" w:type="dxa"/>
          </w:tcPr>
          <w:p w:rsidR="00A53016" w:rsidRDefault="00A53016" w:rsidP="00A53016">
            <w:pPr>
              <w:rPr>
                <w:ins w:id="2702" w:author="Code110" w:date="2017-10-22T19:12:00Z"/>
              </w:rPr>
            </w:pPr>
            <w:ins w:id="2703" w:author="Code110" w:date="2017-10-22T19:12:00Z">
              <w:r w:rsidRPr="003352F8">
                <w:rPr>
                  <w:rFonts w:hint="eastAsia"/>
                  <w:color w:val="00B0F0"/>
                </w:rPr>
                <w:t>玩家数量</w:t>
              </w:r>
            </w:ins>
          </w:p>
        </w:tc>
      </w:tr>
      <w:tr w:rsidR="00A53016" w:rsidRPr="0075787E" w:rsidTr="00A53016">
        <w:trPr>
          <w:trHeight w:val="342"/>
          <w:ins w:id="270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05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A53016" w:rsidP="00A53016">
            <w:pPr>
              <w:rPr>
                <w:ins w:id="2706" w:author="Code110" w:date="2017-10-22T19:12:00Z"/>
                <w:color w:val="FF0000"/>
                <w:rPrChange w:id="2707" w:author="Windows 用户" w:date="2017-11-02T15:42:00Z">
                  <w:rPr>
                    <w:ins w:id="2708" w:author="Code110" w:date="2017-10-22T19:12:00Z"/>
                    <w:color w:val="00B0F0"/>
                  </w:rPr>
                </w:rPrChange>
              </w:rPr>
            </w:pPr>
            <w:ins w:id="2709" w:author="Code110" w:date="2017-10-22T19:12:00Z">
              <w:r w:rsidRPr="000F7333">
                <w:rPr>
                  <w:color w:val="FF0000"/>
                  <w:rPrChange w:id="2710" w:author="Windows 用户" w:date="2017-11-02T15:42:00Z">
                    <w:rPr/>
                  </w:rPrChange>
                </w:rPr>
                <w:t>U</w:t>
              </w:r>
              <w:r w:rsidRPr="000F7333">
                <w:rPr>
                  <w:rFonts w:hint="eastAsia"/>
                  <w:color w:val="FF0000"/>
                  <w:rPrChange w:id="2711" w:author="Windows 用户" w:date="2017-11-02T15:42:00Z">
                    <w:rPr>
                      <w:rFonts w:hint="eastAsia"/>
                    </w:rPr>
                  </w:rPrChange>
                </w:rPr>
                <w:t>int8</w:t>
              </w:r>
            </w:ins>
          </w:p>
        </w:tc>
        <w:tc>
          <w:tcPr>
            <w:tcW w:w="3546" w:type="dxa"/>
          </w:tcPr>
          <w:p w:rsidR="00A53016" w:rsidRPr="000F7333" w:rsidRDefault="00A53016" w:rsidP="00A53016">
            <w:pPr>
              <w:rPr>
                <w:ins w:id="2712" w:author="Code110" w:date="2017-10-22T19:12:00Z"/>
                <w:color w:val="FF0000"/>
                <w:rPrChange w:id="2713" w:author="Windows 用户" w:date="2017-11-02T15:42:00Z">
                  <w:rPr>
                    <w:ins w:id="2714" w:author="Code110" w:date="2017-10-22T19:12:00Z"/>
                    <w:color w:val="00B0F0"/>
                  </w:rPr>
                </w:rPrChange>
              </w:rPr>
            </w:pPr>
            <w:ins w:id="2715" w:author="Code110" w:date="2017-10-22T19:12:00Z">
              <w:r w:rsidRPr="000F7333">
                <w:rPr>
                  <w:rFonts w:hint="eastAsia"/>
                  <w:color w:val="FF0000"/>
                  <w:rPrChange w:id="2716" w:author="Windows 用户" w:date="2017-11-02T15:42:00Z">
                    <w:rPr>
                      <w:rFonts w:hint="eastAsia"/>
                    </w:rPr>
                  </w:rPrChange>
                </w:rPr>
                <w:t>玩家</w:t>
              </w:r>
            </w:ins>
            <w:ins w:id="2717" w:author="Code110" w:date="2017-10-22T20:08:00Z">
              <w:r w:rsidR="00D54109" w:rsidRPr="000F7333">
                <w:rPr>
                  <w:rFonts w:hint="eastAsia"/>
                  <w:color w:val="FF0000"/>
                  <w:rPrChange w:id="2718" w:author="Windows 用户" w:date="2017-11-02T15:42:00Z">
                    <w:rPr>
                      <w:rFonts w:hint="eastAsia"/>
                    </w:rPr>
                  </w:rPrChange>
                </w:rPr>
                <w:t>位置</w:t>
              </w:r>
            </w:ins>
            <w:ins w:id="2719" w:author="Code110" w:date="2017-10-22T19:12:00Z">
              <w:r w:rsidRPr="000F7333">
                <w:rPr>
                  <w:rFonts w:hint="eastAsia"/>
                  <w:color w:val="FF0000"/>
                  <w:rPrChange w:id="2720" w:author="Windows 用户" w:date="2017-11-02T15:42:00Z">
                    <w:rPr>
                      <w:rFonts w:hint="eastAsia"/>
                    </w:rPr>
                  </w:rPrChange>
                </w:rPr>
                <w:t>下标</w:t>
              </w:r>
            </w:ins>
          </w:p>
        </w:tc>
      </w:tr>
      <w:tr w:rsidR="00A53016" w:rsidRPr="0075787E" w:rsidTr="00A53016">
        <w:trPr>
          <w:trHeight w:val="342"/>
          <w:ins w:id="272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22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273A23" w:rsidP="00A53016">
            <w:pPr>
              <w:rPr>
                <w:ins w:id="2723" w:author="Code110" w:date="2017-10-22T19:12:00Z"/>
                <w:color w:val="FF0000"/>
                <w:rPrChange w:id="2724" w:author="Windows 用户" w:date="2017-11-02T15:42:00Z">
                  <w:rPr>
                    <w:ins w:id="2725" w:author="Code110" w:date="2017-10-22T19:12:00Z"/>
                  </w:rPr>
                </w:rPrChange>
              </w:rPr>
            </w:pPr>
            <w:ins w:id="2726" w:author="Windows 用户" w:date="2017-11-02T10:51:00Z">
              <w:r w:rsidRPr="000F7333">
                <w:rPr>
                  <w:rFonts w:hint="eastAsia"/>
                  <w:color w:val="FF0000"/>
                  <w:rPrChange w:id="2727" w:author="Windows 用户" w:date="2017-11-02T15:42:00Z">
                    <w:rPr>
                      <w:rFonts w:hint="eastAsia"/>
                    </w:rPr>
                  </w:rPrChange>
                </w:rPr>
                <w:t>Int</w:t>
              </w:r>
              <w:r w:rsidRPr="000F7333">
                <w:rPr>
                  <w:color w:val="FF0000"/>
                  <w:rPrChange w:id="2728" w:author="Windows 用户" w:date="2017-11-02T15:42:00Z">
                    <w:rPr/>
                  </w:rPrChange>
                </w:rPr>
                <w:t>64</w:t>
              </w:r>
            </w:ins>
            <w:ins w:id="2729" w:author="Code110" w:date="2017-10-22T19:12:00Z">
              <w:del w:id="2730" w:author="Windows 用户" w:date="2017-11-02T10:50:00Z">
                <w:r w:rsidR="00A53016" w:rsidRPr="000F7333" w:rsidDel="00273A23">
                  <w:rPr>
                    <w:color w:val="FF0000"/>
                    <w:rPrChange w:id="2731" w:author="Windows 用户" w:date="2017-11-02T15:42:00Z">
                      <w:rPr/>
                    </w:rPrChange>
                  </w:rPr>
                  <w:delText>U</w:delText>
                </w:r>
                <w:r w:rsidR="00A53016" w:rsidRPr="000F7333" w:rsidDel="00273A23">
                  <w:rPr>
                    <w:rFonts w:hint="eastAsia"/>
                    <w:color w:val="FF0000"/>
                    <w:rPrChange w:id="2732" w:author="Windows 用户" w:date="2017-11-02T15:42:00Z">
                      <w:rPr>
                        <w:rFonts w:hint="eastAsia"/>
                      </w:rPr>
                    </w:rPrChange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A53016" w:rsidRPr="000F7333" w:rsidRDefault="00273A23" w:rsidP="00A53016">
            <w:pPr>
              <w:rPr>
                <w:ins w:id="2733" w:author="Code110" w:date="2017-10-22T19:12:00Z"/>
                <w:color w:val="FF0000"/>
                <w:rPrChange w:id="2734" w:author="Windows 用户" w:date="2017-11-02T15:42:00Z">
                  <w:rPr>
                    <w:ins w:id="2735" w:author="Code110" w:date="2017-10-22T19:12:00Z"/>
                  </w:rPr>
                </w:rPrChange>
              </w:rPr>
            </w:pPr>
            <w:ins w:id="2736" w:author="Windows 用户" w:date="2017-11-02T10:51:00Z">
              <w:r w:rsidRPr="000F7333">
                <w:rPr>
                  <w:rFonts w:hint="eastAsia"/>
                  <w:color w:val="FF0000"/>
                  <w:rPrChange w:id="2737" w:author="Windows 用户" w:date="2017-11-02T15:42:00Z">
                    <w:rPr>
                      <w:rFonts w:hint="eastAsia"/>
                    </w:rPr>
                  </w:rPrChange>
                </w:rPr>
                <w:t>扣除底注值</w:t>
              </w:r>
            </w:ins>
            <w:ins w:id="2738" w:author="Code110" w:date="2017-10-22T20:08:00Z">
              <w:del w:id="2739" w:author="Windows 用户" w:date="2017-11-02T10:50:00Z">
                <w:r w:rsidR="00D54109" w:rsidRPr="000F7333" w:rsidDel="00273A23">
                  <w:rPr>
                    <w:rFonts w:hint="eastAsia"/>
                    <w:color w:val="FF0000"/>
                    <w:rPrChange w:id="2740" w:author="Windows 用户" w:date="2017-11-02T15:42:00Z">
                      <w:rPr>
                        <w:rFonts w:hint="eastAsia"/>
                      </w:rPr>
                    </w:rPrChange>
                  </w:rPr>
                  <w:delText>玩家</w:delText>
                </w:r>
              </w:del>
            </w:ins>
            <w:ins w:id="2741" w:author="Code110" w:date="2017-10-22T19:12:00Z">
              <w:del w:id="2742" w:author="Windows 用户" w:date="2017-11-02T10:50:00Z">
                <w:r w:rsidR="00A53016" w:rsidRPr="000F7333" w:rsidDel="00273A23">
                  <w:rPr>
                    <w:rFonts w:hint="eastAsia"/>
                    <w:color w:val="FF0000"/>
                    <w:rPrChange w:id="2743" w:author="Windows 用户" w:date="2017-11-02T15:42:00Z">
                      <w:rPr>
                        <w:rFonts w:hint="eastAsia"/>
                      </w:rPr>
                    </w:rPrChange>
                  </w:rPr>
                  <w:delText>游戏状态</w:delText>
                </w:r>
              </w:del>
            </w:ins>
          </w:p>
        </w:tc>
      </w:tr>
      <w:tr w:rsidR="00A53016" w:rsidRPr="0075787E" w:rsidTr="00A53016">
        <w:trPr>
          <w:trHeight w:val="342"/>
          <w:ins w:id="2744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A53016" w:rsidRDefault="00A53016" w:rsidP="00A53016">
            <w:pPr>
              <w:jc w:val="center"/>
              <w:rPr>
                <w:ins w:id="2745" w:author="Code110" w:date="2017-10-22T19:12:00Z"/>
              </w:rPr>
            </w:pPr>
          </w:p>
        </w:tc>
        <w:tc>
          <w:tcPr>
            <w:tcW w:w="2693" w:type="dxa"/>
          </w:tcPr>
          <w:p w:rsidR="00A53016" w:rsidRPr="000F7333" w:rsidRDefault="00D54109" w:rsidP="00A53016">
            <w:pPr>
              <w:rPr>
                <w:ins w:id="2746" w:author="Code110" w:date="2017-10-22T19:12:00Z"/>
                <w:color w:val="FF0000"/>
                <w:rPrChange w:id="2747" w:author="Windows 用户" w:date="2017-11-02T15:42:00Z">
                  <w:rPr>
                    <w:ins w:id="2748" w:author="Code110" w:date="2017-10-22T19:12:00Z"/>
                  </w:rPr>
                </w:rPrChange>
              </w:rPr>
            </w:pPr>
            <w:ins w:id="2749" w:author="Code110" w:date="2017-10-22T20:09:00Z">
              <w:r w:rsidRPr="000F7333">
                <w:rPr>
                  <w:rFonts w:hint="eastAsia"/>
                  <w:color w:val="FF0000"/>
                  <w:rPrChange w:id="2750" w:author="Windows 用户" w:date="2017-11-02T15:42:00Z">
                    <w:rPr>
                      <w:rFonts w:hint="eastAsia"/>
                    </w:rPr>
                  </w:rPrChange>
                </w:rPr>
                <w:t>Int</w:t>
              </w:r>
              <w:r w:rsidRPr="000F7333">
                <w:rPr>
                  <w:color w:val="FF0000"/>
                  <w:rPrChange w:id="2751" w:author="Windows 用户" w:date="2017-11-02T15:42:00Z">
                    <w:rPr/>
                  </w:rPrChange>
                </w:rPr>
                <w:t>64</w:t>
              </w:r>
            </w:ins>
          </w:p>
        </w:tc>
        <w:tc>
          <w:tcPr>
            <w:tcW w:w="3546" w:type="dxa"/>
          </w:tcPr>
          <w:p w:rsidR="00A53016" w:rsidRPr="000F7333" w:rsidRDefault="00D54109" w:rsidP="00A53016">
            <w:pPr>
              <w:rPr>
                <w:ins w:id="2752" w:author="Code110" w:date="2017-10-22T19:12:00Z"/>
                <w:color w:val="FF0000"/>
                <w:rPrChange w:id="2753" w:author="Windows 用户" w:date="2017-11-02T15:42:00Z">
                  <w:rPr>
                    <w:ins w:id="2754" w:author="Code110" w:date="2017-10-22T19:12:00Z"/>
                  </w:rPr>
                </w:rPrChange>
              </w:rPr>
            </w:pPr>
            <w:ins w:id="2755" w:author="Code110" w:date="2017-10-22T20:09:00Z">
              <w:r w:rsidRPr="000F7333">
                <w:rPr>
                  <w:rFonts w:hint="eastAsia"/>
                  <w:color w:val="FF0000"/>
                  <w:rPrChange w:id="2756" w:author="Windows 用户" w:date="2017-11-02T15:42:00Z">
                    <w:rPr>
                      <w:rFonts w:hint="eastAsia"/>
                    </w:rPr>
                  </w:rPrChange>
                </w:rPr>
                <w:t>扣除</w:t>
              </w:r>
              <w:r w:rsidRPr="000F7333">
                <w:rPr>
                  <w:color w:val="FF0000"/>
                  <w:rPrChange w:id="2757" w:author="Windows 用户" w:date="2017-11-02T15:42:00Z">
                    <w:rPr/>
                  </w:rPrChange>
                </w:rPr>
                <w:t>底注后，金币数量</w:t>
              </w:r>
            </w:ins>
          </w:p>
        </w:tc>
      </w:tr>
      <w:tr w:rsidR="00D54109" w:rsidRPr="0075787E" w:rsidTr="00A53016">
        <w:trPr>
          <w:trHeight w:val="342"/>
          <w:ins w:id="2758" w:author="Code110" w:date="2017-10-22T20:08:00Z"/>
        </w:trPr>
        <w:tc>
          <w:tcPr>
            <w:tcW w:w="2411" w:type="dxa"/>
            <w:shd w:val="clear" w:color="auto" w:fill="8DB3E2" w:themeFill="text2" w:themeFillTint="66"/>
          </w:tcPr>
          <w:p w:rsidR="00D54109" w:rsidRDefault="00D54109" w:rsidP="00A53016">
            <w:pPr>
              <w:jc w:val="center"/>
              <w:rPr>
                <w:ins w:id="2759" w:author="Code110" w:date="2017-10-22T20:08:00Z"/>
              </w:rPr>
            </w:pPr>
          </w:p>
        </w:tc>
        <w:tc>
          <w:tcPr>
            <w:tcW w:w="2693" w:type="dxa"/>
          </w:tcPr>
          <w:p w:rsidR="00D54109" w:rsidRPr="00D54109" w:rsidRDefault="00D54109" w:rsidP="00A53016">
            <w:pPr>
              <w:rPr>
                <w:ins w:id="2760" w:author="Code110" w:date="2017-10-22T20:08:00Z"/>
              </w:rPr>
            </w:pPr>
          </w:p>
        </w:tc>
        <w:tc>
          <w:tcPr>
            <w:tcW w:w="3546" w:type="dxa"/>
          </w:tcPr>
          <w:p w:rsidR="00D54109" w:rsidRDefault="00D54109" w:rsidP="00A53016">
            <w:pPr>
              <w:rPr>
                <w:ins w:id="2761" w:author="Code110" w:date="2017-10-22T20:08:00Z"/>
              </w:rPr>
            </w:pPr>
          </w:p>
        </w:tc>
      </w:tr>
      <w:tr w:rsidR="00BE47DB" w:rsidRPr="0075787E" w:rsidTr="00A53016">
        <w:trPr>
          <w:trHeight w:val="342"/>
          <w:ins w:id="276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763" w:author="Code110" w:date="2017-10-22T19:12:00Z"/>
              </w:rPr>
            </w:pPr>
            <w:ins w:id="2764" w:author="Code110" w:date="2017-10-22T19:12:00Z">
              <w:r>
                <w:rPr>
                  <w:rFonts w:hint="eastAsia"/>
                </w:rPr>
                <w:t>返回值</w:t>
              </w:r>
              <w:r>
                <w:rPr>
                  <w:rFonts w:hint="eastAsia"/>
                </w:rPr>
                <w:t>4</w:t>
              </w:r>
            </w:ins>
            <w:ins w:id="2765" w:author="Code110" w:date="2017-10-22T20:14:00Z">
              <w:r>
                <w:rPr>
                  <w:rFonts w:hint="eastAsia"/>
                </w:rPr>
                <w:t>发牌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766" w:author="Code110" w:date="2017-10-22T19:12:00Z"/>
              </w:rPr>
            </w:pPr>
            <w:ins w:id="2767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768" w:author="Code110" w:date="2017-10-22T19:12:00Z"/>
                <w:color w:val="FF0000"/>
                <w:rPrChange w:id="2769" w:author="Windows 用户" w:date="2017-11-02T11:00:00Z">
                  <w:rPr>
                    <w:ins w:id="2770" w:author="Code110" w:date="2017-10-22T19:12:00Z"/>
                  </w:rPr>
                </w:rPrChange>
              </w:rPr>
            </w:pPr>
            <w:ins w:id="2771" w:author="Windows 用户" w:date="2017-11-02T10:57:00Z">
              <w:r w:rsidRPr="00BE47DB">
                <w:rPr>
                  <w:color w:val="FF0000"/>
                  <w:rPrChange w:id="2772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773" w:author="Code110" w:date="2017-10-22T19:12:00Z"/>
                <w:color w:val="FF0000"/>
                <w:rPrChange w:id="2774" w:author="Windows 用户" w:date="2017-11-02T11:00:00Z">
                  <w:rPr>
                    <w:ins w:id="2775" w:author="Code110" w:date="2017-10-22T19:12:00Z"/>
                  </w:rPr>
                </w:rPrChange>
              </w:rPr>
            </w:pPr>
            <w:ins w:id="2776" w:author="Windows 用户" w:date="2017-11-02T10:57:00Z">
              <w:r w:rsidRPr="00BE47DB">
                <w:rPr>
                  <w:rFonts w:hint="eastAsia"/>
                  <w:color w:val="FF0000"/>
                  <w:rPrChange w:id="2777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玩家数量</w:t>
              </w:r>
            </w:ins>
          </w:p>
        </w:tc>
      </w:tr>
      <w:tr w:rsidR="00BE47DB" w:rsidRPr="0075787E" w:rsidTr="00A53016">
        <w:trPr>
          <w:trHeight w:val="342"/>
          <w:ins w:id="277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779" w:author="Code110" w:date="2017-10-22T19:12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780" w:author="Code110" w:date="2017-10-22T19:12:00Z"/>
                <w:color w:val="FF0000"/>
                <w:rPrChange w:id="2781" w:author="Windows 用户" w:date="2017-11-02T11:00:00Z">
                  <w:rPr>
                    <w:ins w:id="2782" w:author="Code110" w:date="2017-10-22T19:12:00Z"/>
                  </w:rPr>
                </w:rPrChange>
              </w:rPr>
            </w:pPr>
            <w:ins w:id="2783" w:author="Windows 用户" w:date="2017-11-02T10:58:00Z">
              <w:r w:rsidRPr="00BE47DB">
                <w:rPr>
                  <w:color w:val="FF0000"/>
                  <w:rPrChange w:id="2784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785" w:author="Code110" w:date="2017-10-22T19:12:00Z"/>
                <w:color w:val="FF0000"/>
                <w:rPrChange w:id="2786" w:author="Windows 用户" w:date="2017-11-02T11:00:00Z">
                  <w:rPr>
                    <w:ins w:id="2787" w:author="Code110" w:date="2017-10-22T19:12:00Z"/>
                  </w:rPr>
                </w:rPrChange>
              </w:rPr>
            </w:pPr>
            <w:ins w:id="2788" w:author="Windows 用户" w:date="2017-11-02T10:58:00Z">
              <w:r w:rsidRPr="00BE47DB">
                <w:rPr>
                  <w:rFonts w:hint="eastAsia"/>
                  <w:color w:val="FF0000"/>
                  <w:rPrChange w:id="2789" w:author="Windows 用户" w:date="2017-11-02T11:00:00Z">
                    <w:rPr>
                      <w:rFonts w:hint="eastAsia"/>
                    </w:rPr>
                  </w:rPrChange>
                </w:rPr>
                <w:t>玩家位置下标</w:t>
              </w:r>
            </w:ins>
          </w:p>
        </w:tc>
      </w:tr>
      <w:tr w:rsidR="00BE47DB" w:rsidRPr="0075787E" w:rsidTr="00A53016">
        <w:trPr>
          <w:trHeight w:val="342"/>
          <w:ins w:id="2790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791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792" w:author="Windows 用户" w:date="2017-11-02T10:58:00Z"/>
                <w:color w:val="FF0000"/>
                <w:rPrChange w:id="2793" w:author="Windows 用户" w:date="2017-11-02T11:00:00Z">
                  <w:rPr>
                    <w:ins w:id="2794" w:author="Windows 用户" w:date="2017-11-02T10:58:00Z"/>
                  </w:rPr>
                </w:rPrChange>
              </w:rPr>
            </w:pPr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795" w:author="Windows 用户" w:date="2017-11-02T10:58:00Z"/>
                <w:color w:val="FF0000"/>
                <w:rPrChange w:id="2796" w:author="Windows 用户" w:date="2017-11-02T11:00:00Z">
                  <w:rPr>
                    <w:ins w:id="2797" w:author="Windows 用户" w:date="2017-11-02T10:58:00Z"/>
                  </w:rPr>
                </w:rPrChange>
              </w:rPr>
            </w:pPr>
            <w:ins w:id="2798" w:author="Windows 用户" w:date="2017-11-02T11:00:00Z">
              <w:r>
                <w:rPr>
                  <w:rFonts w:hint="eastAsia"/>
                  <w:color w:val="FF0000"/>
                </w:rPr>
                <w:t>注意</w:t>
              </w:r>
              <w:r>
                <w:rPr>
                  <w:rFonts w:hint="eastAsia"/>
                  <w:color w:val="FF0000"/>
                </w:rPr>
                <w:t>:</w:t>
              </w:r>
            </w:ins>
            <w:ins w:id="2799" w:author="Windows 用户" w:date="2017-11-02T11:03:00Z">
              <w:r>
                <w:rPr>
                  <w:color w:val="FF0000"/>
                </w:rPr>
                <w:br/>
              </w:r>
            </w:ins>
            <w:ins w:id="2800" w:author="Windows 用户" w:date="2017-11-02T11:00:00Z">
              <w:r>
                <w:rPr>
                  <w:rFonts w:hint="eastAsia"/>
                  <w:color w:val="FF0000"/>
                </w:rPr>
                <w:t>该阶段玩家自己的牌</w:t>
              </w:r>
            </w:ins>
            <w:ins w:id="2801" w:author="Windows 用户" w:date="2017-11-02T11:01:00Z">
              <w:r>
                <w:rPr>
                  <w:rFonts w:hint="eastAsia"/>
                  <w:color w:val="FF0000"/>
                </w:rPr>
                <w:t>需要正确值</w:t>
              </w:r>
              <w:r>
                <w:rPr>
                  <w:rFonts w:hint="eastAsia"/>
                  <w:color w:val="FF0000"/>
                </w:rPr>
                <w:t xml:space="preserve"> </w:t>
              </w:r>
            </w:ins>
            <w:ins w:id="2802" w:author="Windows 用户" w:date="2017-11-02T11:03:00Z">
              <w:r>
                <w:rPr>
                  <w:color w:val="FF0000"/>
                </w:rPr>
                <w:br/>
              </w:r>
            </w:ins>
            <w:ins w:id="2803" w:author="Windows 用户" w:date="2017-11-02T11:01:00Z">
              <w:r>
                <w:rPr>
                  <w:rFonts w:hint="eastAsia"/>
                  <w:color w:val="FF0000"/>
                </w:rPr>
                <w:t>其他人的牌可以是默认值</w:t>
              </w:r>
            </w:ins>
          </w:p>
        </w:tc>
      </w:tr>
      <w:tr w:rsidR="00BE47DB" w:rsidRPr="0075787E" w:rsidTr="00A53016">
        <w:trPr>
          <w:trHeight w:val="342"/>
          <w:ins w:id="2804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05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06" w:author="Windows 用户" w:date="2017-11-02T10:58:00Z"/>
                <w:color w:val="FF0000"/>
                <w:rPrChange w:id="2807" w:author="Windows 用户" w:date="2017-11-02T11:00:00Z">
                  <w:rPr>
                    <w:ins w:id="2808" w:author="Windows 用户" w:date="2017-11-02T10:58:00Z"/>
                  </w:rPr>
                </w:rPrChange>
              </w:rPr>
            </w:pPr>
            <w:ins w:id="2809" w:author="Windows 用户" w:date="2017-11-02T11:00:00Z">
              <w:r w:rsidRPr="00BE47DB">
                <w:rPr>
                  <w:color w:val="FF0000"/>
                  <w:rPrChange w:id="2810" w:author="Windows 用户" w:date="2017-11-02T11:00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jc w:val="center"/>
              <w:rPr>
                <w:ins w:id="2811" w:author="Windows 用户" w:date="2017-11-02T11:00:00Z"/>
                <w:color w:val="FF0000"/>
                <w:rPrChange w:id="2812" w:author="Windows 用户" w:date="2017-11-02T11:00:00Z">
                  <w:rPr>
                    <w:ins w:id="2813" w:author="Windows 用户" w:date="2017-11-02T11:00:00Z"/>
                    <w:color w:val="00B0F0"/>
                  </w:rPr>
                </w:rPrChange>
              </w:rPr>
            </w:pPr>
            <w:ins w:id="2814" w:author="Windows 用户" w:date="2017-11-02T11:00:00Z">
              <w:r w:rsidRPr="00BE47DB">
                <w:rPr>
                  <w:rFonts w:hint="eastAsia"/>
                  <w:color w:val="FF0000"/>
                  <w:rPrChange w:id="2815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牌数组</w:t>
              </w:r>
            </w:ins>
          </w:p>
          <w:p w:rsidR="00BE47DB" w:rsidRPr="00BE47DB" w:rsidRDefault="00BE47DB">
            <w:pPr>
              <w:jc w:val="center"/>
              <w:rPr>
                <w:ins w:id="2816" w:author="Windows 用户" w:date="2017-11-02T10:58:00Z"/>
                <w:color w:val="FF0000"/>
                <w:rPrChange w:id="2817" w:author="Windows 用户" w:date="2017-11-02T11:00:00Z">
                  <w:rPr>
                    <w:ins w:id="2818" w:author="Windows 用户" w:date="2017-11-02T10:58:00Z"/>
                  </w:rPr>
                </w:rPrChange>
              </w:rPr>
              <w:pPrChange w:id="2819" w:author="Windows 用户" w:date="2017-11-02T11:00:00Z">
                <w:pPr/>
              </w:pPrChange>
            </w:pPr>
            <w:ins w:id="2820" w:author="Windows 用户" w:date="2017-11-02T11:00:00Z">
              <w:r w:rsidRPr="00BE47DB">
                <w:rPr>
                  <w:color w:val="FF0000"/>
                  <w:rPrChange w:id="2821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22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表示</w:t>
              </w:r>
              <w:r w:rsidRPr="00BE47DB">
                <w:rPr>
                  <w:color w:val="FF0000"/>
                  <w:rPrChange w:id="2823" w:author="Windows 用户" w:date="2017-11-02T11:00:00Z">
                    <w:rPr>
                      <w:color w:val="00B0F0"/>
                    </w:rPr>
                  </w:rPrChange>
                </w:rPr>
                <w:t>3</w:t>
              </w:r>
              <w:r w:rsidRPr="00BE47DB">
                <w:rPr>
                  <w:rFonts w:hint="eastAsia"/>
                  <w:color w:val="FF0000"/>
                  <w:rPrChange w:id="2824" w:author="Windows 用户" w:date="2017-11-02T11:00:00Z">
                    <w:rPr>
                      <w:rFonts w:hint="eastAsia"/>
                      <w:color w:val="00B0F0"/>
                    </w:rPr>
                  </w:rPrChange>
                </w:rPr>
                <w:t>张牌</w:t>
              </w:r>
            </w:ins>
          </w:p>
        </w:tc>
      </w:tr>
      <w:tr w:rsidR="00BE47DB" w:rsidRPr="0075787E" w:rsidTr="00A53016">
        <w:trPr>
          <w:trHeight w:val="342"/>
          <w:ins w:id="2825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26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27" w:author="Windows 用户" w:date="2017-11-02T10:58:00Z"/>
                <w:color w:val="FF0000"/>
                <w:rPrChange w:id="2828" w:author="Windows 用户" w:date="2017-11-02T11:00:00Z">
                  <w:rPr>
                    <w:ins w:id="2829" w:author="Windows 用户" w:date="2017-11-02T10:58:00Z"/>
                  </w:rPr>
                </w:rPrChange>
              </w:rPr>
            </w:pPr>
            <w:ins w:id="2830" w:author="Windows 用户" w:date="2017-11-02T11:00:00Z">
              <w:r w:rsidRPr="00BE47DB">
                <w:rPr>
                  <w:color w:val="FF0000"/>
                  <w:rPrChange w:id="2831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32" w:author="Windows 用户" w:date="2017-11-02T10:58:00Z"/>
                <w:color w:val="FF0000"/>
                <w:rPrChange w:id="2833" w:author="Windows 用户" w:date="2017-11-02T11:00:00Z">
                  <w:rPr>
                    <w:ins w:id="2834" w:author="Windows 用户" w:date="2017-11-02T10:58:00Z"/>
                  </w:rPr>
                </w:rPrChange>
              </w:rPr>
            </w:pPr>
            <w:ins w:id="2835" w:author="Windows 用户" w:date="2017-11-02T11:00:00Z">
              <w:r w:rsidRPr="00BE47DB">
                <w:rPr>
                  <w:rFonts w:hint="eastAsia"/>
                  <w:color w:val="FF0000"/>
                  <w:rPrChange w:id="2836" w:author="Windows 用户" w:date="2017-11-02T11:00:00Z">
                    <w:rPr>
                      <w:rFonts w:hint="eastAsia"/>
                    </w:rPr>
                  </w:rPrChange>
                </w:rPr>
                <w:t>牌花色</w:t>
              </w:r>
            </w:ins>
          </w:p>
        </w:tc>
      </w:tr>
      <w:tr w:rsidR="00BE47DB" w:rsidRPr="0075787E" w:rsidTr="00A53016">
        <w:trPr>
          <w:trHeight w:val="342"/>
          <w:ins w:id="2837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38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BE47DB" w:rsidRDefault="00BE47DB" w:rsidP="00BE47DB">
            <w:pPr>
              <w:rPr>
                <w:ins w:id="2839" w:author="Windows 用户" w:date="2017-11-02T10:58:00Z"/>
                <w:color w:val="FF0000"/>
                <w:rPrChange w:id="2840" w:author="Windows 用户" w:date="2017-11-02T11:00:00Z">
                  <w:rPr>
                    <w:ins w:id="2841" w:author="Windows 用户" w:date="2017-11-02T10:58:00Z"/>
                  </w:rPr>
                </w:rPrChange>
              </w:rPr>
            </w:pPr>
            <w:ins w:id="2842" w:author="Windows 用户" w:date="2017-11-02T11:00:00Z">
              <w:r w:rsidRPr="00BE47DB">
                <w:rPr>
                  <w:color w:val="FF0000"/>
                  <w:rPrChange w:id="2843" w:author="Windows 用户" w:date="2017-11-02T11:00:00Z">
                    <w:rPr/>
                  </w:rPrChange>
                </w:rPr>
                <w:t>Uint8</w:t>
              </w:r>
            </w:ins>
          </w:p>
        </w:tc>
        <w:tc>
          <w:tcPr>
            <w:tcW w:w="3546" w:type="dxa"/>
          </w:tcPr>
          <w:p w:rsidR="00BE47DB" w:rsidRPr="00BE47DB" w:rsidRDefault="00BE47DB" w:rsidP="00BE47DB">
            <w:pPr>
              <w:rPr>
                <w:ins w:id="2844" w:author="Windows 用户" w:date="2017-11-02T10:58:00Z"/>
                <w:color w:val="FF0000"/>
                <w:rPrChange w:id="2845" w:author="Windows 用户" w:date="2017-11-02T11:00:00Z">
                  <w:rPr>
                    <w:ins w:id="2846" w:author="Windows 用户" w:date="2017-11-02T10:58:00Z"/>
                  </w:rPr>
                </w:rPrChange>
              </w:rPr>
            </w:pPr>
            <w:ins w:id="2847" w:author="Windows 用户" w:date="2017-11-02T11:00:00Z">
              <w:r w:rsidRPr="00BE47DB">
                <w:rPr>
                  <w:rFonts w:hint="eastAsia"/>
                  <w:color w:val="FF0000"/>
                  <w:rPrChange w:id="2848" w:author="Windows 用户" w:date="2017-11-02T11:00:00Z">
                    <w:rPr>
                      <w:rFonts w:hint="eastAsia"/>
                    </w:rPr>
                  </w:rPrChange>
                </w:rPr>
                <w:t>牌点数</w:t>
              </w:r>
            </w:ins>
          </w:p>
        </w:tc>
      </w:tr>
      <w:tr w:rsidR="00BE47DB" w:rsidRPr="0075787E" w:rsidTr="00A53016">
        <w:trPr>
          <w:trHeight w:val="342"/>
          <w:ins w:id="2849" w:author="Windows 用户" w:date="2017-11-02T10:58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50" w:author="Windows 用户" w:date="2017-11-02T10:58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2851" w:author="Windows 用户" w:date="2017-11-02T10:58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52" w:author="Windows 用户" w:date="2017-11-02T10:58:00Z"/>
              </w:rPr>
            </w:pPr>
          </w:p>
        </w:tc>
      </w:tr>
      <w:tr w:rsidR="00BE47DB" w:rsidRPr="0075787E" w:rsidTr="00A53016">
        <w:trPr>
          <w:trHeight w:val="342"/>
          <w:ins w:id="285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54" w:author="Code110" w:date="2017-10-22T19:12:00Z"/>
              </w:rPr>
            </w:pPr>
            <w:ins w:id="2855" w:author="Code110" w:date="2017-10-22T19:12:00Z">
              <w:r>
                <w:rPr>
                  <w:rFonts w:hint="eastAsia"/>
                </w:rPr>
                <w:t>返回值</w:t>
              </w:r>
            </w:ins>
            <w:ins w:id="2856" w:author="Code110" w:date="2017-10-22T20:29:00Z">
              <w:r>
                <w:t>5</w:t>
              </w:r>
              <w:r>
                <w:rPr>
                  <w:rFonts w:hint="eastAsia"/>
                </w:rPr>
                <w:t>下注</w:t>
              </w:r>
              <w:r>
                <w:t>阶段</w:t>
              </w:r>
            </w:ins>
          </w:p>
          <w:p w:rsidR="00BE47DB" w:rsidRDefault="00BE47DB" w:rsidP="00BE47DB">
            <w:pPr>
              <w:jc w:val="center"/>
              <w:rPr>
                <w:ins w:id="2857" w:author="Code110" w:date="2017-10-22T19:12:00Z"/>
              </w:rPr>
            </w:pPr>
            <w:ins w:id="2858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59" w:author="Code110" w:date="2017-10-22T19:12:00Z"/>
              </w:rPr>
            </w:pPr>
            <w:ins w:id="2860" w:author="Code110" w:date="2017-10-22T19:12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61" w:author="Code110" w:date="2017-10-22T19:12:00Z"/>
              </w:rPr>
            </w:pPr>
            <w:ins w:id="2862" w:author="Code110" w:date="2017-10-22T20:33:00Z">
              <w:r>
                <w:rPr>
                  <w:rFonts w:hint="eastAsia"/>
                </w:rPr>
                <w:t>当前</w:t>
              </w:r>
              <w:r>
                <w:t>轮数</w:t>
              </w:r>
            </w:ins>
          </w:p>
        </w:tc>
      </w:tr>
      <w:tr w:rsidR="00BE47DB" w:rsidRPr="0075787E" w:rsidTr="00A53016">
        <w:trPr>
          <w:trHeight w:val="342"/>
          <w:ins w:id="2863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64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65" w:author="Code110" w:date="2017-10-22T19:12:00Z"/>
              </w:rPr>
            </w:pPr>
            <w:ins w:id="2866" w:author="Code110" w:date="2017-10-22T20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28568D" w:rsidP="00BE47DB">
            <w:pPr>
              <w:rPr>
                <w:ins w:id="2867" w:author="Code110" w:date="2017-10-22T19:12:00Z"/>
              </w:rPr>
            </w:pPr>
            <w:ins w:id="2868" w:author="Windows 用户" w:date="2017-11-02T15:33:00Z">
              <w:r>
                <w:rPr>
                  <w:rFonts w:hint="eastAsia"/>
                </w:rPr>
                <w:t>当前</w:t>
              </w:r>
            </w:ins>
            <w:ins w:id="2869" w:author="Code110" w:date="2017-10-22T20:39:00Z">
              <w:r w:rsidR="00BE47DB">
                <w:rPr>
                  <w:rFonts w:hint="eastAsia"/>
                </w:rPr>
                <w:t>下注</w:t>
              </w:r>
              <w:r w:rsidR="00BE47DB"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287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1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72" w:author="Code110" w:date="2017-10-22T19:12:00Z"/>
              </w:rPr>
            </w:pPr>
            <w:ins w:id="2873" w:author="Code110" w:date="2017-10-22T20:39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74" w:author="Code110" w:date="2017-10-22T19:12:00Z"/>
              </w:rPr>
            </w:pPr>
            <w:ins w:id="2875" w:author="Code110" w:date="2017-10-22T20:40:00Z">
              <w:r>
                <w:rPr>
                  <w:rFonts w:hint="eastAsia"/>
                </w:rPr>
                <w:t>名牌</w:t>
              </w:r>
              <w:r>
                <w:t>最低下注金额</w:t>
              </w:r>
            </w:ins>
          </w:p>
        </w:tc>
      </w:tr>
      <w:tr w:rsidR="00BE47DB" w:rsidRPr="0075787E" w:rsidTr="00A53016">
        <w:trPr>
          <w:trHeight w:val="342"/>
          <w:ins w:id="2876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77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78" w:author="Code110" w:date="2017-10-22T20:40:00Z"/>
              </w:rPr>
            </w:pPr>
            <w:ins w:id="2879" w:author="Code110" w:date="2017-10-22T20:40:00Z">
              <w:r>
                <w:rPr>
                  <w:rFonts w:hint="eastAsia"/>
                </w:rPr>
                <w:t>Uint32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80" w:author="Code110" w:date="2017-10-22T20:40:00Z"/>
              </w:rPr>
            </w:pPr>
            <w:ins w:id="2881" w:author="Code110" w:date="2017-10-22T20:40:00Z">
              <w:r>
                <w:rPr>
                  <w:rFonts w:hint="eastAsia"/>
                </w:rPr>
                <w:t>闷</w:t>
              </w:r>
              <w:r>
                <w:t>牌最低下注金额</w:t>
              </w:r>
            </w:ins>
          </w:p>
        </w:tc>
      </w:tr>
      <w:tr w:rsidR="00BE47DB" w:rsidRPr="0075787E" w:rsidTr="00A53016">
        <w:trPr>
          <w:trHeight w:val="342"/>
          <w:ins w:id="2882" w:author="Code110" w:date="2017-10-22T20:40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83" w:author="Code110" w:date="2017-10-22T20:40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84" w:author="Code110" w:date="2017-10-22T20:40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85" w:author="Code110" w:date="2017-10-22T20:40:00Z"/>
              </w:rPr>
            </w:pPr>
          </w:p>
        </w:tc>
      </w:tr>
      <w:tr w:rsidR="00BE47DB" w:rsidRPr="0075787E" w:rsidTr="00A53016">
        <w:trPr>
          <w:trHeight w:val="342"/>
          <w:ins w:id="288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887" w:author="Code110" w:date="2017-10-22T19:12:00Z"/>
              </w:rPr>
            </w:pPr>
            <w:ins w:id="2888" w:author="Code110" w:date="2017-10-22T19:12:00Z">
              <w:r>
                <w:rPr>
                  <w:rFonts w:hint="eastAsia"/>
                </w:rPr>
                <w:t>返回值</w:t>
              </w:r>
            </w:ins>
            <w:ins w:id="2889" w:author="Code110" w:date="2017-10-22T20:41:00Z">
              <w:r>
                <w:t>6</w:t>
              </w:r>
              <w:r>
                <w:rPr>
                  <w:rFonts w:hint="eastAsia"/>
                </w:rPr>
                <w:t>比牌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890" w:author="Code110" w:date="2017-10-22T19:12:00Z"/>
              </w:rPr>
            </w:pPr>
            <w:ins w:id="289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892" w:author="Code110" w:date="2017-10-22T19:12:00Z"/>
              </w:rPr>
            </w:pPr>
            <w:ins w:id="2893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894" w:author="Code110" w:date="2017-10-22T19:12:00Z"/>
              </w:rPr>
            </w:pPr>
            <w:ins w:id="2895" w:author="Code110" w:date="2017-10-22T20:41:00Z">
              <w:r>
                <w:rPr>
                  <w:rFonts w:hint="eastAsia"/>
                  <w:color w:val="00B0F0"/>
                </w:rPr>
                <w:t>比牌</w:t>
              </w:r>
              <w:r>
                <w:rPr>
                  <w:color w:val="00B0F0"/>
                </w:rPr>
                <w:t>发起者</w:t>
              </w:r>
            </w:ins>
            <w:ins w:id="2896" w:author="Code110" w:date="2017-10-22T20:42:00Z">
              <w:r>
                <w:rPr>
                  <w:rFonts w:hint="eastAsia"/>
                  <w:color w:val="00B0F0"/>
                </w:rPr>
                <w:t>位置</w:t>
              </w:r>
            </w:ins>
          </w:p>
        </w:tc>
      </w:tr>
      <w:tr w:rsidR="002E164D" w:rsidRPr="0075787E" w:rsidTr="00A53016">
        <w:trPr>
          <w:trHeight w:val="342"/>
          <w:ins w:id="2897" w:author="Windows 用户" w:date="2017-11-02T11:28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898" w:author="Windows 用户" w:date="2017-11-02T11:28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899" w:author="Windows 用户" w:date="2017-11-02T11:28:00Z"/>
              </w:rPr>
            </w:pPr>
            <w:ins w:id="2900" w:author="Windows 用户" w:date="2017-11-02T11:28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01" w:author="Windows 用户" w:date="2017-11-02T11:28:00Z"/>
                <w:color w:val="00B0F0"/>
              </w:rPr>
            </w:pPr>
            <w:ins w:id="2902" w:author="Windows 用户" w:date="2017-11-02T11:30:00Z">
              <w:r>
                <w:rPr>
                  <w:rFonts w:hint="eastAsia"/>
                  <w:color w:val="00B0F0"/>
                </w:rPr>
                <w:t>比牌发起者</w:t>
              </w:r>
            </w:ins>
            <w:ins w:id="2903" w:author="Windows 用户" w:date="2017-11-02T11:28:00Z">
              <w:r>
                <w:rPr>
                  <w:rFonts w:hint="eastAsia"/>
                  <w:color w:val="00B0F0"/>
                </w:rPr>
                <w:t>本次</w:t>
              </w:r>
            </w:ins>
            <w:ins w:id="2904" w:author="Windows 用户" w:date="2017-11-02T11:29:00Z">
              <w:r>
                <w:rPr>
                  <w:rFonts w:hint="eastAsia"/>
                  <w:color w:val="00B0F0"/>
                </w:rPr>
                <w:t>比牌扣除底注</w:t>
              </w:r>
            </w:ins>
          </w:p>
        </w:tc>
      </w:tr>
      <w:tr w:rsidR="002E164D" w:rsidRPr="0075787E" w:rsidTr="00A53016">
        <w:trPr>
          <w:trHeight w:val="342"/>
          <w:ins w:id="2905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06" w:author="Windows 用户" w:date="2017-11-02T11:29:00Z"/>
              </w:rPr>
            </w:pPr>
          </w:p>
        </w:tc>
        <w:tc>
          <w:tcPr>
            <w:tcW w:w="2693" w:type="dxa"/>
          </w:tcPr>
          <w:p w:rsidR="002E164D" w:rsidRDefault="002E164D" w:rsidP="00BE47DB">
            <w:pPr>
              <w:rPr>
                <w:ins w:id="2907" w:author="Windows 用户" w:date="2017-11-02T11:29:00Z"/>
              </w:rPr>
            </w:pPr>
            <w:ins w:id="2908" w:author="Windows 用户" w:date="2017-11-02T11:29:00Z">
              <w:r>
                <w:rPr>
                  <w:rFonts w:hint="eastAsia"/>
                </w:rPr>
                <w:t>Int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2E164D" w:rsidRDefault="002E164D" w:rsidP="00BE47DB">
            <w:pPr>
              <w:rPr>
                <w:ins w:id="2909" w:author="Windows 用户" w:date="2017-11-02T11:29:00Z"/>
                <w:color w:val="00B0F0"/>
              </w:rPr>
            </w:pPr>
            <w:ins w:id="2910" w:author="Windows 用户" w:date="2017-11-02T11:29:00Z">
              <w:r>
                <w:rPr>
                  <w:rFonts w:hint="eastAsia"/>
                  <w:color w:val="00B0F0"/>
                </w:rPr>
                <w:t>比牌发起者当前金币值</w:t>
              </w:r>
            </w:ins>
          </w:p>
        </w:tc>
      </w:tr>
      <w:tr w:rsidR="002E164D" w:rsidRPr="0075787E" w:rsidTr="00A53016">
        <w:trPr>
          <w:trHeight w:val="342"/>
          <w:ins w:id="2911" w:author="Windows 用户" w:date="2017-11-02T11:29:00Z"/>
        </w:trPr>
        <w:tc>
          <w:tcPr>
            <w:tcW w:w="2411" w:type="dxa"/>
            <w:shd w:val="clear" w:color="auto" w:fill="8DB3E2" w:themeFill="text2" w:themeFillTint="66"/>
          </w:tcPr>
          <w:p w:rsidR="002E164D" w:rsidRDefault="002E164D" w:rsidP="00BE47DB">
            <w:pPr>
              <w:jc w:val="center"/>
              <w:rPr>
                <w:ins w:id="2912" w:author="Windows 用户" w:date="2017-11-02T11:29:00Z"/>
              </w:rPr>
            </w:pPr>
          </w:p>
        </w:tc>
        <w:tc>
          <w:tcPr>
            <w:tcW w:w="2693" w:type="dxa"/>
          </w:tcPr>
          <w:p w:rsidR="002E164D" w:rsidRPr="00134BF2" w:rsidRDefault="00134BF2" w:rsidP="00BE47DB">
            <w:pPr>
              <w:rPr>
                <w:ins w:id="2913" w:author="Windows 用户" w:date="2017-11-02T11:29:00Z"/>
                <w:color w:val="FF0000"/>
                <w:rPrChange w:id="2914" w:author="Windows 用户" w:date="2017-11-02T16:51:00Z">
                  <w:rPr>
                    <w:ins w:id="2915" w:author="Windows 用户" w:date="2017-11-02T11:29:00Z"/>
                  </w:rPr>
                </w:rPrChange>
              </w:rPr>
            </w:pPr>
            <w:ins w:id="2916" w:author="Windows 用户" w:date="2017-11-02T16:51:00Z">
              <w:r w:rsidRPr="00134BF2">
                <w:rPr>
                  <w:rFonts w:hint="eastAsia"/>
                  <w:color w:val="FF0000"/>
                  <w:rPrChange w:id="2917" w:author="Windows 用户" w:date="2017-11-02T16:51:00Z">
                    <w:rPr>
                      <w:rFonts w:hint="eastAsia"/>
                    </w:rPr>
                  </w:rPrChange>
                </w:rPr>
                <w:t>Int</w:t>
              </w:r>
              <w:r w:rsidRPr="00134BF2">
                <w:rPr>
                  <w:color w:val="FF0000"/>
                  <w:rPrChange w:id="2918" w:author="Windows 用户" w:date="2017-11-02T16:51:00Z">
                    <w:rPr/>
                  </w:rPrChange>
                </w:rPr>
                <w:t>64</w:t>
              </w:r>
            </w:ins>
          </w:p>
        </w:tc>
        <w:tc>
          <w:tcPr>
            <w:tcW w:w="3546" w:type="dxa"/>
          </w:tcPr>
          <w:p w:rsidR="002E164D" w:rsidRPr="00134BF2" w:rsidRDefault="00134BF2" w:rsidP="00BE47DB">
            <w:pPr>
              <w:rPr>
                <w:ins w:id="2919" w:author="Windows 用户" w:date="2017-11-02T11:29:00Z"/>
                <w:color w:val="FF0000"/>
                <w:rPrChange w:id="2920" w:author="Windows 用户" w:date="2017-11-02T16:51:00Z">
                  <w:rPr>
                    <w:ins w:id="2921" w:author="Windows 用户" w:date="2017-11-02T11:29:00Z"/>
                    <w:color w:val="00B0F0"/>
                  </w:rPr>
                </w:rPrChange>
              </w:rPr>
            </w:pPr>
            <w:ins w:id="2922" w:author="Windows 用户" w:date="2017-11-02T16:51:00Z">
              <w:r w:rsidRPr="00134BF2">
                <w:rPr>
                  <w:color w:val="FF0000"/>
                  <w:rPrChange w:id="2923" w:author="Windows 用户" w:date="2017-11-02T16:51:00Z">
                    <w:rPr>
                      <w:color w:val="00B0F0"/>
                    </w:rPr>
                  </w:rPrChange>
                </w:rPr>
                <w:t>总下注值</w:t>
              </w:r>
              <w:r w:rsidRPr="00134BF2">
                <w:rPr>
                  <w:rFonts w:hint="eastAsia"/>
                  <w:color w:val="FF0000"/>
                  <w:rPrChange w:id="2924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(</w:t>
              </w:r>
              <w:r w:rsidRPr="00134BF2">
                <w:rPr>
                  <w:rFonts w:hint="eastAsia"/>
                  <w:color w:val="FF0000"/>
                  <w:rPrChange w:id="2925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变化后的值</w:t>
              </w:r>
              <w:r w:rsidRPr="00134BF2">
                <w:rPr>
                  <w:rFonts w:hint="eastAsia"/>
                  <w:color w:val="FF0000"/>
                  <w:rPrChange w:id="2926" w:author="Windows 用户" w:date="2017-11-02T16:51:00Z">
                    <w:rPr>
                      <w:rFonts w:hint="eastAsia"/>
                      <w:color w:val="00B0F0"/>
                    </w:rPr>
                  </w:rPrChange>
                </w:rPr>
                <w:t>)</w:t>
              </w:r>
            </w:ins>
          </w:p>
        </w:tc>
      </w:tr>
      <w:tr w:rsidR="00134BF2" w:rsidRPr="0075787E" w:rsidTr="00A53016">
        <w:trPr>
          <w:trHeight w:val="342"/>
          <w:ins w:id="2927" w:author="Windows 用户" w:date="2017-11-02T16:51:00Z"/>
        </w:trPr>
        <w:tc>
          <w:tcPr>
            <w:tcW w:w="2411" w:type="dxa"/>
            <w:shd w:val="clear" w:color="auto" w:fill="8DB3E2" w:themeFill="text2" w:themeFillTint="66"/>
          </w:tcPr>
          <w:p w:rsidR="00134BF2" w:rsidRDefault="00134BF2" w:rsidP="00BE47DB">
            <w:pPr>
              <w:jc w:val="center"/>
              <w:rPr>
                <w:ins w:id="2928" w:author="Windows 用户" w:date="2017-11-02T16:51:00Z"/>
              </w:rPr>
            </w:pPr>
          </w:p>
        </w:tc>
        <w:tc>
          <w:tcPr>
            <w:tcW w:w="2693" w:type="dxa"/>
          </w:tcPr>
          <w:p w:rsidR="00134BF2" w:rsidRDefault="00134BF2" w:rsidP="00BE47DB">
            <w:pPr>
              <w:rPr>
                <w:ins w:id="2929" w:author="Windows 用户" w:date="2017-11-02T16:51:00Z"/>
                <w:rFonts w:hint="eastAsia"/>
              </w:rPr>
            </w:pPr>
          </w:p>
        </w:tc>
        <w:tc>
          <w:tcPr>
            <w:tcW w:w="3546" w:type="dxa"/>
          </w:tcPr>
          <w:p w:rsidR="00134BF2" w:rsidRDefault="00134BF2" w:rsidP="00BE47DB">
            <w:pPr>
              <w:rPr>
                <w:ins w:id="2930" w:author="Windows 用户" w:date="2017-11-02T16:51:00Z"/>
                <w:color w:val="00B0F0"/>
              </w:rPr>
            </w:pPr>
          </w:p>
        </w:tc>
      </w:tr>
      <w:tr w:rsidR="00BE47DB" w:rsidRPr="0075787E" w:rsidTr="00A53016">
        <w:trPr>
          <w:trHeight w:val="342"/>
          <w:ins w:id="293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2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2933" w:author="Code110" w:date="2017-10-22T19:12:00Z"/>
                <w:color w:val="00B0F0"/>
              </w:rPr>
            </w:pPr>
            <w:ins w:id="2934" w:author="Code110" w:date="2017-10-22T20:41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2935" w:author="Code110" w:date="2017-10-22T19:12:00Z"/>
                <w:color w:val="00B0F0"/>
              </w:rPr>
            </w:pPr>
            <w:ins w:id="2936" w:author="Code110" w:date="2017-10-22T20:41:00Z">
              <w:r>
                <w:rPr>
                  <w:rFonts w:hint="eastAsia"/>
                </w:rPr>
                <w:t>比牌参与</w:t>
              </w:r>
              <w:r>
                <w:t>者</w:t>
              </w:r>
            </w:ins>
            <w:ins w:id="2937" w:author="Code110" w:date="2017-10-22T20:42:00Z">
              <w:r>
                <w:rPr>
                  <w:rFonts w:hint="eastAsia"/>
                </w:rPr>
                <w:t>位置</w:t>
              </w:r>
            </w:ins>
          </w:p>
        </w:tc>
      </w:tr>
      <w:tr w:rsidR="00BE47DB" w:rsidRPr="0075787E" w:rsidTr="00A53016">
        <w:trPr>
          <w:trHeight w:val="342"/>
          <w:ins w:id="293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39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2E164D" w:rsidP="00BE47DB">
            <w:pPr>
              <w:rPr>
                <w:ins w:id="2940" w:author="Code110" w:date="2017-10-22T19:12:00Z"/>
              </w:rPr>
            </w:pPr>
            <w:ins w:id="2941" w:author="Windows 用户" w:date="2017-11-02T11:26:00Z">
              <w:r>
                <w:t>U</w:t>
              </w:r>
              <w:r>
                <w:rPr>
                  <w:rFonts w:hint="eastAsia"/>
                </w:rPr>
                <w:t>int8</w:t>
              </w:r>
            </w:ins>
            <w:ins w:id="2942" w:author="Code110" w:date="2017-10-22T19:12:00Z">
              <w:del w:id="2943" w:author="Windows 用户" w:date="2017-11-02T11:26:00Z">
                <w:r w:rsidR="00BE47DB" w:rsidDel="002E164D">
                  <w:delText>U</w:delText>
                </w:r>
                <w:r w:rsidR="00BE47DB"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Default="002E164D" w:rsidP="00BE47DB">
            <w:pPr>
              <w:rPr>
                <w:ins w:id="2944" w:author="Code110" w:date="2017-10-22T19:12:00Z"/>
              </w:rPr>
            </w:pPr>
            <w:ins w:id="2945" w:author="Windows 用户" w:date="2017-11-02T11:27:00Z">
              <w:r>
                <w:rPr>
                  <w:rFonts w:hint="eastAsia"/>
                </w:rPr>
                <w:t>比牌结果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赢家位置</w:t>
              </w:r>
            </w:ins>
            <w:ins w:id="2946" w:author="Code110" w:date="2017-10-22T19:12:00Z">
              <w:del w:id="2947" w:author="Windows 用户" w:date="2017-11-02T11:26:00Z">
                <w:r w:rsidR="00BE47DB" w:rsidDel="002E164D">
                  <w:rPr>
                    <w:rFonts w:hint="eastAsia"/>
                  </w:rPr>
                  <w:delText>游戏状态</w:delText>
                </w:r>
              </w:del>
            </w:ins>
          </w:p>
        </w:tc>
      </w:tr>
      <w:tr w:rsidR="00BE47DB" w:rsidRPr="0075787E" w:rsidTr="00A53016">
        <w:trPr>
          <w:trHeight w:val="342"/>
          <w:ins w:id="2948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49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50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51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2952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53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54" w:author="Code110" w:date="2017-10-22T19:12:00Z"/>
              </w:rPr>
            </w:pPr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2955" w:author="Code110" w:date="2017-10-22T19:12:00Z"/>
              </w:rPr>
            </w:pPr>
          </w:p>
        </w:tc>
      </w:tr>
      <w:tr w:rsidR="00BE47DB" w:rsidRPr="0075787E" w:rsidTr="00A53016">
        <w:trPr>
          <w:trHeight w:val="342"/>
          <w:ins w:id="2956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57" w:author="Code110" w:date="2017-10-22T19:12:00Z"/>
              </w:rPr>
            </w:pPr>
            <w:ins w:id="2958" w:author="Code110" w:date="2017-10-22T19:12:00Z">
              <w:r>
                <w:rPr>
                  <w:rFonts w:hint="eastAsia"/>
                </w:rPr>
                <w:t>返回值</w:t>
              </w:r>
            </w:ins>
            <w:ins w:id="2959" w:author="Code110" w:date="2017-10-22T23:35:00Z">
              <w:r>
                <w:t>7</w:t>
              </w:r>
              <w:r>
                <w:rPr>
                  <w:rFonts w:hint="eastAsia"/>
                </w:rPr>
                <w:t>结算</w:t>
              </w:r>
              <w:r>
                <w:t>环节</w:t>
              </w:r>
            </w:ins>
          </w:p>
          <w:p w:rsidR="00BE47DB" w:rsidRDefault="00BE47DB" w:rsidP="00BE47DB">
            <w:pPr>
              <w:jc w:val="center"/>
              <w:rPr>
                <w:ins w:id="2960" w:author="Code110" w:date="2017-10-22T19:12:00Z"/>
              </w:rPr>
            </w:pPr>
            <w:ins w:id="2961" w:author="Code110" w:date="2017-10-22T19:12:00Z">
              <w:r>
                <w:rPr>
                  <w:rFonts w:hint="eastAsia"/>
                </w:rPr>
                <w:t>解析以下字段</w:t>
              </w:r>
            </w:ins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2962" w:author="Code110" w:date="2017-10-22T19:12:00Z"/>
              </w:rPr>
            </w:pPr>
            <w:ins w:id="2963" w:author="Code110" w:date="2017-10-22T23:37:00Z">
              <w:r>
                <w:t>U</w:t>
              </w:r>
              <w:r>
                <w:rPr>
                  <w:rFonts w:hint="eastAsia"/>
                </w:rPr>
                <w:t>int</w:t>
              </w:r>
            </w:ins>
            <w:ins w:id="2964" w:author="Windows 用户" w:date="2017-11-02T17:39:00Z">
              <w:r w:rsidR="001B1DA5">
                <w:t>16</w:t>
              </w:r>
            </w:ins>
            <w:ins w:id="2965" w:author="Code110" w:date="2017-10-22T23:37:00Z">
              <w:del w:id="2966" w:author="Windows 用户" w:date="2017-11-02T17:39:00Z">
                <w:r w:rsidDel="001B1DA5">
                  <w:rPr>
                    <w:rFonts w:hint="eastAsia"/>
                  </w:rPr>
                  <w:delText>32</w:delText>
                </w:r>
              </w:del>
            </w:ins>
          </w:p>
        </w:tc>
        <w:tc>
          <w:tcPr>
            <w:tcW w:w="3546" w:type="dxa"/>
          </w:tcPr>
          <w:p w:rsidR="00BE47DB" w:rsidRPr="001B1DA5" w:rsidRDefault="00BE47DB" w:rsidP="00BE47DB">
            <w:pPr>
              <w:rPr>
                <w:ins w:id="2967" w:author="Windows 用户" w:date="2017-11-02T17:40:00Z"/>
                <w:rFonts w:hint="eastAsia"/>
                <w:color w:val="FF0000"/>
                <w:rPrChange w:id="2968" w:author="Windows 用户" w:date="2017-11-02T17:42:00Z">
                  <w:rPr>
                    <w:ins w:id="2969" w:author="Windows 用户" w:date="2017-11-02T17:40:00Z"/>
                    <w:rFonts w:hint="eastAsia"/>
                  </w:rPr>
                </w:rPrChange>
              </w:rPr>
            </w:pPr>
            <w:ins w:id="2970" w:author="Code110" w:date="2017-10-22T23:37:00Z">
              <w:del w:id="2971" w:author="Windows 用户" w:date="2017-11-02T17:40:00Z">
                <w:r w:rsidDel="001B1DA5">
                  <w:rPr>
                    <w:rFonts w:hint="eastAsia"/>
                  </w:rPr>
                  <w:delText>Winner</w:delText>
                </w:r>
                <w:r w:rsidDel="001B1DA5">
                  <w:delText>玩家</w:delText>
                </w:r>
                <w:r w:rsidDel="001B1DA5">
                  <w:delText>ID</w:delText>
                </w:r>
              </w:del>
            </w:ins>
            <w:ins w:id="2972" w:author="Windows 用户" w:date="2017-11-02T17:40:00Z">
              <w:r w:rsidR="001B1DA5">
                <w:rPr>
                  <w:rFonts w:hint="eastAsia"/>
                </w:rPr>
                <w:t>赢家数量</w:t>
              </w:r>
              <w:r w:rsidR="001B1DA5">
                <w:br/>
              </w:r>
              <w:r w:rsidR="001B1DA5" w:rsidRPr="001B1DA5">
                <w:rPr>
                  <w:rFonts w:hint="eastAsia"/>
                  <w:color w:val="FF0000"/>
                  <w:rPrChange w:id="2973" w:author="Windows 用户" w:date="2017-11-02T17:42:00Z">
                    <w:rPr>
                      <w:rFonts w:hint="eastAsia"/>
                    </w:rPr>
                  </w:rPrChange>
                </w:rPr>
                <w:t>注释</w:t>
              </w:r>
              <w:r w:rsidR="001B1DA5" w:rsidRPr="001B1DA5">
                <w:rPr>
                  <w:rFonts w:hint="eastAsia"/>
                  <w:color w:val="FF0000"/>
                  <w:rPrChange w:id="2974" w:author="Windows 用户" w:date="2017-11-02T17:42:00Z">
                    <w:rPr>
                      <w:rFonts w:hint="eastAsia"/>
                    </w:rPr>
                  </w:rPrChange>
                </w:rPr>
                <w:t>:</w:t>
              </w:r>
            </w:ins>
          </w:p>
          <w:p w:rsidR="001B1DA5" w:rsidRPr="001B1DA5" w:rsidRDefault="001B1DA5" w:rsidP="00BE47DB">
            <w:pPr>
              <w:rPr>
                <w:ins w:id="2975" w:author="Code110" w:date="2017-10-22T19:12:00Z"/>
                <w:rFonts w:hint="eastAsia"/>
                <w:rPrChange w:id="2976" w:author="Windows 用户" w:date="2017-11-02T17:41:00Z">
                  <w:rPr>
                    <w:ins w:id="2977" w:author="Code110" w:date="2017-10-22T19:12:00Z"/>
                    <w:rFonts w:hint="eastAsia"/>
                  </w:rPr>
                </w:rPrChange>
              </w:rPr>
            </w:pPr>
            <w:ins w:id="2978" w:author="Windows 用户" w:date="2017-11-02T17:40:00Z">
              <w:r w:rsidRPr="001B1DA5">
                <w:rPr>
                  <w:color w:val="FF0000"/>
                  <w:rPrChange w:id="2979" w:author="Windows 用户" w:date="2017-11-02T17:42:00Z">
                    <w:rPr/>
                  </w:rPrChange>
                </w:rPr>
                <w:t>当玩家都未开牌</w:t>
              </w:r>
              <w:r w:rsidRPr="001B1DA5">
                <w:rPr>
                  <w:rFonts w:hint="eastAsia"/>
                  <w:color w:val="FF0000"/>
                  <w:rPrChange w:id="2980" w:author="Windows 用户" w:date="2017-11-02T17:42:00Z">
                    <w:rPr>
                      <w:rFonts w:hint="eastAsia"/>
                    </w:rPr>
                  </w:rPrChange>
                </w:rPr>
                <w:t>,</w:t>
              </w:r>
            </w:ins>
            <w:ins w:id="2981" w:author="Windows 用户" w:date="2017-11-02T17:41:00Z">
              <w:r w:rsidRPr="001B1DA5">
                <w:rPr>
                  <w:rFonts w:hint="eastAsia"/>
                  <w:color w:val="FF0000"/>
                  <w:rPrChange w:id="2982" w:author="Windows 用户" w:date="2017-11-02T17:42:00Z">
                    <w:rPr>
                      <w:rFonts w:hint="eastAsia"/>
                    </w:rPr>
                  </w:rPrChange>
                </w:rPr>
                <w:t>进行到最后一轮</w:t>
              </w:r>
              <w:r w:rsidRPr="001B1DA5">
                <w:rPr>
                  <w:rFonts w:hint="eastAsia"/>
                  <w:color w:val="FF0000"/>
                  <w:rPrChange w:id="2983" w:author="Windows 用户" w:date="2017-11-02T17:42:00Z">
                    <w:rPr>
                      <w:rFonts w:hint="eastAsia"/>
                    </w:rPr>
                  </w:rPrChange>
                </w:rPr>
                <w:t>.</w:t>
              </w:r>
              <w:r w:rsidRPr="001B1DA5">
                <w:rPr>
                  <w:color w:val="FF0000"/>
                  <w:rPrChange w:id="2984" w:author="Windows 用户" w:date="2017-11-02T17:42:00Z">
                    <w:rPr/>
                  </w:rPrChange>
                </w:rPr>
                <w:br/>
              </w:r>
              <w:r w:rsidRPr="001B1DA5">
                <w:rPr>
                  <w:color w:val="FF0000"/>
                  <w:rPrChange w:id="2985" w:author="Windows 用户" w:date="2017-11-02T17:42:00Z">
                    <w:rPr/>
                  </w:rPrChange>
                </w:rPr>
                <w:t>系统比牌，极限情况会出现</w:t>
              </w:r>
              <w:r w:rsidRPr="001B1DA5">
                <w:rPr>
                  <w:color w:val="FF0000"/>
                  <w:rPrChange w:id="2986" w:author="Windows 用户" w:date="2017-11-02T17:42:00Z">
                    <w:rPr/>
                  </w:rPrChange>
                </w:rPr>
                <w:t>4</w:t>
              </w:r>
              <w:r w:rsidRPr="001B1DA5">
                <w:rPr>
                  <w:color w:val="FF0000"/>
                  <w:rPrChange w:id="2987" w:author="Windows 用户" w:date="2017-11-02T17:42:00Z">
                    <w:rPr/>
                  </w:rPrChange>
                </w:rPr>
                <w:t>个玩家一样大小的</w:t>
              </w:r>
            </w:ins>
            <w:ins w:id="2988" w:author="Windows 用户" w:date="2017-11-02T17:42:00Z">
              <w:r w:rsidRPr="001B1DA5">
                <w:rPr>
                  <w:color w:val="FF0000"/>
                  <w:rPrChange w:id="2989" w:author="Windows 用户" w:date="2017-11-02T17:42:00Z">
                    <w:rPr/>
                  </w:rPrChange>
                </w:rPr>
                <w:t>牌型</w:t>
              </w:r>
              <w:r w:rsidRPr="001B1DA5">
                <w:rPr>
                  <w:rFonts w:hint="eastAsia"/>
                  <w:color w:val="FF0000"/>
                  <w:rPrChange w:id="2990" w:author="Windows 用户" w:date="2017-11-02T17:42:00Z">
                    <w:rPr>
                      <w:rFonts w:hint="eastAsia"/>
                    </w:rPr>
                  </w:rPrChange>
                </w:rPr>
                <w:t>.</w:t>
              </w:r>
              <w:r w:rsidRPr="001B1DA5">
                <w:rPr>
                  <w:rFonts w:hint="eastAsia"/>
                  <w:color w:val="FF0000"/>
                  <w:rPrChange w:id="2991" w:author="Windows 用户" w:date="2017-11-02T17:42:00Z">
                    <w:rPr>
                      <w:rFonts w:hint="eastAsia"/>
                    </w:rPr>
                  </w:rPrChange>
                </w:rPr>
                <w:t>筹码由这</w:t>
              </w:r>
              <w:r w:rsidRPr="001B1DA5">
                <w:rPr>
                  <w:rFonts w:hint="eastAsia"/>
                  <w:color w:val="FF0000"/>
                  <w:rPrChange w:id="2992" w:author="Windows 用户" w:date="2017-11-02T17:42:00Z">
                    <w:rPr>
                      <w:rFonts w:hint="eastAsia"/>
                    </w:rPr>
                  </w:rPrChange>
                </w:rPr>
                <w:t>4</w:t>
              </w:r>
              <w:r w:rsidRPr="001B1DA5">
                <w:rPr>
                  <w:rFonts w:hint="eastAsia"/>
                  <w:color w:val="FF0000"/>
                  <w:rPrChange w:id="2993" w:author="Windows 用户" w:date="2017-11-02T17:42:00Z">
                    <w:rPr>
                      <w:rFonts w:hint="eastAsia"/>
                    </w:rPr>
                  </w:rPrChange>
                </w:rPr>
                <w:t>个玩家一起平均分配</w:t>
              </w:r>
              <w:r w:rsidRPr="001B1DA5">
                <w:rPr>
                  <w:rFonts w:hint="eastAsia"/>
                  <w:color w:val="FF0000"/>
                  <w:rPrChange w:id="2994" w:author="Windows 用户" w:date="2017-11-02T17:42:00Z">
                    <w:rPr>
                      <w:rFonts w:hint="eastAsia"/>
                    </w:rPr>
                  </w:rPrChange>
                </w:rPr>
                <w:t>.</w:t>
              </w:r>
            </w:ins>
          </w:p>
        </w:tc>
      </w:tr>
      <w:tr w:rsidR="00BE47DB" w:rsidRPr="0075787E" w:rsidTr="00A53016">
        <w:trPr>
          <w:trHeight w:val="342"/>
          <w:ins w:id="2995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2996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2997" w:author="Code110" w:date="2017-10-22T19:12:00Z"/>
                <w:color w:val="00B0F0"/>
              </w:rPr>
            </w:pPr>
            <w:ins w:id="2998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Pr="003352F8" w:rsidRDefault="00BE47DB" w:rsidP="00BE47DB">
            <w:pPr>
              <w:rPr>
                <w:ins w:id="2999" w:author="Code110" w:date="2017-10-22T19:12:00Z"/>
                <w:color w:val="00B0F0"/>
              </w:rPr>
            </w:pPr>
            <w:ins w:id="3000" w:author="Code110" w:date="2017-10-22T23:37:00Z">
              <w:r>
                <w:rPr>
                  <w:rFonts w:hint="eastAsia"/>
                </w:rPr>
                <w:t>Winner</w:t>
              </w:r>
              <w:r>
                <w:t>玩家位置</w:t>
              </w:r>
            </w:ins>
          </w:p>
        </w:tc>
      </w:tr>
      <w:tr w:rsidR="00BE47DB" w:rsidRPr="0075787E" w:rsidTr="00A53016">
        <w:trPr>
          <w:trHeight w:val="342"/>
          <w:ins w:id="3001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2" w:author="Code110" w:date="2017-10-22T19:12:00Z"/>
              </w:rPr>
            </w:pPr>
          </w:p>
        </w:tc>
        <w:tc>
          <w:tcPr>
            <w:tcW w:w="2693" w:type="dxa"/>
          </w:tcPr>
          <w:p w:rsidR="00BE47DB" w:rsidRPr="00683342" w:rsidRDefault="00BE47DB" w:rsidP="00BE47DB">
            <w:pPr>
              <w:rPr>
                <w:ins w:id="3003" w:author="Code110" w:date="2017-10-22T19:12:00Z"/>
              </w:rPr>
            </w:pPr>
            <w:ins w:id="3004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05" w:author="Code110" w:date="2017-10-22T19:12:00Z"/>
              </w:rPr>
            </w:pPr>
            <w:ins w:id="3006" w:author="Code110" w:date="2017-10-22T23:37:00Z">
              <w:r>
                <w:rPr>
                  <w:rFonts w:hint="eastAsia"/>
                </w:rPr>
                <w:t>Winner</w:t>
              </w:r>
              <w:r>
                <w:t>赢取金币数量</w:t>
              </w:r>
            </w:ins>
          </w:p>
        </w:tc>
      </w:tr>
      <w:tr w:rsidR="00BE47DB" w:rsidRPr="0075787E" w:rsidTr="00A53016">
        <w:trPr>
          <w:trHeight w:val="342"/>
          <w:ins w:id="300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08" w:author="Code110" w:date="2017-10-22T19:12:00Z"/>
              </w:rPr>
            </w:pPr>
          </w:p>
        </w:tc>
        <w:tc>
          <w:tcPr>
            <w:tcW w:w="2693" w:type="dxa"/>
          </w:tcPr>
          <w:p w:rsidR="00BE47DB" w:rsidRPr="003352F8" w:rsidRDefault="00BE47DB" w:rsidP="00BE47DB">
            <w:pPr>
              <w:rPr>
                <w:ins w:id="3009" w:author="Code110" w:date="2017-10-22T19:12:00Z"/>
                <w:color w:val="00B0F0"/>
              </w:rPr>
            </w:pPr>
            <w:ins w:id="3010" w:author="Code110" w:date="2017-10-22T23:37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11" w:author="Code110" w:date="2017-10-22T19:12:00Z"/>
                <w:color w:val="00B0F0"/>
              </w:rPr>
            </w:pPr>
            <w:ins w:id="3012" w:author="Code110" w:date="2017-10-22T23:37:00Z">
              <w:r>
                <w:rPr>
                  <w:rFonts w:hint="eastAsia"/>
                </w:rPr>
                <w:t>Winner</w:t>
              </w:r>
              <w:r>
                <w:rPr>
                  <w:rFonts w:hint="eastAsia"/>
                </w:rPr>
                <w:t>当前</w:t>
              </w:r>
              <w:r>
                <w:t>拥有的金币数量</w:t>
              </w:r>
            </w:ins>
          </w:p>
        </w:tc>
      </w:tr>
      <w:tr w:rsidR="001B1DA5" w:rsidRPr="0075787E" w:rsidTr="00A53016">
        <w:trPr>
          <w:trHeight w:val="342"/>
          <w:ins w:id="3013" w:author="Windows 用户" w:date="2017-11-02T17:46:00Z"/>
        </w:trPr>
        <w:tc>
          <w:tcPr>
            <w:tcW w:w="2411" w:type="dxa"/>
            <w:shd w:val="clear" w:color="auto" w:fill="8DB3E2" w:themeFill="text2" w:themeFillTint="66"/>
          </w:tcPr>
          <w:p w:rsidR="001B1DA5" w:rsidRDefault="001B1DA5" w:rsidP="00BE47DB">
            <w:pPr>
              <w:jc w:val="center"/>
              <w:rPr>
                <w:ins w:id="3014" w:author="Windows 用户" w:date="2017-11-02T17:46:00Z"/>
              </w:rPr>
            </w:pPr>
          </w:p>
        </w:tc>
        <w:tc>
          <w:tcPr>
            <w:tcW w:w="2693" w:type="dxa"/>
          </w:tcPr>
          <w:p w:rsidR="001B1DA5" w:rsidRDefault="001B1DA5" w:rsidP="00BE47DB">
            <w:pPr>
              <w:rPr>
                <w:ins w:id="3015" w:author="Windows 用户" w:date="2017-11-02T17:46:00Z"/>
              </w:rPr>
            </w:pPr>
          </w:p>
        </w:tc>
        <w:tc>
          <w:tcPr>
            <w:tcW w:w="3546" w:type="dxa"/>
          </w:tcPr>
          <w:p w:rsidR="001B1DA5" w:rsidRDefault="001B1DA5" w:rsidP="00BE47DB">
            <w:pPr>
              <w:rPr>
                <w:ins w:id="3016" w:author="Windows 用户" w:date="2017-11-02T17:46:00Z"/>
                <w:rFonts w:hint="eastAsia"/>
              </w:rPr>
            </w:pPr>
          </w:p>
        </w:tc>
      </w:tr>
      <w:tr w:rsidR="00BE47DB" w:rsidRPr="0075787E" w:rsidTr="00A53016">
        <w:trPr>
          <w:trHeight w:val="342"/>
          <w:ins w:id="3017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18" w:author="Code110" w:date="2017-10-22T19:12:00Z"/>
              </w:rPr>
            </w:pPr>
          </w:p>
        </w:tc>
        <w:tc>
          <w:tcPr>
            <w:tcW w:w="2693" w:type="dxa"/>
          </w:tcPr>
          <w:p w:rsidR="00BE47DB" w:rsidRPr="002E164D" w:rsidRDefault="00BE47DB" w:rsidP="00BE47DB">
            <w:pPr>
              <w:rPr>
                <w:ins w:id="3019" w:author="Code110" w:date="2017-10-22T19:12:00Z"/>
                <w:color w:val="FF0000"/>
                <w:rPrChange w:id="3020" w:author="Windows 用户" w:date="2017-11-02T11:34:00Z">
                  <w:rPr>
                    <w:ins w:id="3021" w:author="Code110" w:date="2017-10-22T19:12:00Z"/>
                  </w:rPr>
                </w:rPrChange>
              </w:rPr>
            </w:pPr>
            <w:ins w:id="3022" w:author="Code110" w:date="2017-10-22T23:37:00Z">
              <w:r w:rsidRPr="002E164D">
                <w:rPr>
                  <w:color w:val="FF0000"/>
                  <w:rPrChange w:id="3023" w:author="Windows 用户" w:date="2017-11-02T11:34:00Z">
                    <w:rPr>
                      <w:color w:val="00B0F0"/>
                    </w:rPr>
                  </w:rPrChange>
                </w:rPr>
                <w:t>Uint16</w:t>
              </w:r>
            </w:ins>
          </w:p>
        </w:tc>
        <w:tc>
          <w:tcPr>
            <w:tcW w:w="3546" w:type="dxa"/>
          </w:tcPr>
          <w:p w:rsidR="00BE47DB" w:rsidRPr="002E164D" w:rsidRDefault="00BE47DB" w:rsidP="00BE47DB">
            <w:pPr>
              <w:rPr>
                <w:ins w:id="3024" w:author="Code110" w:date="2017-10-22T19:12:00Z"/>
                <w:color w:val="FF0000"/>
                <w:rPrChange w:id="3025" w:author="Windows 用户" w:date="2017-11-02T11:34:00Z">
                  <w:rPr>
                    <w:ins w:id="3026" w:author="Code110" w:date="2017-10-22T19:12:00Z"/>
                  </w:rPr>
                </w:rPrChange>
              </w:rPr>
            </w:pPr>
            <w:ins w:id="3027" w:author="Code110" w:date="2017-10-22T23:37:00Z">
              <w:r w:rsidRPr="002E164D">
                <w:rPr>
                  <w:rFonts w:hint="eastAsia"/>
                  <w:color w:val="FF0000"/>
                  <w:rPrChange w:id="3028" w:author="Windows 用户" w:date="2017-11-02T11:34:00Z">
                    <w:rPr>
                      <w:rFonts w:hint="eastAsia"/>
                    </w:rPr>
                  </w:rPrChange>
                </w:rPr>
                <w:t>亮牌玩家数量</w:t>
              </w:r>
            </w:ins>
            <w:bookmarkStart w:id="3029" w:name="_GoBack"/>
            <w:bookmarkEnd w:id="3029"/>
          </w:p>
        </w:tc>
      </w:tr>
      <w:tr w:rsidR="00BE47DB" w:rsidRPr="0075787E" w:rsidTr="00A53016">
        <w:trPr>
          <w:trHeight w:val="342"/>
          <w:ins w:id="3030" w:author="Code110" w:date="2017-10-22T19:12:00Z"/>
        </w:trPr>
        <w:tc>
          <w:tcPr>
            <w:tcW w:w="2411" w:type="dxa"/>
            <w:shd w:val="clear" w:color="auto" w:fill="8DB3E2" w:themeFill="text2" w:themeFillTint="66"/>
          </w:tcPr>
          <w:p w:rsidR="00BE47DB" w:rsidRDefault="00BE47DB" w:rsidP="00BE47DB">
            <w:pPr>
              <w:jc w:val="center"/>
              <w:rPr>
                <w:ins w:id="3031" w:author="Code110" w:date="2017-10-22T19:12:00Z"/>
              </w:rPr>
            </w:pPr>
          </w:p>
        </w:tc>
        <w:tc>
          <w:tcPr>
            <w:tcW w:w="2693" w:type="dxa"/>
          </w:tcPr>
          <w:p w:rsidR="00BE47DB" w:rsidRDefault="00BE47DB" w:rsidP="00BE47DB">
            <w:pPr>
              <w:rPr>
                <w:ins w:id="3032" w:author="Code110" w:date="2017-10-22T19:12:00Z"/>
              </w:rPr>
            </w:pPr>
            <w:ins w:id="3033" w:author="Code110" w:date="2017-10-22T23:37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E47DB" w:rsidRDefault="00BE47DB" w:rsidP="00BE47DB">
            <w:pPr>
              <w:rPr>
                <w:ins w:id="3034" w:author="Code110" w:date="2017-10-22T19:12:00Z"/>
              </w:rPr>
            </w:pPr>
            <w:ins w:id="3035" w:author="Code110" w:date="2017-10-22T23:37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亮</w:t>
              </w:r>
              <w:r>
                <w:t>牌</w:t>
              </w:r>
              <w:r>
                <w:rPr>
                  <w:rFonts w:hint="eastAsia"/>
                </w:rPr>
                <w:t>者</w:t>
              </w:r>
              <w:r>
                <w:t>位置</w:t>
              </w:r>
            </w:ins>
          </w:p>
        </w:tc>
      </w:tr>
      <w:tr w:rsidR="00BE47DB" w:rsidRPr="0075787E" w:rsidDel="002E164D" w:rsidTr="00A53016">
        <w:trPr>
          <w:trHeight w:val="342"/>
          <w:ins w:id="3036" w:author="Code110" w:date="2017-10-22T19:12:00Z"/>
          <w:del w:id="3037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38" w:author="Code110" w:date="2017-10-22T19:12:00Z"/>
                <w:del w:id="3039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040" w:author="Code110" w:date="2017-10-22T19:12:00Z"/>
                <w:del w:id="3041" w:author="Windows 用户" w:date="2017-11-02T11:34:00Z"/>
              </w:rPr>
            </w:pPr>
            <w:ins w:id="3042" w:author="Code110" w:date="2017-10-22T23:37:00Z">
              <w:del w:id="3043" w:author="Windows 用户" w:date="2017-11-02T11:34:00Z">
                <w:r w:rsidRPr="006C0442" w:rsidDel="002E164D">
                  <w:rPr>
                    <w:color w:val="00B0F0"/>
                  </w:rPr>
                  <w:delText>Uint16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rPr>
                <w:ins w:id="3044" w:author="Code110" w:date="2017-10-22T19:12:00Z"/>
                <w:del w:id="3045" w:author="Windows 用户" w:date="2017-11-02T11:34:00Z"/>
              </w:rPr>
            </w:pPr>
            <w:ins w:id="3046" w:author="Code110" w:date="2017-10-22T23:37:00Z">
              <w:del w:id="3047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牌数量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48" w:author="Code110" w:date="2017-10-22T19:12:00Z"/>
          <w:del w:id="3049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50" w:author="Code110" w:date="2017-10-22T19:12:00Z"/>
                <w:del w:id="3051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3352F8" w:rsidDel="002E164D" w:rsidRDefault="00BE47DB" w:rsidP="00BE47DB">
            <w:pPr>
              <w:rPr>
                <w:ins w:id="3052" w:author="Code110" w:date="2017-10-22T19:12:00Z"/>
                <w:del w:id="3053" w:author="Windows 用户" w:date="2017-11-02T11:34:00Z"/>
                <w:color w:val="00B0F0"/>
              </w:rPr>
            </w:pPr>
            <w:ins w:id="3054" w:author="Code110" w:date="2017-10-22T23:37:00Z">
              <w:del w:id="3055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RPr="003352F8" w:rsidDel="002E164D" w:rsidRDefault="00BE47DB" w:rsidP="00BE47DB">
            <w:pPr>
              <w:rPr>
                <w:ins w:id="3056" w:author="Code110" w:date="2017-10-22T19:12:00Z"/>
                <w:del w:id="3057" w:author="Windows 用户" w:date="2017-11-02T11:34:00Z"/>
                <w:color w:val="00B0F0"/>
              </w:rPr>
            </w:pPr>
            <w:ins w:id="3058" w:author="Code110" w:date="2017-10-22T23:37:00Z">
              <w:del w:id="3059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花色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60" w:author="Code110" w:date="2017-10-22T19:12:00Z"/>
          <w:del w:id="3061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62" w:author="Code110" w:date="2017-10-22T19:12:00Z"/>
                <w:del w:id="3063" w:author="Windows 用户" w:date="2017-11-02T11:34:00Z"/>
              </w:rPr>
            </w:pPr>
          </w:p>
        </w:tc>
        <w:tc>
          <w:tcPr>
            <w:tcW w:w="2693" w:type="dxa"/>
          </w:tcPr>
          <w:p w:rsidR="00BE47DB" w:rsidRPr="00683342" w:rsidDel="002E164D" w:rsidRDefault="00BE47DB" w:rsidP="00BE47DB">
            <w:pPr>
              <w:rPr>
                <w:ins w:id="3064" w:author="Code110" w:date="2017-10-22T19:12:00Z"/>
                <w:del w:id="3065" w:author="Windows 用户" w:date="2017-11-02T11:34:00Z"/>
              </w:rPr>
            </w:pPr>
            <w:ins w:id="3066" w:author="Code110" w:date="2017-10-22T23:37:00Z">
              <w:del w:id="3067" w:author="Windows 用户" w:date="2017-11-02T11:34:00Z">
                <w:r w:rsidDel="002E164D">
                  <w:delText>U</w:delText>
                </w:r>
                <w:r w:rsidDel="002E164D">
                  <w:rPr>
                    <w:rFonts w:hint="eastAsia"/>
                  </w:rPr>
                  <w:delText>int8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068" w:author="Code110" w:date="2017-10-22T19:12:00Z"/>
                <w:del w:id="3069" w:author="Windows 用户" w:date="2017-11-02T11:34:00Z"/>
              </w:rPr>
            </w:pPr>
            <w:ins w:id="3070" w:author="Code110" w:date="2017-10-22T23:37:00Z">
              <w:del w:id="3071" w:author="Windows 用户" w:date="2017-11-02T11:34:00Z">
                <w:r w:rsidDel="002E164D">
                  <w:rPr>
                    <w:rFonts w:hint="eastAsia"/>
                  </w:rPr>
                  <w:delText>扑克</w:delText>
                </w:r>
                <w:r w:rsidDel="002E164D">
                  <w:delText>点数</w:delText>
                </w:r>
              </w:del>
            </w:ins>
          </w:p>
        </w:tc>
      </w:tr>
      <w:tr w:rsidR="00BE47DB" w:rsidRPr="0075787E" w:rsidDel="002E164D" w:rsidTr="00A53016">
        <w:trPr>
          <w:trHeight w:val="342"/>
          <w:ins w:id="3072" w:author="Code110" w:date="2017-10-22T19:12:00Z"/>
          <w:del w:id="3073" w:author="Windows 用户" w:date="2017-11-02T11:34:00Z"/>
        </w:trPr>
        <w:tc>
          <w:tcPr>
            <w:tcW w:w="2411" w:type="dxa"/>
            <w:shd w:val="clear" w:color="auto" w:fill="8DB3E2" w:themeFill="text2" w:themeFillTint="66"/>
          </w:tcPr>
          <w:p w:rsidR="00BE47DB" w:rsidDel="002E164D" w:rsidRDefault="00BE47DB" w:rsidP="00BE47DB">
            <w:pPr>
              <w:jc w:val="center"/>
              <w:rPr>
                <w:ins w:id="3074" w:author="Code110" w:date="2017-10-22T19:12:00Z"/>
                <w:del w:id="3075" w:author="Windows 用户" w:date="2017-11-02T11:34:00Z"/>
              </w:rPr>
            </w:pPr>
          </w:p>
        </w:tc>
        <w:tc>
          <w:tcPr>
            <w:tcW w:w="2693" w:type="dxa"/>
          </w:tcPr>
          <w:p w:rsidR="00BE47DB" w:rsidDel="002E164D" w:rsidRDefault="00BE47DB" w:rsidP="00BE47DB">
            <w:pPr>
              <w:rPr>
                <w:ins w:id="3076" w:author="Code110" w:date="2017-10-22T19:12:00Z"/>
                <w:del w:id="3077" w:author="Windows 用户" w:date="2017-11-02T11:34:00Z"/>
              </w:rPr>
            </w:pPr>
            <w:ins w:id="3078" w:author="Code110" w:date="2017-10-22T19:12:00Z">
              <w:del w:id="3079" w:author="Windows 用户" w:date="2017-11-02T11:34:00Z">
                <w:r w:rsidDel="002E164D">
                  <w:delText>I</w:delText>
                </w:r>
                <w:r w:rsidDel="002E164D">
                  <w:rPr>
                    <w:rFonts w:hint="eastAsia"/>
                  </w:rPr>
                  <w:delText>nt64</w:delText>
                </w:r>
              </w:del>
            </w:ins>
          </w:p>
        </w:tc>
        <w:tc>
          <w:tcPr>
            <w:tcW w:w="3546" w:type="dxa"/>
          </w:tcPr>
          <w:p w:rsidR="00BE47DB" w:rsidDel="002E164D" w:rsidRDefault="00BE47DB" w:rsidP="00BE47DB">
            <w:pPr>
              <w:jc w:val="center"/>
              <w:rPr>
                <w:ins w:id="3080" w:author="Code110" w:date="2017-10-22T19:12:00Z"/>
                <w:del w:id="3081" w:author="Windows 用户" w:date="2017-11-02T11:34:00Z"/>
              </w:rPr>
            </w:pPr>
            <w:ins w:id="3082" w:author="Code110" w:date="2017-10-22T19:12:00Z">
              <w:del w:id="3083" w:author="Windows 用户" w:date="2017-11-02T11:34:00Z">
                <w:r w:rsidDel="002E164D">
                  <w:rPr>
                    <w:rFonts w:hint="eastAsia"/>
                  </w:rPr>
                  <w:delText>剩余金币数量</w:delText>
                </w:r>
              </w:del>
            </w:ins>
          </w:p>
        </w:tc>
      </w:tr>
    </w:tbl>
    <w:p w:rsidR="00555169" w:rsidRDefault="00555169" w:rsidP="004D4067">
      <w:pPr>
        <w:rPr>
          <w:ins w:id="3084" w:author="Code110" w:date="2017-10-22T23:38:00Z"/>
        </w:rPr>
      </w:pPr>
    </w:p>
    <w:p w:rsidR="00BC0315" w:rsidRDefault="00BC0315" w:rsidP="004D4067">
      <w:pPr>
        <w:rPr>
          <w:ins w:id="3085" w:author="Code110" w:date="2017-10-22T23:38:00Z"/>
        </w:rPr>
      </w:pPr>
    </w:p>
    <w:p w:rsidR="00BC0315" w:rsidRDefault="00BC0315" w:rsidP="00BC0315">
      <w:pPr>
        <w:pStyle w:val="3"/>
        <w:spacing w:after="0"/>
        <w:rPr>
          <w:ins w:id="3086" w:author="Code110" w:date="2017-10-22T23:38:00Z"/>
        </w:rPr>
      </w:pPr>
      <w:ins w:id="3087" w:author="Code110" w:date="2017-10-22T23:38:00Z">
        <w:r>
          <w:t>8</w:t>
        </w:r>
        <w:r>
          <w:rPr>
            <w:rFonts w:hint="eastAsia"/>
          </w:rPr>
          <w:t>0</w:t>
        </w:r>
        <w:r>
          <w:t>6 S</w:t>
        </w:r>
        <w:r>
          <w:rPr>
            <w:rFonts w:hint="eastAsia"/>
          </w:rPr>
          <w:t xml:space="preserve">erver </w:t>
        </w:r>
        <w:r>
          <w:rPr>
            <w:rFonts w:hint="eastAsia"/>
          </w:rPr>
          <w:t>通知添加玩家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BC0315" w:rsidTr="00803763">
        <w:trPr>
          <w:trHeight w:val="342"/>
          <w:ins w:id="3088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089" w:author="Code110" w:date="2017-10-22T23:38:00Z"/>
              </w:rPr>
            </w:pPr>
            <w:ins w:id="3090" w:author="Code110" w:date="2017-10-22T23:38:00Z">
              <w:r>
                <w:t>protocol body</w:t>
              </w:r>
            </w:ins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091" w:author="Code110" w:date="2017-10-22T23:38:00Z"/>
              </w:rPr>
            </w:pPr>
            <w:ins w:id="3092" w:author="Code110" w:date="2017-10-22T23:39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093" w:author="Code110" w:date="2017-10-22T23:38:00Z"/>
              </w:rPr>
            </w:pPr>
            <w:ins w:id="3094" w:author="Code110" w:date="2017-10-22T23:39:00Z">
              <w:r>
                <w:rPr>
                  <w:rFonts w:hint="eastAsia"/>
                </w:rPr>
                <w:t>位置</w:t>
              </w:r>
            </w:ins>
          </w:p>
        </w:tc>
      </w:tr>
      <w:tr w:rsidR="0040670A" w:rsidTr="00803763">
        <w:trPr>
          <w:trHeight w:val="342"/>
          <w:ins w:id="3095" w:author="Windows 用户" w:date="2017-11-02T15:36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096" w:author="Windows 用户" w:date="2017-11-02T15:36:00Z"/>
              </w:rPr>
            </w:pPr>
          </w:p>
        </w:tc>
        <w:tc>
          <w:tcPr>
            <w:tcW w:w="2693" w:type="dxa"/>
          </w:tcPr>
          <w:p w:rsidR="0040670A" w:rsidRPr="008239C2" w:rsidRDefault="0040670A" w:rsidP="00803763">
            <w:pPr>
              <w:jc w:val="center"/>
              <w:rPr>
                <w:ins w:id="3097" w:author="Windows 用户" w:date="2017-11-02T15:36:00Z"/>
                <w:color w:val="FF0000"/>
                <w:rPrChange w:id="3098" w:author="Windows 用户" w:date="2017-11-02T15:36:00Z">
                  <w:rPr>
                    <w:ins w:id="3099" w:author="Windows 用户" w:date="2017-11-02T15:36:00Z"/>
                  </w:rPr>
                </w:rPrChange>
              </w:rPr>
            </w:pPr>
            <w:ins w:id="3100" w:author="Windows 用户" w:date="2017-11-02T15:36:00Z">
              <w:r w:rsidRPr="008239C2">
                <w:rPr>
                  <w:color w:val="FF0000"/>
                  <w:rPrChange w:id="3101" w:author="Windows 用户" w:date="2017-11-02T15:36:00Z">
                    <w:rPr/>
                  </w:rPrChange>
                </w:rPr>
                <w:t>U</w:t>
              </w:r>
              <w:r w:rsidRPr="008239C2">
                <w:rPr>
                  <w:rFonts w:hint="eastAsia"/>
                  <w:color w:val="FF0000"/>
                  <w:rPrChange w:id="3102" w:author="Windows 用户" w:date="2017-11-02T15:36:00Z">
                    <w:rPr>
                      <w:rFonts w:hint="eastAsia"/>
                    </w:rPr>
                  </w:rPrChange>
                </w:rPr>
                <w:t>int32</w:t>
              </w:r>
            </w:ins>
          </w:p>
        </w:tc>
        <w:tc>
          <w:tcPr>
            <w:tcW w:w="3546" w:type="dxa"/>
          </w:tcPr>
          <w:p w:rsidR="0040670A" w:rsidRPr="008239C2" w:rsidRDefault="0040670A" w:rsidP="00803763">
            <w:pPr>
              <w:jc w:val="center"/>
              <w:rPr>
                <w:ins w:id="3103" w:author="Windows 用户" w:date="2017-11-02T15:36:00Z"/>
                <w:rFonts w:hint="eastAsia"/>
                <w:color w:val="FF0000"/>
                <w:rPrChange w:id="3104" w:author="Windows 用户" w:date="2017-11-02T15:36:00Z">
                  <w:rPr>
                    <w:ins w:id="3105" w:author="Windows 用户" w:date="2017-11-02T15:36:00Z"/>
                    <w:rFonts w:hint="eastAsia"/>
                  </w:rPr>
                </w:rPrChange>
              </w:rPr>
            </w:pPr>
            <w:ins w:id="3106" w:author="Windows 用户" w:date="2017-11-02T15:36:00Z">
              <w:r w:rsidRPr="008239C2">
                <w:rPr>
                  <w:rFonts w:hint="eastAsia"/>
                  <w:color w:val="FF0000"/>
                  <w:rPrChange w:id="3107" w:author="Windows 用户" w:date="2017-11-02T15:36:00Z">
                    <w:rPr>
                      <w:rFonts w:hint="eastAsia"/>
                    </w:rPr>
                  </w:rPrChange>
                </w:rPr>
                <w:t>玩家</w:t>
              </w:r>
              <w:r w:rsidRPr="008239C2">
                <w:rPr>
                  <w:rFonts w:hint="eastAsia"/>
                  <w:color w:val="FF0000"/>
                  <w:rPrChange w:id="3108" w:author="Windows 用户" w:date="2017-11-02T15:36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</w:tr>
      <w:tr w:rsidR="00BC0315" w:rsidTr="00803763">
        <w:trPr>
          <w:trHeight w:val="342"/>
          <w:ins w:id="3109" w:author="Code110" w:date="2017-10-22T23:39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10" w:author="Code110" w:date="2017-10-22T23:39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11" w:author="Code110" w:date="2017-10-22T23:39:00Z"/>
              </w:rPr>
            </w:pPr>
            <w:ins w:id="3112" w:author="Code110" w:date="2017-10-22T23:3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13" w:author="Code110" w:date="2017-10-22T23:39:00Z"/>
              </w:rPr>
            </w:pPr>
            <w:ins w:id="3114" w:author="Code110" w:date="2017-10-22T23:39:00Z">
              <w:r>
                <w:rPr>
                  <w:rFonts w:hint="eastAsia"/>
                </w:rPr>
                <w:t>名字</w:t>
              </w:r>
            </w:ins>
          </w:p>
        </w:tc>
      </w:tr>
      <w:tr w:rsidR="00BC0315" w:rsidTr="00803763">
        <w:trPr>
          <w:trHeight w:val="342"/>
          <w:ins w:id="3115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16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17" w:author="Code110" w:date="2017-10-22T23:38:00Z"/>
              </w:rPr>
            </w:pPr>
            <w:ins w:id="3118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19" w:author="Code110" w:date="2017-10-22T23:38:00Z"/>
              </w:rPr>
            </w:pPr>
            <w:ins w:id="3120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C0315" w:rsidTr="00803763">
        <w:trPr>
          <w:trHeight w:val="342"/>
          <w:ins w:id="3121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22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23" w:author="Code110" w:date="2017-10-22T23:38:00Z"/>
              </w:rPr>
            </w:pPr>
            <w:ins w:id="3124" w:author="Code110" w:date="2017-10-22T23:3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25" w:author="Code110" w:date="2017-10-22T23:38:00Z"/>
              </w:rPr>
            </w:pPr>
            <w:ins w:id="3126" w:author="Code110" w:date="2017-10-22T23:38:00Z">
              <w:r>
                <w:rPr>
                  <w:rFonts w:hint="eastAsia"/>
                </w:rPr>
                <w:t>头像</w:t>
              </w:r>
              <w:r>
                <w:rPr>
                  <w:rFonts w:hint="eastAsia"/>
                </w:rPr>
                <w:t>URL</w:t>
              </w:r>
            </w:ins>
          </w:p>
        </w:tc>
      </w:tr>
      <w:tr w:rsidR="00BC0315" w:rsidTr="00803763">
        <w:trPr>
          <w:trHeight w:val="342"/>
          <w:ins w:id="3127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28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29" w:author="Code110" w:date="2017-10-22T23:38:00Z"/>
              </w:rPr>
            </w:pPr>
            <w:ins w:id="3130" w:author="Code110" w:date="2017-10-22T23:38:00Z">
              <w:r>
                <w:t>I</w:t>
              </w:r>
              <w:r>
                <w:rPr>
                  <w:rFonts w:hint="eastAsia"/>
                </w:rPr>
                <w:t>nt</w:t>
              </w:r>
              <w:r>
                <w:t>64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31" w:author="Code110" w:date="2017-10-22T23:38:00Z"/>
              </w:rPr>
            </w:pPr>
            <w:ins w:id="3132" w:author="Code110" w:date="2017-10-22T23:38:00Z">
              <w:r>
                <w:rPr>
                  <w:rFonts w:hint="eastAsia"/>
                </w:rPr>
                <w:t>金币数量</w:t>
              </w:r>
            </w:ins>
          </w:p>
        </w:tc>
      </w:tr>
      <w:tr w:rsidR="00BC0315" w:rsidTr="00803763">
        <w:trPr>
          <w:trHeight w:val="342"/>
          <w:ins w:id="3133" w:author="Code110" w:date="2017-10-22T23:38:00Z"/>
        </w:trPr>
        <w:tc>
          <w:tcPr>
            <w:tcW w:w="2411" w:type="dxa"/>
            <w:shd w:val="clear" w:color="auto" w:fill="8DB3E2" w:themeFill="text2" w:themeFillTint="66"/>
          </w:tcPr>
          <w:p w:rsidR="00BC0315" w:rsidRDefault="00BC0315" w:rsidP="00803763">
            <w:pPr>
              <w:ind w:firstLineChars="200" w:firstLine="420"/>
              <w:rPr>
                <w:ins w:id="3134" w:author="Code110" w:date="2017-10-22T23:38:00Z"/>
              </w:rPr>
            </w:pPr>
          </w:p>
        </w:tc>
        <w:tc>
          <w:tcPr>
            <w:tcW w:w="2693" w:type="dxa"/>
          </w:tcPr>
          <w:p w:rsidR="00BC0315" w:rsidRDefault="00BC0315" w:rsidP="00803763">
            <w:pPr>
              <w:jc w:val="center"/>
              <w:rPr>
                <w:ins w:id="3135" w:author="Code110" w:date="2017-10-22T23:38:00Z"/>
              </w:rPr>
            </w:pPr>
            <w:ins w:id="3136" w:author="Code110" w:date="2017-10-22T23:38:00Z">
              <w:r>
                <w:t>U</w:t>
              </w:r>
              <w:r>
                <w:rPr>
                  <w:rFonts w:hint="eastAsia"/>
                </w:rPr>
                <w:t>int8</w:t>
              </w:r>
            </w:ins>
          </w:p>
        </w:tc>
        <w:tc>
          <w:tcPr>
            <w:tcW w:w="3546" w:type="dxa"/>
          </w:tcPr>
          <w:p w:rsidR="00BC0315" w:rsidRDefault="00BC0315" w:rsidP="00803763">
            <w:pPr>
              <w:jc w:val="center"/>
              <w:rPr>
                <w:ins w:id="3137" w:author="Code110" w:date="2017-10-22T23:38:00Z"/>
              </w:rPr>
            </w:pPr>
            <w:ins w:id="3138" w:author="Code110" w:date="2017-10-22T23:40:00Z">
              <w:r>
                <w:rPr>
                  <w:rFonts w:hint="eastAsia"/>
                </w:rPr>
                <w:t>玩家状态</w:t>
              </w:r>
            </w:ins>
          </w:p>
          <w:p w:rsidR="00BC0315" w:rsidRDefault="00BC0315" w:rsidP="00803763">
            <w:pPr>
              <w:jc w:val="center"/>
              <w:rPr>
                <w:ins w:id="3139" w:author="Code110" w:date="2017-10-22T23:38:00Z"/>
              </w:rPr>
            </w:pPr>
            <w:ins w:id="3140" w:author="Code110" w:date="2017-10-22T23:41:00Z">
              <w:r>
                <w:t>0</w:t>
              </w:r>
              <w:r>
                <w:t>空位</w:t>
              </w:r>
              <w:r>
                <w:t xml:space="preserve"> 1 </w:t>
              </w:r>
              <w:r>
                <w:rPr>
                  <w:rFonts w:hint="eastAsia"/>
                </w:rPr>
                <w:t>旁观</w:t>
              </w:r>
              <w:r>
                <w:rPr>
                  <w:rFonts w:hint="eastAsia"/>
                </w:rPr>
                <w:t xml:space="preserve"> </w:t>
              </w:r>
              <w:r>
                <w:t>2</w:t>
              </w:r>
              <w:r>
                <w:t>参与</w:t>
              </w:r>
            </w:ins>
          </w:p>
        </w:tc>
      </w:tr>
      <w:tr w:rsidR="0040670A" w:rsidTr="00803763">
        <w:trPr>
          <w:trHeight w:val="342"/>
          <w:ins w:id="3141" w:author="Windows 用户" w:date="2017-11-02T15:35:00Z"/>
        </w:trPr>
        <w:tc>
          <w:tcPr>
            <w:tcW w:w="2411" w:type="dxa"/>
            <w:shd w:val="clear" w:color="auto" w:fill="8DB3E2" w:themeFill="text2" w:themeFillTint="66"/>
          </w:tcPr>
          <w:p w:rsidR="0040670A" w:rsidRDefault="0040670A" w:rsidP="00803763">
            <w:pPr>
              <w:ind w:firstLineChars="200" w:firstLine="420"/>
              <w:rPr>
                <w:ins w:id="3142" w:author="Windows 用户" w:date="2017-11-02T15:35:00Z"/>
              </w:rPr>
            </w:pPr>
          </w:p>
        </w:tc>
        <w:tc>
          <w:tcPr>
            <w:tcW w:w="2693" w:type="dxa"/>
          </w:tcPr>
          <w:p w:rsidR="0040670A" w:rsidRDefault="0040670A" w:rsidP="00803763">
            <w:pPr>
              <w:jc w:val="center"/>
              <w:rPr>
                <w:ins w:id="3143" w:author="Windows 用户" w:date="2017-11-02T15:35:00Z"/>
              </w:rPr>
            </w:pPr>
          </w:p>
        </w:tc>
        <w:tc>
          <w:tcPr>
            <w:tcW w:w="3546" w:type="dxa"/>
          </w:tcPr>
          <w:p w:rsidR="0040670A" w:rsidRDefault="0040670A" w:rsidP="00803763">
            <w:pPr>
              <w:jc w:val="center"/>
              <w:rPr>
                <w:ins w:id="3144" w:author="Windows 用户" w:date="2017-11-02T15:35:00Z"/>
                <w:rFonts w:hint="eastAsia"/>
              </w:rPr>
            </w:pPr>
          </w:p>
        </w:tc>
      </w:tr>
    </w:tbl>
    <w:p w:rsidR="00BC0315" w:rsidRDefault="00BC0315" w:rsidP="004D4067">
      <w:pPr>
        <w:rPr>
          <w:ins w:id="3145" w:author="Code110" w:date="2017-10-22T23:42:00Z"/>
        </w:rPr>
      </w:pPr>
    </w:p>
    <w:p w:rsidR="00FC31D9" w:rsidRDefault="00FC31D9" w:rsidP="004D4067">
      <w:pPr>
        <w:rPr>
          <w:ins w:id="3146" w:author="Code110" w:date="2017-10-22T23:42:00Z"/>
        </w:rPr>
      </w:pPr>
    </w:p>
    <w:p w:rsidR="00FC31D9" w:rsidRDefault="00FC31D9" w:rsidP="00FC31D9">
      <w:pPr>
        <w:pStyle w:val="3"/>
        <w:spacing w:after="0"/>
        <w:rPr>
          <w:ins w:id="3147" w:author="Code110" w:date="2017-10-22T23:42:00Z"/>
        </w:rPr>
      </w:pPr>
      <w:ins w:id="3148" w:author="Code110" w:date="2017-10-22T23:42:00Z">
        <w:r>
          <w:lastRenderedPageBreak/>
          <w:t>8</w:t>
        </w:r>
        <w:r>
          <w:rPr>
            <w:rFonts w:hint="eastAsia"/>
          </w:rPr>
          <w:t>0</w:t>
        </w:r>
        <w:r>
          <w:t>7 S</w:t>
        </w:r>
        <w:r>
          <w:rPr>
            <w:rFonts w:hint="eastAsia"/>
          </w:rPr>
          <w:t>erver</w:t>
        </w:r>
        <w:r>
          <w:rPr>
            <w:rFonts w:hint="eastAsia"/>
          </w:rPr>
          <w:t>通知删除玩家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FC31D9" w:rsidTr="00803763">
        <w:trPr>
          <w:trHeight w:val="342"/>
          <w:ins w:id="3149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50" w:author="Code110" w:date="2017-10-22T23:42:00Z"/>
              </w:rPr>
            </w:pPr>
            <w:ins w:id="3151" w:author="Code110" w:date="2017-10-22T23:42:00Z">
              <w:r>
                <w:t>protocol body</w:t>
              </w:r>
            </w:ins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152" w:author="Code110" w:date="2017-10-22T23:42:00Z"/>
              </w:rPr>
            </w:pPr>
            <w:ins w:id="3153" w:author="Code110" w:date="2017-10-22T23:42:00Z">
              <w:r>
                <w:t>Uint8</w:t>
              </w:r>
            </w:ins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154" w:author="Code110" w:date="2017-10-22T23:42:00Z"/>
              </w:rPr>
            </w:pPr>
            <w:ins w:id="3155" w:author="Code110" w:date="2017-10-22T23:42:00Z">
              <w:r>
                <w:rPr>
                  <w:rFonts w:hint="eastAsia"/>
                </w:rPr>
                <w:t>位置</w:t>
              </w:r>
            </w:ins>
          </w:p>
        </w:tc>
      </w:tr>
      <w:tr w:rsidR="00FC31D9" w:rsidTr="00803763">
        <w:trPr>
          <w:trHeight w:val="342"/>
          <w:ins w:id="3156" w:author="Code110" w:date="2017-10-22T23:42:00Z"/>
        </w:trPr>
        <w:tc>
          <w:tcPr>
            <w:tcW w:w="2411" w:type="dxa"/>
            <w:shd w:val="clear" w:color="auto" w:fill="8DB3E2" w:themeFill="text2" w:themeFillTint="66"/>
          </w:tcPr>
          <w:p w:rsidR="00FC31D9" w:rsidRDefault="00FC31D9" w:rsidP="00803763">
            <w:pPr>
              <w:ind w:firstLineChars="200" w:firstLine="420"/>
              <w:rPr>
                <w:ins w:id="3157" w:author="Code110" w:date="2017-10-22T23:42:00Z"/>
              </w:rPr>
            </w:pPr>
          </w:p>
        </w:tc>
        <w:tc>
          <w:tcPr>
            <w:tcW w:w="2693" w:type="dxa"/>
          </w:tcPr>
          <w:p w:rsidR="00FC31D9" w:rsidRDefault="00FC31D9" w:rsidP="00803763">
            <w:pPr>
              <w:jc w:val="center"/>
              <w:rPr>
                <w:ins w:id="3158" w:author="Code110" w:date="2017-10-22T23:42:00Z"/>
              </w:rPr>
            </w:pPr>
          </w:p>
        </w:tc>
        <w:tc>
          <w:tcPr>
            <w:tcW w:w="3546" w:type="dxa"/>
          </w:tcPr>
          <w:p w:rsidR="00FC31D9" w:rsidRDefault="00FC31D9" w:rsidP="00803763">
            <w:pPr>
              <w:jc w:val="center"/>
              <w:rPr>
                <w:ins w:id="3159" w:author="Code110" w:date="2017-10-22T23:42:00Z"/>
              </w:rPr>
            </w:pPr>
          </w:p>
        </w:tc>
      </w:tr>
    </w:tbl>
    <w:p w:rsidR="00FC31D9" w:rsidRDefault="00FC31D9" w:rsidP="004D4067">
      <w:pPr>
        <w:rPr>
          <w:ins w:id="3160" w:author="Windows 用户" w:date="2017-10-24T00:21:00Z"/>
        </w:rPr>
      </w:pPr>
    </w:p>
    <w:p w:rsidR="00607E11" w:rsidRDefault="00607E11" w:rsidP="004D4067">
      <w:pPr>
        <w:rPr>
          <w:ins w:id="3161" w:author="Windows 用户" w:date="2017-10-24T00:21:00Z"/>
        </w:rPr>
      </w:pPr>
    </w:p>
    <w:p w:rsidR="00607E11" w:rsidRDefault="00607E11" w:rsidP="00607E11">
      <w:pPr>
        <w:pStyle w:val="3"/>
        <w:spacing w:after="0"/>
        <w:rPr>
          <w:ins w:id="3162" w:author="Windows 用户" w:date="2017-10-24T00:21:00Z"/>
        </w:rPr>
      </w:pPr>
      <w:ins w:id="3163" w:author="Windows 用户" w:date="2017-10-24T00:21:00Z">
        <w:r>
          <w:t>8</w:t>
        </w:r>
        <w:r>
          <w:rPr>
            <w:rFonts w:hint="eastAsia"/>
          </w:rPr>
          <w:t>0</w:t>
        </w:r>
        <w:r>
          <w:t xml:space="preserve">8 </w:t>
        </w:r>
        <w:del w:id="3164" w:author="Code110" w:date="2017-10-31T22:31:00Z">
          <w:r w:rsidDel="005205E3">
            <w:delText>S</w:delText>
          </w:r>
          <w:r w:rsidDel="005205E3">
            <w:rPr>
              <w:rFonts w:hint="eastAsia"/>
            </w:rPr>
            <w:delText>erver</w:delText>
          </w:r>
        </w:del>
      </w:ins>
      <w:ins w:id="3165" w:author="Code110" w:date="2017-10-31T22:31:00Z">
        <w:r w:rsidR="005205E3">
          <w:t>Client</w:t>
        </w:r>
      </w:ins>
      <w:ins w:id="3166" w:author="Windows 用户" w:date="2017-10-24T00:21:00Z">
        <w:r>
          <w:rPr>
            <w:rFonts w:hint="eastAsia"/>
          </w:rPr>
          <w:t>玩家</w:t>
        </w:r>
      </w:ins>
      <w:ins w:id="3167" w:author="Windows 用户" w:date="2017-10-24T00:22:00Z">
        <w:r w:rsidR="000A1162">
          <w:rPr>
            <w:rFonts w:hint="eastAsia"/>
          </w:rPr>
          <w:t>请求</w:t>
        </w:r>
      </w:ins>
      <w:ins w:id="3168" w:author="Windows 用户" w:date="2017-10-24T00:21:00Z">
        <w:r>
          <w:rPr>
            <w:rFonts w:hint="eastAsia"/>
          </w:rPr>
          <w:t>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607E11" w:rsidTr="00803763">
        <w:trPr>
          <w:trHeight w:val="342"/>
          <w:ins w:id="3169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170" w:author="Windows 用户" w:date="2017-10-24T00:21:00Z"/>
              </w:rPr>
            </w:pPr>
            <w:ins w:id="3171" w:author="Windows 用户" w:date="2017-10-24T00:21:00Z">
              <w:r>
                <w:t>protocol body</w:t>
              </w:r>
            </w:ins>
          </w:p>
        </w:tc>
        <w:tc>
          <w:tcPr>
            <w:tcW w:w="2693" w:type="dxa"/>
          </w:tcPr>
          <w:p w:rsidR="00607E11" w:rsidRDefault="00607E11">
            <w:pPr>
              <w:jc w:val="center"/>
              <w:rPr>
                <w:ins w:id="3172" w:author="Windows 用户" w:date="2017-10-24T00:21:00Z"/>
              </w:rPr>
            </w:pPr>
            <w:ins w:id="3173" w:author="Windows 用户" w:date="2017-10-24T00:21:00Z">
              <w:r>
                <w:t>Uint</w:t>
              </w:r>
            </w:ins>
            <w:ins w:id="3174" w:author="Windows 用户" w:date="2017-10-24T00:22:00Z">
              <w:r w:rsidR="00350DE7">
                <w:t>32</w:t>
              </w:r>
            </w:ins>
          </w:p>
        </w:tc>
        <w:tc>
          <w:tcPr>
            <w:tcW w:w="3546" w:type="dxa"/>
          </w:tcPr>
          <w:p w:rsidR="00607E11" w:rsidRDefault="00607E11" w:rsidP="00803763">
            <w:pPr>
              <w:jc w:val="center"/>
              <w:rPr>
                <w:ins w:id="3175" w:author="Windows 用户" w:date="2017-10-24T00:21:00Z"/>
              </w:rPr>
            </w:pPr>
            <w:ins w:id="3176" w:author="Windows 用户" w:date="2017-10-24T00:22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07E11" w:rsidTr="00803763">
        <w:trPr>
          <w:trHeight w:val="342"/>
          <w:ins w:id="3177" w:author="Windows 用户" w:date="2017-10-24T00:21:00Z"/>
        </w:trPr>
        <w:tc>
          <w:tcPr>
            <w:tcW w:w="2411" w:type="dxa"/>
            <w:shd w:val="clear" w:color="auto" w:fill="8DB3E2" w:themeFill="text2" w:themeFillTint="66"/>
          </w:tcPr>
          <w:p w:rsidR="00607E11" w:rsidRDefault="00607E11" w:rsidP="00803763">
            <w:pPr>
              <w:ind w:firstLineChars="200" w:firstLine="420"/>
              <w:rPr>
                <w:ins w:id="3178" w:author="Windows 用户" w:date="2017-10-24T00:21:00Z"/>
              </w:rPr>
            </w:pPr>
          </w:p>
        </w:tc>
        <w:tc>
          <w:tcPr>
            <w:tcW w:w="2693" w:type="dxa"/>
          </w:tcPr>
          <w:p w:rsidR="00607E11" w:rsidRDefault="005205E3" w:rsidP="00803763">
            <w:pPr>
              <w:jc w:val="center"/>
              <w:rPr>
                <w:ins w:id="3179" w:author="Windows 用户" w:date="2017-10-24T00:21:00Z"/>
              </w:rPr>
            </w:pPr>
            <w:ins w:id="3180" w:author="Code110" w:date="2017-10-31T22:32:00Z">
              <w:r>
                <w:t>Uint32</w:t>
              </w:r>
            </w:ins>
          </w:p>
        </w:tc>
        <w:tc>
          <w:tcPr>
            <w:tcW w:w="3546" w:type="dxa"/>
          </w:tcPr>
          <w:p w:rsidR="00607E11" w:rsidRDefault="005205E3" w:rsidP="00803763">
            <w:pPr>
              <w:jc w:val="center"/>
              <w:rPr>
                <w:ins w:id="3181" w:author="Windows 用户" w:date="2017-10-24T00:21:00Z"/>
              </w:rPr>
            </w:pPr>
            <w:ins w:id="3182" w:author="Code110" w:date="2017-10-31T22:32:00Z">
              <w:r>
                <w:rPr>
                  <w:rFonts w:hint="eastAsia"/>
                </w:rPr>
                <w:t>房间</w:t>
              </w:r>
              <w:r>
                <w:t>ID</w:t>
              </w:r>
            </w:ins>
          </w:p>
        </w:tc>
      </w:tr>
    </w:tbl>
    <w:p w:rsidR="00607E11" w:rsidRDefault="00607E11" w:rsidP="00607E11">
      <w:pPr>
        <w:rPr>
          <w:ins w:id="3183" w:author="Windows 用户" w:date="2017-10-24T00:21:00Z"/>
        </w:rPr>
      </w:pPr>
    </w:p>
    <w:p w:rsidR="00607E11" w:rsidRDefault="00607E11" w:rsidP="00607E11">
      <w:pPr>
        <w:rPr>
          <w:ins w:id="3184" w:author="Code110" w:date="2017-10-31T22:32:00Z"/>
        </w:rPr>
      </w:pPr>
    </w:p>
    <w:p w:rsidR="005205E3" w:rsidRDefault="005205E3" w:rsidP="005205E3">
      <w:pPr>
        <w:pStyle w:val="3"/>
        <w:spacing w:after="0"/>
        <w:rPr>
          <w:ins w:id="3185" w:author="Code110" w:date="2017-10-31T22:32:00Z"/>
        </w:rPr>
      </w:pPr>
      <w:ins w:id="3186" w:author="Code110" w:date="2017-10-31T22:32:00Z">
        <w:r>
          <w:t>8</w:t>
        </w:r>
        <w:r>
          <w:rPr>
            <w:rFonts w:hint="eastAsia"/>
          </w:rPr>
          <w:t>0</w:t>
        </w:r>
        <w:r>
          <w:t>8 Sever</w:t>
        </w:r>
        <w:r>
          <w:rPr>
            <w:rFonts w:hint="eastAsia"/>
          </w:rPr>
          <w:t>反馈玩家请求离开房间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5205E3" w:rsidTr="00803763">
        <w:trPr>
          <w:trHeight w:val="342"/>
          <w:ins w:id="3187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188" w:author="Code110" w:date="2017-10-31T22:32:00Z"/>
              </w:rPr>
            </w:pPr>
            <w:ins w:id="3189" w:author="Code110" w:date="2017-10-31T22:32:00Z">
              <w:r>
                <w:t>protocol body</w:t>
              </w:r>
            </w:ins>
          </w:p>
        </w:tc>
        <w:tc>
          <w:tcPr>
            <w:tcW w:w="2693" w:type="dxa"/>
          </w:tcPr>
          <w:p w:rsidR="005205E3" w:rsidRDefault="00803763" w:rsidP="00803763">
            <w:pPr>
              <w:jc w:val="center"/>
              <w:rPr>
                <w:ins w:id="3190" w:author="Code110" w:date="2017-10-31T22:32:00Z"/>
              </w:rPr>
            </w:pPr>
            <w:ins w:id="3191" w:author="Code110" w:date="2017-10-31T22:33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rPr>
                <w:ins w:id="3192" w:author="Code110" w:date="2017-10-31T22:33:00Z"/>
              </w:rPr>
            </w:pPr>
            <w:ins w:id="3193" w:author="Code110" w:date="2017-10-31T22:33:00Z">
              <w:r w:rsidRPr="00893AB7">
                <w:rPr>
                  <w:rFonts w:hint="eastAsia"/>
                </w:rPr>
                <w:t>结果</w:t>
              </w:r>
            </w:ins>
          </w:p>
          <w:p w:rsidR="00803763" w:rsidRPr="00893AB7" w:rsidRDefault="00803763" w:rsidP="00803763">
            <w:pPr>
              <w:rPr>
                <w:ins w:id="3194" w:author="Code110" w:date="2017-10-31T22:33:00Z"/>
              </w:rPr>
            </w:pPr>
            <w:ins w:id="3195" w:author="Code110" w:date="2017-10-31T22:33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rPr>
                  <w:rFonts w:hint="eastAsia"/>
                </w:rPr>
                <w:t>成功</w:t>
              </w:r>
            </w:ins>
          </w:p>
          <w:p w:rsidR="00803763" w:rsidRDefault="00803763" w:rsidP="00803763">
            <w:pPr>
              <w:rPr>
                <w:ins w:id="3196" w:author="Code110" w:date="2017-10-31T22:33:00Z"/>
              </w:rPr>
            </w:pPr>
            <w:ins w:id="3197" w:author="Code110" w:date="2017-10-31T22:33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rPr>
                  <w:rFonts w:hint="eastAsia"/>
                </w:rPr>
                <w:t>帐号不存在</w:t>
              </w:r>
            </w:ins>
          </w:p>
          <w:p w:rsidR="00803763" w:rsidRDefault="00803763" w:rsidP="00803763">
            <w:pPr>
              <w:rPr>
                <w:ins w:id="3198" w:author="Code110" w:date="2017-10-31T22:33:00Z"/>
              </w:rPr>
            </w:pPr>
            <w:ins w:id="3199" w:author="Code110" w:date="2017-10-31T22:33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rPr>
                  <w:rFonts w:hint="eastAsia"/>
                </w:rPr>
                <w:t>房间不存在</w:t>
              </w:r>
            </w:ins>
          </w:p>
          <w:p w:rsidR="005205E3" w:rsidRDefault="00803763">
            <w:pPr>
              <w:rPr>
                <w:ins w:id="3200" w:author="Code110" w:date="2017-10-31T22:32:00Z"/>
              </w:rPr>
              <w:pPrChange w:id="3201" w:author="Code110" w:date="2017-10-31T22:33:00Z">
                <w:pPr>
                  <w:jc w:val="center"/>
                </w:pPr>
              </w:pPrChange>
            </w:pPr>
            <w:ins w:id="3202" w:author="Code110" w:date="2017-10-31T22:33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rPr>
                  <w:rFonts w:hint="eastAsia"/>
                </w:rPr>
                <w:t>不在房间内</w:t>
              </w:r>
            </w:ins>
          </w:p>
        </w:tc>
      </w:tr>
      <w:tr w:rsidR="005205E3" w:rsidTr="00803763">
        <w:trPr>
          <w:trHeight w:val="342"/>
          <w:ins w:id="3203" w:author="Code110" w:date="2017-10-31T22:32:00Z"/>
        </w:trPr>
        <w:tc>
          <w:tcPr>
            <w:tcW w:w="2411" w:type="dxa"/>
            <w:shd w:val="clear" w:color="auto" w:fill="8DB3E2" w:themeFill="text2" w:themeFillTint="66"/>
          </w:tcPr>
          <w:p w:rsidR="005205E3" w:rsidRDefault="005205E3" w:rsidP="00803763">
            <w:pPr>
              <w:ind w:firstLineChars="200" w:firstLine="420"/>
              <w:rPr>
                <w:ins w:id="3204" w:author="Code110" w:date="2017-10-31T22:32:00Z"/>
              </w:rPr>
            </w:pPr>
          </w:p>
        </w:tc>
        <w:tc>
          <w:tcPr>
            <w:tcW w:w="2693" w:type="dxa"/>
          </w:tcPr>
          <w:p w:rsidR="005205E3" w:rsidRDefault="005205E3" w:rsidP="00803763">
            <w:pPr>
              <w:jc w:val="center"/>
              <w:rPr>
                <w:ins w:id="3205" w:author="Code110" w:date="2017-10-31T22:32:00Z"/>
              </w:rPr>
            </w:pPr>
          </w:p>
        </w:tc>
        <w:tc>
          <w:tcPr>
            <w:tcW w:w="3546" w:type="dxa"/>
          </w:tcPr>
          <w:p w:rsidR="005205E3" w:rsidRDefault="005205E3">
            <w:pPr>
              <w:rPr>
                <w:ins w:id="3206" w:author="Code110" w:date="2017-10-31T22:32:00Z"/>
              </w:rPr>
              <w:pPrChange w:id="3207" w:author="Code110" w:date="2017-10-31T22:33:00Z">
                <w:pPr>
                  <w:jc w:val="center"/>
                </w:pPr>
              </w:pPrChange>
            </w:pPr>
          </w:p>
        </w:tc>
      </w:tr>
    </w:tbl>
    <w:p w:rsidR="005205E3" w:rsidRDefault="005205E3" w:rsidP="00607E11">
      <w:pPr>
        <w:rPr>
          <w:ins w:id="3208" w:author="Code110" w:date="2017-10-31T22:32:00Z"/>
        </w:rPr>
      </w:pPr>
    </w:p>
    <w:p w:rsidR="005205E3" w:rsidRDefault="005205E3" w:rsidP="00607E11">
      <w:pPr>
        <w:rPr>
          <w:ins w:id="3209" w:author="Windows 用户" w:date="2017-10-24T00:21:00Z"/>
        </w:rPr>
      </w:pPr>
    </w:p>
    <w:p w:rsidR="009035F3" w:rsidRDefault="009035F3" w:rsidP="009035F3">
      <w:pPr>
        <w:pStyle w:val="3"/>
        <w:spacing w:after="0"/>
        <w:rPr>
          <w:ins w:id="3210" w:author="Windows 用户" w:date="2017-10-24T00:23:00Z"/>
        </w:rPr>
      </w:pPr>
      <w:ins w:id="3211" w:author="Windows 用户" w:date="2017-10-24T00:23:00Z">
        <w:r>
          <w:t>8</w:t>
        </w:r>
        <w:r>
          <w:rPr>
            <w:rFonts w:hint="eastAsia"/>
          </w:rPr>
          <w:t>0</w:t>
        </w:r>
        <w:r w:rsidR="00861837">
          <w:t>9</w:t>
        </w:r>
        <w:r>
          <w:t xml:space="preserve"> </w:t>
        </w:r>
        <w:del w:id="3212" w:author="Code110" w:date="2017-10-29T18:29:00Z">
          <w:r w:rsidDel="00CA6E18">
            <w:delText>S</w:delText>
          </w:r>
          <w:r w:rsidDel="00CA6E18">
            <w:rPr>
              <w:rFonts w:hint="eastAsia"/>
            </w:rPr>
            <w:delText>erver</w:delText>
          </w:r>
        </w:del>
      </w:ins>
      <w:ins w:id="3213" w:author="Code110" w:date="2017-10-29T18:29:00Z">
        <w:r w:rsidR="00CA6E18">
          <w:t>Client</w:t>
        </w:r>
      </w:ins>
      <w:ins w:id="3214" w:author="Windows 用户" w:date="2017-10-24T00:23:00Z">
        <w:r>
          <w:rPr>
            <w:rFonts w:hint="eastAsia"/>
          </w:rPr>
          <w:t>玩家</w:t>
        </w:r>
        <w:r w:rsidR="00861837">
          <w:rPr>
            <w:rFonts w:hint="eastAsia"/>
          </w:rPr>
          <w:t>准备游戏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9035F3" w:rsidTr="00803763">
        <w:trPr>
          <w:trHeight w:val="342"/>
          <w:ins w:id="3215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16" w:author="Windows 用户" w:date="2017-10-24T00:23:00Z"/>
              </w:rPr>
            </w:pPr>
            <w:ins w:id="3217" w:author="Windows 用户" w:date="2017-10-24T00:23:00Z">
              <w:r>
                <w:t>protocol body</w:t>
              </w:r>
            </w:ins>
          </w:p>
        </w:tc>
        <w:tc>
          <w:tcPr>
            <w:tcW w:w="2693" w:type="dxa"/>
          </w:tcPr>
          <w:p w:rsidR="009035F3" w:rsidRDefault="009035F3" w:rsidP="00803763">
            <w:pPr>
              <w:jc w:val="center"/>
              <w:rPr>
                <w:ins w:id="3218" w:author="Windows 用户" w:date="2017-10-24T00:23:00Z"/>
              </w:rPr>
            </w:pPr>
            <w:ins w:id="3219" w:author="Windows 用户" w:date="2017-10-24T00:23:00Z">
              <w:r>
                <w:t>Uint32</w:t>
              </w:r>
            </w:ins>
          </w:p>
        </w:tc>
        <w:tc>
          <w:tcPr>
            <w:tcW w:w="3546" w:type="dxa"/>
          </w:tcPr>
          <w:p w:rsidR="009035F3" w:rsidRDefault="009035F3" w:rsidP="00803763">
            <w:pPr>
              <w:jc w:val="center"/>
              <w:rPr>
                <w:ins w:id="3220" w:author="Windows 用户" w:date="2017-10-24T00:23:00Z"/>
              </w:rPr>
            </w:pPr>
            <w:ins w:id="3221" w:author="Windows 用户" w:date="2017-10-24T00:23:00Z">
              <w:r>
                <w:rPr>
                  <w:rFonts w:hint="eastAsia"/>
                </w:rPr>
                <w:t>玩家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9035F3" w:rsidTr="00803763">
        <w:trPr>
          <w:trHeight w:val="342"/>
          <w:ins w:id="3222" w:author="Windows 用户" w:date="2017-10-24T00:23:00Z"/>
        </w:trPr>
        <w:tc>
          <w:tcPr>
            <w:tcW w:w="2411" w:type="dxa"/>
            <w:shd w:val="clear" w:color="auto" w:fill="8DB3E2" w:themeFill="text2" w:themeFillTint="66"/>
          </w:tcPr>
          <w:p w:rsidR="009035F3" w:rsidRDefault="009035F3" w:rsidP="00803763">
            <w:pPr>
              <w:ind w:firstLineChars="200" w:firstLine="420"/>
              <w:rPr>
                <w:ins w:id="3223" w:author="Windows 用户" w:date="2017-10-24T00:23:00Z"/>
              </w:rPr>
            </w:pPr>
          </w:p>
        </w:tc>
        <w:tc>
          <w:tcPr>
            <w:tcW w:w="2693" w:type="dxa"/>
          </w:tcPr>
          <w:p w:rsidR="009035F3" w:rsidRDefault="00803763" w:rsidP="00803763">
            <w:pPr>
              <w:jc w:val="center"/>
              <w:rPr>
                <w:ins w:id="3224" w:author="Windows 用户" w:date="2017-10-24T00:23:00Z"/>
              </w:rPr>
            </w:pPr>
            <w:ins w:id="3225" w:author="Code110" w:date="2017-10-31T22:37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9035F3" w:rsidRDefault="00803763" w:rsidP="00803763">
            <w:pPr>
              <w:jc w:val="center"/>
              <w:rPr>
                <w:ins w:id="3226" w:author="Code110" w:date="2017-10-31T22:37:00Z"/>
              </w:rPr>
            </w:pPr>
            <w:ins w:id="3227" w:author="Code110" w:date="2017-10-31T22:37:00Z">
              <w:r>
                <w:rPr>
                  <w:rFonts w:hint="eastAsia"/>
                </w:rPr>
                <w:t>准备</w:t>
              </w:r>
              <w:r>
                <w:t>游戏状态</w:t>
              </w:r>
              <w:r>
                <w:rPr>
                  <w:rFonts w:hint="eastAsia"/>
                </w:rPr>
                <w:t>:</w:t>
              </w:r>
            </w:ins>
          </w:p>
          <w:p w:rsidR="00803763" w:rsidRPr="00803763" w:rsidRDefault="00803763" w:rsidP="00803763">
            <w:pPr>
              <w:jc w:val="center"/>
              <w:rPr>
                <w:ins w:id="3228" w:author="Windows 用户" w:date="2017-10-24T00:23:00Z"/>
              </w:rPr>
            </w:pPr>
            <w:ins w:id="3229" w:author="Code110" w:date="2017-10-31T22:37:00Z">
              <w:r>
                <w:t>1</w:t>
              </w:r>
              <w:r>
                <w:rPr>
                  <w:rFonts w:hint="eastAsia"/>
                </w:rPr>
                <w:t>准备</w:t>
              </w:r>
              <w:r>
                <w:br/>
                <w:t>2</w:t>
              </w:r>
              <w:r>
                <w:rPr>
                  <w:rFonts w:hint="eastAsia"/>
                </w:rPr>
                <w:t>未</w:t>
              </w:r>
              <w:r>
                <w:t>准备</w:t>
              </w:r>
            </w:ins>
          </w:p>
        </w:tc>
      </w:tr>
    </w:tbl>
    <w:p w:rsidR="00607E11" w:rsidRDefault="00607E11" w:rsidP="004D4067">
      <w:pPr>
        <w:rPr>
          <w:ins w:id="3230" w:author="Windows 用户" w:date="2017-10-24T00:29:00Z"/>
        </w:rPr>
      </w:pPr>
    </w:p>
    <w:p w:rsidR="0029680E" w:rsidRDefault="0029680E" w:rsidP="004D4067">
      <w:pPr>
        <w:rPr>
          <w:ins w:id="3231" w:author="Windows 用户" w:date="2017-10-24T00:29:00Z"/>
        </w:rPr>
      </w:pPr>
    </w:p>
    <w:p w:rsidR="0029680E" w:rsidRDefault="0029680E" w:rsidP="0029680E">
      <w:pPr>
        <w:pStyle w:val="3"/>
        <w:spacing w:after="0"/>
        <w:rPr>
          <w:ins w:id="3232" w:author="Windows 用户" w:date="2017-10-24T00:29:00Z"/>
        </w:rPr>
      </w:pPr>
      <w:ins w:id="3233" w:author="Windows 用户" w:date="2017-10-24T00:29:00Z">
        <w:r>
          <w:t>8</w:t>
        </w:r>
        <w:r>
          <w:rPr>
            <w:rFonts w:hint="eastAsia"/>
          </w:rPr>
          <w:t>0</w:t>
        </w:r>
        <w:r>
          <w:t>9 S</w:t>
        </w:r>
        <w:r>
          <w:rPr>
            <w:rFonts w:hint="eastAsia"/>
          </w:rPr>
          <w:t>erver</w:t>
        </w:r>
        <w:r>
          <w:rPr>
            <w:rFonts w:hint="eastAsia"/>
          </w:rPr>
          <w:t>玩家准备游戏</w:t>
        </w:r>
      </w:ins>
      <w:ins w:id="3234" w:author="Windows 用户" w:date="2017-10-24T00:30:00Z">
        <w:r>
          <w:rPr>
            <w:rFonts w:hint="eastAsia"/>
          </w:rPr>
          <w:t>返回</w: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Tr="00803763">
        <w:trPr>
          <w:trHeight w:val="342"/>
          <w:ins w:id="3235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36" w:author="Windows 用户" w:date="2017-10-24T00:29:00Z"/>
              </w:rPr>
            </w:pPr>
            <w:ins w:id="3237" w:author="Windows 用户" w:date="2017-10-24T00:29:00Z">
              <w:r>
                <w:t>protocol body</w:t>
              </w:r>
            </w:ins>
          </w:p>
        </w:tc>
        <w:tc>
          <w:tcPr>
            <w:tcW w:w="2693" w:type="dxa"/>
          </w:tcPr>
          <w:p w:rsidR="0029680E" w:rsidRDefault="0029680E" w:rsidP="00803763">
            <w:pPr>
              <w:jc w:val="center"/>
              <w:rPr>
                <w:ins w:id="3238" w:author="Windows 用户" w:date="2017-10-24T00:29:00Z"/>
              </w:rPr>
            </w:pPr>
            <w:ins w:id="3239" w:author="Windows 用户" w:date="2017-10-24T00:30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29680E">
            <w:pPr>
              <w:rPr>
                <w:ins w:id="3240" w:author="Windows 用户" w:date="2017-10-24T00:30:00Z"/>
              </w:rPr>
              <w:pPrChange w:id="3241" w:author="Windows 用户" w:date="2017-10-24T00:31:00Z">
                <w:pPr>
                  <w:jc w:val="center"/>
                </w:pPr>
              </w:pPrChange>
            </w:pPr>
            <w:ins w:id="3242" w:author="Windows 用户" w:date="2017-10-24T00:30:00Z">
              <w:r>
                <w:rPr>
                  <w:rFonts w:hint="eastAsia"/>
                </w:rPr>
                <w:t>0:</w:t>
              </w:r>
              <w:r>
                <w:t xml:space="preserve"> </w:t>
              </w:r>
              <w:r>
                <w:t>成功</w:t>
              </w:r>
            </w:ins>
          </w:p>
          <w:p w:rsidR="0029680E" w:rsidRDefault="0029680E">
            <w:pPr>
              <w:rPr>
                <w:ins w:id="3243" w:author="Windows 用户" w:date="2017-10-24T00:30:00Z"/>
              </w:rPr>
              <w:pPrChange w:id="3244" w:author="Windows 用户" w:date="2017-10-24T00:31:00Z">
                <w:pPr>
                  <w:jc w:val="center"/>
                </w:pPr>
              </w:pPrChange>
            </w:pPr>
            <w:ins w:id="3245" w:author="Windows 用户" w:date="2017-10-24T00:30:00Z">
              <w:r>
                <w:rPr>
                  <w:rFonts w:hint="eastAsia"/>
                </w:rPr>
                <w:t>1:</w:t>
              </w:r>
              <w:r>
                <w:t xml:space="preserve"> </w:t>
              </w:r>
              <w:r>
                <w:t>玩家不存在</w:t>
              </w:r>
            </w:ins>
          </w:p>
          <w:p w:rsidR="0029680E" w:rsidRDefault="0029680E">
            <w:pPr>
              <w:rPr>
                <w:ins w:id="3246" w:author="Windows 用户" w:date="2017-10-24T00:30:00Z"/>
              </w:rPr>
              <w:pPrChange w:id="3247" w:author="Windows 用户" w:date="2017-10-24T00:31:00Z">
                <w:pPr>
                  <w:jc w:val="center"/>
                </w:pPr>
              </w:pPrChange>
            </w:pPr>
            <w:ins w:id="3248" w:author="Windows 用户" w:date="2017-10-24T00:30:00Z">
              <w:r>
                <w:rPr>
                  <w:rFonts w:hint="eastAsia"/>
                </w:rPr>
                <w:t>2:</w:t>
              </w:r>
              <w:r>
                <w:t xml:space="preserve"> </w:t>
              </w:r>
              <w:r>
                <w:t>玩家不在房间中</w:t>
              </w:r>
            </w:ins>
          </w:p>
          <w:p w:rsidR="0029680E" w:rsidRDefault="0029680E">
            <w:pPr>
              <w:rPr>
                <w:ins w:id="3249" w:author="Windows 用户" w:date="2017-10-24T00:29:00Z"/>
              </w:rPr>
              <w:pPrChange w:id="3250" w:author="Windows 用户" w:date="2017-10-24T00:30:00Z">
                <w:pPr>
                  <w:jc w:val="center"/>
                </w:pPr>
              </w:pPrChange>
            </w:pPr>
            <w:ins w:id="3251" w:author="Windows 用户" w:date="2017-10-24T00:31:00Z">
              <w:r>
                <w:rPr>
                  <w:rFonts w:hint="eastAsia"/>
                </w:rPr>
                <w:t>3:</w:t>
              </w:r>
              <w:r>
                <w:t xml:space="preserve"> </w:t>
              </w:r>
              <w:r>
                <w:t>玩家不在线</w:t>
              </w:r>
            </w:ins>
            <w:ins w:id="3252" w:author="Code110" w:date="2017-10-31T22:41:00Z">
              <w:r w:rsidR="00444AA3">
                <w:br/>
              </w:r>
              <w:r w:rsidR="00444AA3">
                <w:rPr>
                  <w:rFonts w:hint="eastAsia"/>
                </w:rPr>
                <w:t>4:</w:t>
              </w:r>
              <w:r w:rsidR="00444AA3">
                <w:t xml:space="preserve"> </w:t>
              </w:r>
              <w:r w:rsidR="00444AA3">
                <w:t>游戏已开始</w:t>
              </w:r>
            </w:ins>
          </w:p>
        </w:tc>
      </w:tr>
      <w:tr w:rsidR="0029680E" w:rsidTr="00803763">
        <w:trPr>
          <w:trHeight w:val="342"/>
          <w:ins w:id="3253" w:author="Windows 用户" w:date="2017-10-24T00:29:00Z"/>
        </w:trPr>
        <w:tc>
          <w:tcPr>
            <w:tcW w:w="2411" w:type="dxa"/>
            <w:shd w:val="clear" w:color="auto" w:fill="8DB3E2" w:themeFill="text2" w:themeFillTint="66"/>
          </w:tcPr>
          <w:p w:rsidR="0029680E" w:rsidRDefault="0029680E" w:rsidP="00803763">
            <w:pPr>
              <w:ind w:firstLineChars="200" w:firstLine="420"/>
              <w:rPr>
                <w:ins w:id="3254" w:author="Windows 用户" w:date="2017-10-24T00:29:00Z"/>
              </w:rPr>
            </w:pPr>
          </w:p>
        </w:tc>
        <w:tc>
          <w:tcPr>
            <w:tcW w:w="2693" w:type="dxa"/>
          </w:tcPr>
          <w:p w:rsidR="0029680E" w:rsidRDefault="00803763" w:rsidP="00803763">
            <w:pPr>
              <w:jc w:val="center"/>
              <w:rPr>
                <w:ins w:id="3255" w:author="Windows 用户" w:date="2017-10-24T00:29:00Z"/>
              </w:rPr>
            </w:pPr>
            <w:ins w:id="3256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29680E" w:rsidRDefault="00803763" w:rsidP="00803763">
            <w:pPr>
              <w:jc w:val="center"/>
              <w:rPr>
                <w:ins w:id="3257" w:author="Windows 用户" w:date="2017-10-24T00:29:00Z"/>
              </w:rPr>
            </w:pPr>
            <w:ins w:id="3258" w:author="Code110" w:date="2017-10-31T22:38:00Z">
              <w:r>
                <w:rPr>
                  <w:rFonts w:hint="eastAsia"/>
                </w:rPr>
                <w:t>玩家</w:t>
              </w:r>
              <w:r>
                <w:t>位置</w:t>
              </w:r>
            </w:ins>
          </w:p>
        </w:tc>
      </w:tr>
      <w:tr w:rsidR="00803763" w:rsidTr="00803763">
        <w:trPr>
          <w:trHeight w:val="342"/>
          <w:ins w:id="3259" w:author="Code110" w:date="2017-10-31T22:38:00Z"/>
        </w:trPr>
        <w:tc>
          <w:tcPr>
            <w:tcW w:w="2411" w:type="dxa"/>
            <w:shd w:val="clear" w:color="auto" w:fill="8DB3E2" w:themeFill="text2" w:themeFillTint="66"/>
          </w:tcPr>
          <w:p w:rsidR="00803763" w:rsidRDefault="00803763" w:rsidP="00803763">
            <w:pPr>
              <w:ind w:firstLineChars="200" w:firstLine="420"/>
              <w:rPr>
                <w:ins w:id="3260" w:author="Code110" w:date="2017-10-31T22:38:00Z"/>
              </w:rPr>
            </w:pPr>
          </w:p>
        </w:tc>
        <w:tc>
          <w:tcPr>
            <w:tcW w:w="2693" w:type="dxa"/>
          </w:tcPr>
          <w:p w:rsidR="00803763" w:rsidRDefault="00803763" w:rsidP="00803763">
            <w:pPr>
              <w:jc w:val="center"/>
              <w:rPr>
                <w:ins w:id="3261" w:author="Code110" w:date="2017-10-31T22:38:00Z"/>
              </w:rPr>
            </w:pPr>
            <w:ins w:id="3262" w:author="Code110" w:date="2017-10-31T22:38:00Z">
              <w:r>
                <w:t>U</w:t>
              </w:r>
              <w:r>
                <w:rPr>
                  <w:rFonts w:hint="eastAsia"/>
                </w:rPr>
                <w:t>int</w:t>
              </w:r>
              <w:r>
                <w:t>8</w:t>
              </w:r>
            </w:ins>
          </w:p>
        </w:tc>
        <w:tc>
          <w:tcPr>
            <w:tcW w:w="3546" w:type="dxa"/>
          </w:tcPr>
          <w:p w:rsidR="00803763" w:rsidRDefault="00803763" w:rsidP="00803763">
            <w:pPr>
              <w:jc w:val="center"/>
              <w:rPr>
                <w:ins w:id="3263" w:author="Code110" w:date="2017-10-31T22:38:00Z"/>
              </w:rPr>
            </w:pPr>
            <w:ins w:id="3264" w:author="Code110" w:date="2017-10-31T22:38:00Z">
              <w:r>
                <w:rPr>
                  <w:rFonts w:hint="eastAsia"/>
                </w:rPr>
                <w:t>玩家</w:t>
              </w:r>
              <w:r>
                <w:t>准备状态</w:t>
              </w:r>
            </w:ins>
          </w:p>
        </w:tc>
      </w:tr>
    </w:tbl>
    <w:p w:rsidR="0029680E" w:rsidRDefault="0029680E" w:rsidP="0029680E">
      <w:pPr>
        <w:rPr>
          <w:ins w:id="3265" w:author="Windows 用户" w:date="2017-10-24T00:29:00Z"/>
        </w:rPr>
      </w:pPr>
    </w:p>
    <w:p w:rsidR="0029680E" w:rsidRDefault="0029680E" w:rsidP="004D4067">
      <w:pPr>
        <w:rPr>
          <w:ins w:id="3266" w:author="Windows 用户" w:date="2017-10-24T00:28:00Z"/>
        </w:rPr>
      </w:pPr>
    </w:p>
    <w:p w:rsidR="00D73BB6" w:rsidDel="00BD39BE" w:rsidRDefault="00D73BB6" w:rsidP="00D73BB6">
      <w:pPr>
        <w:pStyle w:val="3"/>
        <w:spacing w:after="0"/>
        <w:rPr>
          <w:ins w:id="3267" w:author="Windows 用户" w:date="2017-10-24T00:28:00Z"/>
          <w:del w:id="3268" w:author="Code110" w:date="2017-10-31T22:54:00Z"/>
        </w:rPr>
      </w:pPr>
      <w:ins w:id="3269" w:author="Windows 用户" w:date="2017-10-24T00:28:00Z">
        <w:del w:id="3270" w:author="Code110" w:date="2017-10-31T22:54:00Z">
          <w:r w:rsidDel="00BD39BE">
            <w:delText>810 S</w:delText>
          </w:r>
          <w:r w:rsidDel="00BD39BE">
            <w:rPr>
              <w:rFonts w:hint="eastAsia"/>
            </w:rPr>
            <w:delText>erver</w:delText>
          </w:r>
          <w:r w:rsidDel="00BD39BE">
            <w:rPr>
              <w:rFonts w:hint="eastAsia"/>
            </w:rPr>
            <w:delText>玩家取消准备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D73BB6" w:rsidDel="00BD39BE" w:rsidTr="00803763">
        <w:trPr>
          <w:trHeight w:val="342"/>
          <w:ins w:id="3271" w:author="Windows 用户" w:date="2017-10-24T00:28:00Z"/>
          <w:del w:id="3272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273" w:author="Windows 用户" w:date="2017-10-24T00:28:00Z"/>
                <w:del w:id="3274" w:author="Code110" w:date="2017-10-31T22:54:00Z"/>
              </w:rPr>
            </w:pPr>
            <w:ins w:id="3275" w:author="Windows 用户" w:date="2017-10-24T00:28:00Z">
              <w:del w:id="3276" w:author="Code110" w:date="2017-10-31T22:54:00Z">
                <w:r w:rsidDel="00BD39BE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277" w:author="Windows 用户" w:date="2017-10-24T00:28:00Z"/>
                <w:del w:id="3278" w:author="Code110" w:date="2017-10-31T22:54:00Z"/>
              </w:rPr>
            </w:pPr>
            <w:ins w:id="3279" w:author="Windows 用户" w:date="2017-10-24T00:28:00Z">
              <w:del w:id="3280" w:author="Code110" w:date="2017-10-31T22:54:00Z">
                <w:r w:rsidDel="00BD39BE">
                  <w:delText>Uint32</w:delText>
                </w:r>
              </w:del>
            </w:ins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281" w:author="Windows 用户" w:date="2017-10-24T00:28:00Z"/>
                <w:del w:id="3282" w:author="Code110" w:date="2017-10-31T22:54:00Z"/>
              </w:rPr>
            </w:pPr>
            <w:ins w:id="3283" w:author="Windows 用户" w:date="2017-10-24T00:28:00Z">
              <w:del w:id="3284" w:author="Code110" w:date="2017-10-31T22:54:00Z">
                <w:r w:rsidDel="00BD39BE">
                  <w:rPr>
                    <w:rFonts w:hint="eastAsia"/>
                  </w:rPr>
                  <w:delText>玩家</w:delText>
                </w:r>
                <w:r w:rsidDel="00BD39BE">
                  <w:rPr>
                    <w:rFonts w:hint="eastAsia"/>
                  </w:rPr>
                  <w:delText>ID</w:delText>
                </w:r>
              </w:del>
            </w:ins>
          </w:p>
        </w:tc>
      </w:tr>
      <w:tr w:rsidR="00D73BB6" w:rsidDel="00BD39BE" w:rsidTr="00803763">
        <w:trPr>
          <w:trHeight w:val="342"/>
          <w:ins w:id="3285" w:author="Windows 用户" w:date="2017-10-24T00:28:00Z"/>
          <w:del w:id="3286" w:author="Code110" w:date="2017-10-31T22:54:00Z"/>
        </w:trPr>
        <w:tc>
          <w:tcPr>
            <w:tcW w:w="2411" w:type="dxa"/>
            <w:shd w:val="clear" w:color="auto" w:fill="8DB3E2" w:themeFill="text2" w:themeFillTint="66"/>
          </w:tcPr>
          <w:p w:rsidR="00D73BB6" w:rsidDel="00BD39BE" w:rsidRDefault="00D73BB6" w:rsidP="00803763">
            <w:pPr>
              <w:ind w:firstLineChars="200" w:firstLine="420"/>
              <w:rPr>
                <w:ins w:id="3287" w:author="Windows 用户" w:date="2017-10-24T00:28:00Z"/>
                <w:del w:id="3288" w:author="Code110" w:date="2017-10-31T22:54:00Z"/>
              </w:rPr>
            </w:pPr>
          </w:p>
        </w:tc>
        <w:tc>
          <w:tcPr>
            <w:tcW w:w="2693" w:type="dxa"/>
          </w:tcPr>
          <w:p w:rsidR="00D73BB6" w:rsidDel="00BD39BE" w:rsidRDefault="00D73BB6" w:rsidP="00803763">
            <w:pPr>
              <w:jc w:val="center"/>
              <w:rPr>
                <w:ins w:id="3289" w:author="Windows 用户" w:date="2017-10-24T00:28:00Z"/>
                <w:del w:id="3290" w:author="Code110" w:date="2017-10-31T22:54:00Z"/>
              </w:rPr>
            </w:pPr>
          </w:p>
        </w:tc>
        <w:tc>
          <w:tcPr>
            <w:tcW w:w="3546" w:type="dxa"/>
          </w:tcPr>
          <w:p w:rsidR="00D73BB6" w:rsidDel="00BD39BE" w:rsidRDefault="00D73BB6" w:rsidP="00803763">
            <w:pPr>
              <w:jc w:val="center"/>
              <w:rPr>
                <w:ins w:id="3291" w:author="Windows 用户" w:date="2017-10-24T00:28:00Z"/>
                <w:del w:id="3292" w:author="Code110" w:date="2017-10-31T22:54:00Z"/>
              </w:rPr>
            </w:pPr>
          </w:p>
        </w:tc>
      </w:tr>
    </w:tbl>
    <w:p w:rsidR="00D73BB6" w:rsidRDefault="00D73BB6" w:rsidP="004D4067">
      <w:pPr>
        <w:rPr>
          <w:ins w:id="3293" w:author="Windows 用户" w:date="2017-10-24T00:31:00Z"/>
        </w:rPr>
      </w:pPr>
    </w:p>
    <w:p w:rsidR="0029680E" w:rsidDel="005670DC" w:rsidRDefault="0029680E" w:rsidP="0029680E">
      <w:pPr>
        <w:pStyle w:val="3"/>
        <w:spacing w:after="0"/>
        <w:rPr>
          <w:ins w:id="3294" w:author="Windows 用户" w:date="2017-10-24T00:31:00Z"/>
          <w:del w:id="3295" w:author="Code110" w:date="2017-10-31T22:41:00Z"/>
        </w:rPr>
      </w:pPr>
      <w:ins w:id="3296" w:author="Windows 用户" w:date="2017-10-24T00:31:00Z">
        <w:del w:id="3297" w:author="Code110" w:date="2017-10-31T22:41:00Z">
          <w:r w:rsidDel="005670DC">
            <w:delText>810 S</w:delText>
          </w:r>
          <w:r w:rsidDel="005670DC">
            <w:rPr>
              <w:rFonts w:hint="eastAsia"/>
            </w:rPr>
            <w:delText>erver</w:delText>
          </w:r>
          <w:r w:rsidDel="005670DC">
            <w:rPr>
              <w:rFonts w:hint="eastAsia"/>
            </w:rPr>
            <w:delText>玩家取消准备返回</w:delText>
          </w:r>
        </w:del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29680E" w:rsidDel="005670DC" w:rsidTr="00803763">
        <w:trPr>
          <w:trHeight w:val="342"/>
          <w:ins w:id="3298" w:author="Windows 用户" w:date="2017-10-24T00:31:00Z"/>
          <w:del w:id="3299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300" w:author="Windows 用户" w:date="2017-10-24T00:31:00Z"/>
                <w:del w:id="3301" w:author="Code110" w:date="2017-10-31T22:41:00Z"/>
              </w:rPr>
            </w:pPr>
            <w:ins w:id="3302" w:author="Windows 用户" w:date="2017-10-24T00:31:00Z">
              <w:del w:id="3303" w:author="Code110" w:date="2017-10-31T22:41:00Z">
                <w:r w:rsidDel="005670DC">
                  <w:delText>protocol body</w:delText>
                </w:r>
              </w:del>
            </w:ins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304" w:author="Windows 用户" w:date="2017-10-24T00:31:00Z"/>
                <w:del w:id="3305" w:author="Code110" w:date="2017-10-31T22:41:00Z"/>
              </w:rPr>
            </w:pPr>
            <w:ins w:id="3306" w:author="Windows 用户" w:date="2017-10-24T00:31:00Z">
              <w:del w:id="3307" w:author="Code110" w:date="2017-10-31T22:41:00Z">
                <w:r w:rsidDel="005670DC">
                  <w:delText>Uint8</w:delText>
                </w:r>
              </w:del>
            </w:ins>
          </w:p>
        </w:tc>
        <w:tc>
          <w:tcPr>
            <w:tcW w:w="3546" w:type="dxa"/>
          </w:tcPr>
          <w:p w:rsidR="0029680E" w:rsidDel="005670DC" w:rsidRDefault="0029680E">
            <w:pPr>
              <w:rPr>
                <w:ins w:id="3308" w:author="Windows 用户" w:date="2017-10-24T00:31:00Z"/>
                <w:del w:id="3309" w:author="Code110" w:date="2017-10-31T22:41:00Z"/>
              </w:rPr>
              <w:pPrChange w:id="3310" w:author="Windows 用户" w:date="2017-10-24T00:31:00Z">
                <w:pPr>
                  <w:jc w:val="center"/>
                </w:pPr>
              </w:pPrChange>
            </w:pPr>
            <w:ins w:id="3311" w:author="Windows 用户" w:date="2017-10-24T00:31:00Z">
              <w:del w:id="3312" w:author="Code110" w:date="2017-10-31T22:41:00Z">
                <w:r w:rsidDel="005670DC">
                  <w:rPr>
                    <w:rFonts w:hint="eastAsia"/>
                  </w:rPr>
                  <w:delText>0:</w:delText>
                </w:r>
                <w:r w:rsidDel="005670DC">
                  <w:rPr>
                    <w:rFonts w:hint="eastAsia"/>
                  </w:rPr>
                  <w:delText>成功</w:delText>
                </w:r>
              </w:del>
            </w:ins>
          </w:p>
          <w:p w:rsidR="0029680E" w:rsidDel="005670DC" w:rsidRDefault="0029680E">
            <w:pPr>
              <w:rPr>
                <w:ins w:id="3313" w:author="Windows 用户" w:date="2017-10-24T00:31:00Z"/>
                <w:del w:id="3314" w:author="Code110" w:date="2017-10-31T22:41:00Z"/>
              </w:rPr>
              <w:pPrChange w:id="3315" w:author="Windows 用户" w:date="2017-10-24T00:31:00Z">
                <w:pPr>
                  <w:jc w:val="center"/>
                </w:pPr>
              </w:pPrChange>
            </w:pPr>
            <w:ins w:id="3316" w:author="Windows 用户" w:date="2017-10-24T00:31:00Z">
              <w:del w:id="3317" w:author="Code110" w:date="2017-10-31T22:41:00Z">
                <w:r w:rsidDel="005670DC">
                  <w:rPr>
                    <w:rFonts w:hint="eastAsia"/>
                  </w:rPr>
                  <w:delText>1: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玩家不存在</w:delText>
                </w:r>
              </w:del>
            </w:ins>
          </w:p>
          <w:p w:rsidR="0029680E" w:rsidDel="005670DC" w:rsidRDefault="0029680E">
            <w:pPr>
              <w:rPr>
                <w:ins w:id="3318" w:author="Windows 用户" w:date="2017-10-24T00:31:00Z"/>
                <w:del w:id="3319" w:author="Code110" w:date="2017-10-31T22:41:00Z"/>
              </w:rPr>
              <w:pPrChange w:id="3320" w:author="Windows 用户" w:date="2017-10-24T00:31:00Z">
                <w:pPr>
                  <w:jc w:val="center"/>
                </w:pPr>
              </w:pPrChange>
            </w:pPr>
            <w:ins w:id="3321" w:author="Windows 用户" w:date="2017-10-24T00:31:00Z">
              <w:del w:id="3322" w:author="Code110" w:date="2017-10-31T22:41:00Z">
                <w:r w:rsidDel="005670DC">
                  <w:rPr>
                    <w:rFonts w:hint="eastAsia"/>
                  </w:rPr>
                  <w:delText>2: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玩家不在房间中</w:delText>
                </w:r>
              </w:del>
            </w:ins>
          </w:p>
          <w:p w:rsidR="0029680E" w:rsidDel="005670DC" w:rsidRDefault="0029680E">
            <w:pPr>
              <w:rPr>
                <w:ins w:id="3323" w:author="Windows 用户" w:date="2017-10-24T00:31:00Z"/>
                <w:del w:id="3324" w:author="Code110" w:date="2017-10-31T22:41:00Z"/>
              </w:rPr>
              <w:pPrChange w:id="3325" w:author="Windows 用户" w:date="2017-10-24T00:31:00Z">
                <w:pPr>
                  <w:jc w:val="center"/>
                </w:pPr>
              </w:pPrChange>
            </w:pPr>
            <w:ins w:id="3326" w:author="Windows 用户" w:date="2017-10-24T00:31:00Z">
              <w:del w:id="3327" w:author="Code110" w:date="2017-10-31T22:41:00Z">
                <w:r w:rsidDel="005670DC">
                  <w:rPr>
                    <w:rFonts w:hint="eastAsia"/>
                  </w:rPr>
                  <w:delText>3:</w:delText>
                </w:r>
                <w:r w:rsidDel="005670DC">
                  <w:delText xml:space="preserve"> </w:delText>
                </w:r>
                <w:r w:rsidDel="005670DC">
                  <w:rPr>
                    <w:rFonts w:hint="eastAsia"/>
                  </w:rPr>
                  <w:delText>玩家不在线</w:delText>
                </w:r>
              </w:del>
            </w:ins>
          </w:p>
          <w:p w:rsidR="0029680E" w:rsidDel="005670DC" w:rsidRDefault="0029680E">
            <w:pPr>
              <w:rPr>
                <w:ins w:id="3328" w:author="Windows 用户" w:date="2017-10-24T00:31:00Z"/>
                <w:del w:id="3329" w:author="Code110" w:date="2017-10-31T22:41:00Z"/>
              </w:rPr>
              <w:pPrChange w:id="3330" w:author="Windows 用户" w:date="2017-10-24T00:31:00Z">
                <w:pPr>
                  <w:jc w:val="center"/>
                </w:pPr>
              </w:pPrChange>
            </w:pPr>
            <w:ins w:id="3331" w:author="Windows 用户" w:date="2017-10-24T00:31:00Z">
              <w:del w:id="3332" w:author="Code110" w:date="2017-10-31T22:41:00Z">
                <w:r w:rsidDel="005670DC">
                  <w:rPr>
                    <w:rFonts w:hint="eastAsia"/>
                  </w:rPr>
                  <w:delText>4:</w:delText>
                </w:r>
                <w:r w:rsidDel="005670DC">
                  <w:delText xml:space="preserve"> </w:delText>
                </w:r>
              </w:del>
            </w:ins>
            <w:ins w:id="3333" w:author="Windows 用户" w:date="2017-10-24T00:32:00Z">
              <w:del w:id="3334" w:author="Code110" w:date="2017-10-31T22:41:00Z">
                <w:r w:rsidDel="005670DC">
                  <w:delText>游戏已开始</w:delText>
                </w:r>
              </w:del>
            </w:ins>
          </w:p>
        </w:tc>
      </w:tr>
      <w:tr w:rsidR="0029680E" w:rsidDel="005670DC" w:rsidTr="00803763">
        <w:trPr>
          <w:trHeight w:val="342"/>
          <w:ins w:id="3335" w:author="Windows 用户" w:date="2017-10-24T00:31:00Z"/>
          <w:del w:id="3336" w:author="Code110" w:date="2017-10-31T22:41:00Z"/>
        </w:trPr>
        <w:tc>
          <w:tcPr>
            <w:tcW w:w="2411" w:type="dxa"/>
            <w:shd w:val="clear" w:color="auto" w:fill="8DB3E2" w:themeFill="text2" w:themeFillTint="66"/>
          </w:tcPr>
          <w:p w:rsidR="0029680E" w:rsidDel="005670DC" w:rsidRDefault="0029680E" w:rsidP="00803763">
            <w:pPr>
              <w:ind w:firstLineChars="200" w:firstLine="420"/>
              <w:rPr>
                <w:ins w:id="3337" w:author="Windows 用户" w:date="2017-10-24T00:31:00Z"/>
                <w:del w:id="3338" w:author="Code110" w:date="2017-10-31T22:41:00Z"/>
              </w:rPr>
            </w:pPr>
          </w:p>
        </w:tc>
        <w:tc>
          <w:tcPr>
            <w:tcW w:w="2693" w:type="dxa"/>
          </w:tcPr>
          <w:p w:rsidR="0029680E" w:rsidDel="005670DC" w:rsidRDefault="0029680E" w:rsidP="00803763">
            <w:pPr>
              <w:jc w:val="center"/>
              <w:rPr>
                <w:ins w:id="3339" w:author="Windows 用户" w:date="2017-10-24T00:31:00Z"/>
                <w:del w:id="3340" w:author="Code110" w:date="2017-10-31T22:41:00Z"/>
              </w:rPr>
            </w:pPr>
          </w:p>
        </w:tc>
        <w:tc>
          <w:tcPr>
            <w:tcW w:w="3546" w:type="dxa"/>
          </w:tcPr>
          <w:p w:rsidR="0029680E" w:rsidDel="005670DC" w:rsidRDefault="0029680E" w:rsidP="00803763">
            <w:pPr>
              <w:jc w:val="center"/>
              <w:rPr>
                <w:ins w:id="3341" w:author="Windows 用户" w:date="2017-10-24T00:31:00Z"/>
                <w:del w:id="3342" w:author="Code110" w:date="2017-10-31T22:41:00Z"/>
              </w:rPr>
            </w:pPr>
          </w:p>
        </w:tc>
      </w:tr>
    </w:tbl>
    <w:p w:rsidR="0029680E" w:rsidRPr="00BE5623" w:rsidRDefault="0029680E" w:rsidP="004D4067">
      <w:pPr>
        <w:rPr>
          <w:ins w:id="3343" w:author="Windows 用户" w:date="2017-10-18T01:18:00Z"/>
        </w:rPr>
      </w:pPr>
    </w:p>
    <w:bookmarkStart w:id="3344" w:name="_MON_1569797431"/>
    <w:bookmarkEnd w:id="3344"/>
    <w:p w:rsidR="004D4067" w:rsidRDefault="008915AB" w:rsidP="004D4067">
      <w:pPr>
        <w:pStyle w:val="3"/>
        <w:spacing w:after="0"/>
        <w:rPr>
          <w:ins w:id="3345" w:author="Windows 用户" w:date="2017-10-18T01:19:00Z"/>
        </w:rPr>
      </w:pPr>
      <w:ins w:id="3346" w:author="Windows 用户" w:date="2017-10-18T02:03:00Z">
        <w:r>
          <w:object w:dxaOrig="8660" w:dyaOrig="130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in;height:654.75pt" o:ole="">
              <v:imagedata r:id="rId9" o:title=""/>
            </v:shape>
            <o:OLEObject Type="Embed" ProgID="Word.Document.12" ShapeID="_x0000_i1025" DrawAspect="Content" ObjectID="_1571149950" r:id="rId10">
              <o:FieldCodes>\s</o:FieldCodes>
            </o:OLEObject>
          </w:object>
        </w:r>
      </w:ins>
    </w:p>
    <w:tbl>
      <w:tblPr>
        <w:tblStyle w:val="ab"/>
        <w:tblW w:w="86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693"/>
        <w:gridCol w:w="3546"/>
      </w:tblGrid>
      <w:tr w:rsidR="004D4067" w:rsidRPr="0075787E" w:rsidTr="00A5244F">
        <w:trPr>
          <w:trHeight w:val="342"/>
          <w:ins w:id="3347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348" w:author="Windows 用户" w:date="2017-10-18T01:19:00Z"/>
              </w:rPr>
            </w:pPr>
            <w:ins w:id="3349" w:author="Windows 用户" w:date="2017-10-18T01:19:00Z">
              <w:r>
                <w:lastRenderedPageBreak/>
                <w:t>protocol body</w:t>
              </w:r>
            </w:ins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350" w:author="Windows 用户" w:date="2017-10-18T01:19:00Z"/>
              </w:rPr>
            </w:pPr>
            <w:ins w:id="3351" w:author="Windows 用户" w:date="2017-10-18T01:19:00Z">
              <w:r>
                <w:t>U</w:t>
              </w:r>
              <w:r>
                <w:rPr>
                  <w:rFonts w:hint="eastAsia"/>
                </w:rPr>
                <w:t>int32</w:t>
              </w:r>
            </w:ins>
          </w:p>
        </w:tc>
        <w:tc>
          <w:tcPr>
            <w:tcW w:w="3546" w:type="dxa"/>
          </w:tcPr>
          <w:p w:rsidR="004D4067" w:rsidRPr="00635306" w:rsidRDefault="00634840" w:rsidP="00A5244F">
            <w:pPr>
              <w:rPr>
                <w:ins w:id="3352" w:author="Windows 用户" w:date="2017-10-18T01:19:00Z"/>
              </w:rPr>
            </w:pPr>
            <w:ins w:id="3353" w:author="Windows 用户" w:date="2017-10-18T01:31:00Z">
              <w:r>
                <w:rPr>
                  <w:rFonts w:hint="eastAsia"/>
                </w:rPr>
                <w:t>账号</w:t>
              </w:r>
            </w:ins>
            <w:ins w:id="3354" w:author="Windows 用户" w:date="2017-10-18T01:19:00Z">
              <w:r w:rsidR="004D4067">
                <w:rPr>
                  <w:rFonts w:hint="eastAsia"/>
                </w:rPr>
                <w:t>ID</w:t>
              </w:r>
            </w:ins>
          </w:p>
        </w:tc>
      </w:tr>
      <w:tr w:rsidR="004D4067" w:rsidRPr="0075787E" w:rsidTr="00A5244F">
        <w:trPr>
          <w:trHeight w:val="342"/>
          <w:ins w:id="3355" w:author="Windows 用户" w:date="2017-10-18T01:19:00Z"/>
        </w:trPr>
        <w:tc>
          <w:tcPr>
            <w:tcW w:w="2411" w:type="dxa"/>
            <w:shd w:val="clear" w:color="auto" w:fill="8DB3E2" w:themeFill="text2" w:themeFillTint="66"/>
          </w:tcPr>
          <w:p w:rsidR="004D4067" w:rsidRDefault="004D4067" w:rsidP="00A5244F">
            <w:pPr>
              <w:ind w:firstLineChars="200" w:firstLine="420"/>
              <w:rPr>
                <w:ins w:id="3356" w:author="Windows 用户" w:date="2017-10-18T01:19:00Z"/>
              </w:rPr>
            </w:pPr>
          </w:p>
        </w:tc>
        <w:tc>
          <w:tcPr>
            <w:tcW w:w="2693" w:type="dxa"/>
          </w:tcPr>
          <w:p w:rsidR="004D4067" w:rsidRDefault="004D4067" w:rsidP="00A5244F">
            <w:pPr>
              <w:rPr>
                <w:ins w:id="3357" w:author="Windows 用户" w:date="2017-10-18T01:19:00Z"/>
              </w:rPr>
            </w:pPr>
          </w:p>
        </w:tc>
        <w:tc>
          <w:tcPr>
            <w:tcW w:w="3546" w:type="dxa"/>
          </w:tcPr>
          <w:p w:rsidR="004D4067" w:rsidRPr="005025EC" w:rsidRDefault="004D4067" w:rsidP="00A5244F">
            <w:pPr>
              <w:rPr>
                <w:ins w:id="3358" w:author="Windows 用户" w:date="2017-10-18T01:19:00Z"/>
              </w:rPr>
            </w:pPr>
          </w:p>
        </w:tc>
      </w:tr>
    </w:tbl>
    <w:p w:rsidR="004D4067" w:rsidRDefault="004D4067" w:rsidP="004D4067">
      <w:pPr>
        <w:rPr>
          <w:ins w:id="3359" w:author="Windows 用户" w:date="2017-10-18T01:19:00Z"/>
        </w:rPr>
      </w:pPr>
    </w:p>
    <w:p w:rsidR="004D4067" w:rsidRDefault="004D4067" w:rsidP="004D4067">
      <w:pPr>
        <w:rPr>
          <w:ins w:id="3360" w:author="Windows 用户" w:date="2017-10-18T01:19:00Z"/>
        </w:rPr>
      </w:pPr>
    </w:p>
    <w:p w:rsidR="004D4067" w:rsidRPr="00A42A92" w:rsidRDefault="004D4067"/>
    <w:sectPr w:rsidR="004D4067" w:rsidRPr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DAD" w:rsidRDefault="00376DAD" w:rsidP="00B11074">
      <w:r>
        <w:separator/>
      </w:r>
    </w:p>
  </w:endnote>
  <w:endnote w:type="continuationSeparator" w:id="0">
    <w:p w:rsidR="00376DAD" w:rsidRDefault="00376DAD" w:rsidP="00B1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DAD" w:rsidRDefault="00376DAD" w:rsidP="00B11074">
      <w:r>
        <w:separator/>
      </w:r>
    </w:p>
  </w:footnote>
  <w:footnote w:type="continuationSeparator" w:id="0">
    <w:p w:rsidR="00376DAD" w:rsidRDefault="00376DAD" w:rsidP="00B11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74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326C3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55B66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92B6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5B69E0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385EFE"/>
    <w:multiLevelType w:val="multilevel"/>
    <w:tmpl w:val="F4A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E6A5A"/>
    <w:multiLevelType w:val="hybridMultilevel"/>
    <w:tmpl w:val="444C7478"/>
    <w:lvl w:ilvl="0" w:tplc="99FE2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2E65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C297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5F054D"/>
    <w:multiLevelType w:val="hybridMultilevel"/>
    <w:tmpl w:val="DB46CD8C"/>
    <w:lvl w:ilvl="0" w:tplc="283AA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23749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5B6A1A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AC16B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455507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F75E36"/>
    <w:multiLevelType w:val="multilevel"/>
    <w:tmpl w:val="48F75E36"/>
    <w:lvl w:ilvl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1">
      <w:start w:val="1"/>
      <w:numFmt w:val="japaneseCounting"/>
      <w:lvlText w:val="%2."/>
      <w:lvlJc w:val="left"/>
      <w:pPr>
        <w:ind w:left="780" w:hanging="360"/>
      </w:pPr>
      <w:rPr>
        <w:rFonts w:hint="default"/>
      </w:rPr>
    </w:lvl>
    <w:lvl w:ilvl="2" w:tentative="1">
      <w:numFmt w:val="bullet"/>
      <w:lvlText w:val="◆"/>
      <w:lvlJc w:val="left"/>
      <w:pPr>
        <w:ind w:left="1200" w:hanging="360"/>
      </w:pPr>
      <w:rPr>
        <w:rFonts w:ascii="宋体" w:eastAsia="宋体" w:hAnsi="宋体" w:cstheme="majorBidi"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941BF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83371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1F10CB"/>
    <w:multiLevelType w:val="hybridMultilevel"/>
    <w:tmpl w:val="C832A860"/>
    <w:lvl w:ilvl="0" w:tplc="49C0D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F6638E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7677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1A19D2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8D7695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7F70BD"/>
    <w:multiLevelType w:val="hybridMultilevel"/>
    <w:tmpl w:val="B3820F16"/>
    <w:lvl w:ilvl="0" w:tplc="0409000F"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0"/>
  </w:num>
  <w:num w:numId="9">
    <w:abstractNumId w:val="7"/>
  </w:num>
  <w:num w:numId="10">
    <w:abstractNumId w:val="2"/>
  </w:num>
  <w:num w:numId="11">
    <w:abstractNumId w:val="20"/>
  </w:num>
  <w:num w:numId="12">
    <w:abstractNumId w:val="3"/>
  </w:num>
  <w:num w:numId="13">
    <w:abstractNumId w:val="15"/>
  </w:num>
  <w:num w:numId="14">
    <w:abstractNumId w:val="1"/>
  </w:num>
  <w:num w:numId="15">
    <w:abstractNumId w:val="16"/>
  </w:num>
  <w:num w:numId="16">
    <w:abstractNumId w:val="10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8"/>
  </w:num>
  <w:num w:numId="22">
    <w:abstractNumId w:val="22"/>
  </w:num>
  <w:num w:numId="2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rry">
    <w15:presenceInfo w15:providerId="None" w15:userId="Herry"/>
  </w15:person>
  <w15:person w15:author="huangchuan">
    <w15:presenceInfo w15:providerId="None" w15:userId="huangchuan"/>
  </w15:person>
  <w15:person w15:author="zhb">
    <w15:presenceInfo w15:providerId="None" w15:userId="zhb"/>
  </w15:person>
  <w15:person w15:author="Windows 用户">
    <w15:presenceInfo w15:providerId="None" w15:userId="Windows 用户"/>
  </w15:person>
  <w15:person w15:author="Code110">
    <w15:presenceInfo w15:providerId="None" w15:userId="Code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BB"/>
    <w:rsid w:val="00000458"/>
    <w:rsid w:val="00000929"/>
    <w:rsid w:val="00000AED"/>
    <w:rsid w:val="00000C84"/>
    <w:rsid w:val="00000DD3"/>
    <w:rsid w:val="00000E2A"/>
    <w:rsid w:val="0000163A"/>
    <w:rsid w:val="0000179E"/>
    <w:rsid w:val="000017E0"/>
    <w:rsid w:val="0000267E"/>
    <w:rsid w:val="00002965"/>
    <w:rsid w:val="000029A8"/>
    <w:rsid w:val="00003547"/>
    <w:rsid w:val="000042F6"/>
    <w:rsid w:val="000045C3"/>
    <w:rsid w:val="00004E78"/>
    <w:rsid w:val="000054F9"/>
    <w:rsid w:val="00005A4C"/>
    <w:rsid w:val="00005DE5"/>
    <w:rsid w:val="0000604C"/>
    <w:rsid w:val="00006D41"/>
    <w:rsid w:val="000075B6"/>
    <w:rsid w:val="000077C7"/>
    <w:rsid w:val="00007975"/>
    <w:rsid w:val="00007A37"/>
    <w:rsid w:val="00010215"/>
    <w:rsid w:val="00010839"/>
    <w:rsid w:val="00011F71"/>
    <w:rsid w:val="000129C4"/>
    <w:rsid w:val="000132E8"/>
    <w:rsid w:val="00013992"/>
    <w:rsid w:val="00013C90"/>
    <w:rsid w:val="00014E04"/>
    <w:rsid w:val="000152C0"/>
    <w:rsid w:val="00015A02"/>
    <w:rsid w:val="00015A67"/>
    <w:rsid w:val="00015C49"/>
    <w:rsid w:val="00015E8D"/>
    <w:rsid w:val="0001669D"/>
    <w:rsid w:val="00016746"/>
    <w:rsid w:val="00016770"/>
    <w:rsid w:val="000175A6"/>
    <w:rsid w:val="00017B87"/>
    <w:rsid w:val="00020395"/>
    <w:rsid w:val="00020486"/>
    <w:rsid w:val="00021502"/>
    <w:rsid w:val="00022C2D"/>
    <w:rsid w:val="000231EB"/>
    <w:rsid w:val="000238CD"/>
    <w:rsid w:val="000243B9"/>
    <w:rsid w:val="00024D40"/>
    <w:rsid w:val="0002500B"/>
    <w:rsid w:val="00025495"/>
    <w:rsid w:val="00025613"/>
    <w:rsid w:val="00025731"/>
    <w:rsid w:val="00025A46"/>
    <w:rsid w:val="00025D0F"/>
    <w:rsid w:val="00025E5E"/>
    <w:rsid w:val="00027172"/>
    <w:rsid w:val="0002757A"/>
    <w:rsid w:val="00027F09"/>
    <w:rsid w:val="00027F4D"/>
    <w:rsid w:val="000305B4"/>
    <w:rsid w:val="000306A7"/>
    <w:rsid w:val="00030703"/>
    <w:rsid w:val="00031073"/>
    <w:rsid w:val="00032517"/>
    <w:rsid w:val="0003357D"/>
    <w:rsid w:val="00033591"/>
    <w:rsid w:val="00033915"/>
    <w:rsid w:val="00033AD7"/>
    <w:rsid w:val="00033E50"/>
    <w:rsid w:val="00034BF9"/>
    <w:rsid w:val="00034DDC"/>
    <w:rsid w:val="00034F06"/>
    <w:rsid w:val="000350BE"/>
    <w:rsid w:val="00035204"/>
    <w:rsid w:val="00035EC1"/>
    <w:rsid w:val="0003632A"/>
    <w:rsid w:val="00036B90"/>
    <w:rsid w:val="00036FFC"/>
    <w:rsid w:val="00037354"/>
    <w:rsid w:val="00037481"/>
    <w:rsid w:val="000374BF"/>
    <w:rsid w:val="000403DA"/>
    <w:rsid w:val="00040A91"/>
    <w:rsid w:val="00040E89"/>
    <w:rsid w:val="000414F4"/>
    <w:rsid w:val="000415DF"/>
    <w:rsid w:val="00041997"/>
    <w:rsid w:val="00041AA7"/>
    <w:rsid w:val="0004202F"/>
    <w:rsid w:val="00043AF1"/>
    <w:rsid w:val="00045562"/>
    <w:rsid w:val="00045983"/>
    <w:rsid w:val="000476E5"/>
    <w:rsid w:val="00047749"/>
    <w:rsid w:val="00047CC8"/>
    <w:rsid w:val="000501F7"/>
    <w:rsid w:val="00050324"/>
    <w:rsid w:val="0005065E"/>
    <w:rsid w:val="00050891"/>
    <w:rsid w:val="000509BE"/>
    <w:rsid w:val="00051562"/>
    <w:rsid w:val="00051CC0"/>
    <w:rsid w:val="0005290C"/>
    <w:rsid w:val="00052A5D"/>
    <w:rsid w:val="00053D1B"/>
    <w:rsid w:val="0005673F"/>
    <w:rsid w:val="0005687F"/>
    <w:rsid w:val="00056B69"/>
    <w:rsid w:val="00057434"/>
    <w:rsid w:val="00057A92"/>
    <w:rsid w:val="000602F4"/>
    <w:rsid w:val="00060722"/>
    <w:rsid w:val="00060FBB"/>
    <w:rsid w:val="00061028"/>
    <w:rsid w:val="0006164E"/>
    <w:rsid w:val="000618AB"/>
    <w:rsid w:val="000627E4"/>
    <w:rsid w:val="00062BF2"/>
    <w:rsid w:val="00062BFF"/>
    <w:rsid w:val="000637E1"/>
    <w:rsid w:val="00063BF1"/>
    <w:rsid w:val="000647E0"/>
    <w:rsid w:val="00065862"/>
    <w:rsid w:val="00065BF5"/>
    <w:rsid w:val="000662A1"/>
    <w:rsid w:val="0006649C"/>
    <w:rsid w:val="00066B12"/>
    <w:rsid w:val="000670E8"/>
    <w:rsid w:val="00067795"/>
    <w:rsid w:val="00067B65"/>
    <w:rsid w:val="0007006E"/>
    <w:rsid w:val="00070080"/>
    <w:rsid w:val="0007023B"/>
    <w:rsid w:val="000706A6"/>
    <w:rsid w:val="000711E4"/>
    <w:rsid w:val="00071F65"/>
    <w:rsid w:val="000720DA"/>
    <w:rsid w:val="00072207"/>
    <w:rsid w:val="00072628"/>
    <w:rsid w:val="000727C9"/>
    <w:rsid w:val="00072B7F"/>
    <w:rsid w:val="0007494A"/>
    <w:rsid w:val="0007525C"/>
    <w:rsid w:val="00075344"/>
    <w:rsid w:val="000756A0"/>
    <w:rsid w:val="000756FF"/>
    <w:rsid w:val="0007625D"/>
    <w:rsid w:val="0007799A"/>
    <w:rsid w:val="00077ED3"/>
    <w:rsid w:val="00080C33"/>
    <w:rsid w:val="00080E58"/>
    <w:rsid w:val="00081116"/>
    <w:rsid w:val="000811F7"/>
    <w:rsid w:val="00081A98"/>
    <w:rsid w:val="00081B8A"/>
    <w:rsid w:val="00082384"/>
    <w:rsid w:val="000828A9"/>
    <w:rsid w:val="00082A89"/>
    <w:rsid w:val="00083A92"/>
    <w:rsid w:val="00083E69"/>
    <w:rsid w:val="00083EEE"/>
    <w:rsid w:val="00084540"/>
    <w:rsid w:val="0008496F"/>
    <w:rsid w:val="000857CB"/>
    <w:rsid w:val="00085A9D"/>
    <w:rsid w:val="00085CE3"/>
    <w:rsid w:val="00086847"/>
    <w:rsid w:val="0008741E"/>
    <w:rsid w:val="00087C16"/>
    <w:rsid w:val="0009032F"/>
    <w:rsid w:val="00090584"/>
    <w:rsid w:val="00090EF2"/>
    <w:rsid w:val="00090F1F"/>
    <w:rsid w:val="00091D97"/>
    <w:rsid w:val="00092BFC"/>
    <w:rsid w:val="00094C87"/>
    <w:rsid w:val="00095400"/>
    <w:rsid w:val="0009609A"/>
    <w:rsid w:val="000965F0"/>
    <w:rsid w:val="00097219"/>
    <w:rsid w:val="00097471"/>
    <w:rsid w:val="00097677"/>
    <w:rsid w:val="0009769C"/>
    <w:rsid w:val="000A098F"/>
    <w:rsid w:val="000A09A7"/>
    <w:rsid w:val="000A1162"/>
    <w:rsid w:val="000A1314"/>
    <w:rsid w:val="000A206F"/>
    <w:rsid w:val="000A2E33"/>
    <w:rsid w:val="000A37A1"/>
    <w:rsid w:val="000A4385"/>
    <w:rsid w:val="000A4F2A"/>
    <w:rsid w:val="000A5049"/>
    <w:rsid w:val="000A5AA2"/>
    <w:rsid w:val="000A5D46"/>
    <w:rsid w:val="000A5F11"/>
    <w:rsid w:val="000A650E"/>
    <w:rsid w:val="000A663E"/>
    <w:rsid w:val="000A693B"/>
    <w:rsid w:val="000A6EC0"/>
    <w:rsid w:val="000A769E"/>
    <w:rsid w:val="000B04DB"/>
    <w:rsid w:val="000B05CD"/>
    <w:rsid w:val="000B07FE"/>
    <w:rsid w:val="000B0B81"/>
    <w:rsid w:val="000B0CDD"/>
    <w:rsid w:val="000B24E4"/>
    <w:rsid w:val="000B25F9"/>
    <w:rsid w:val="000B307B"/>
    <w:rsid w:val="000B307F"/>
    <w:rsid w:val="000B33ED"/>
    <w:rsid w:val="000B414E"/>
    <w:rsid w:val="000B423F"/>
    <w:rsid w:val="000B4453"/>
    <w:rsid w:val="000B4E4F"/>
    <w:rsid w:val="000B4F17"/>
    <w:rsid w:val="000B57A6"/>
    <w:rsid w:val="000B5AC4"/>
    <w:rsid w:val="000B6002"/>
    <w:rsid w:val="000B660B"/>
    <w:rsid w:val="000B718A"/>
    <w:rsid w:val="000B72C2"/>
    <w:rsid w:val="000C074D"/>
    <w:rsid w:val="000C07EC"/>
    <w:rsid w:val="000C1975"/>
    <w:rsid w:val="000C2A1A"/>
    <w:rsid w:val="000C2DE7"/>
    <w:rsid w:val="000C2DEE"/>
    <w:rsid w:val="000C3182"/>
    <w:rsid w:val="000C38CC"/>
    <w:rsid w:val="000C4154"/>
    <w:rsid w:val="000C4517"/>
    <w:rsid w:val="000C469D"/>
    <w:rsid w:val="000C4863"/>
    <w:rsid w:val="000C4B0C"/>
    <w:rsid w:val="000C5CC1"/>
    <w:rsid w:val="000C6468"/>
    <w:rsid w:val="000C6543"/>
    <w:rsid w:val="000C66DB"/>
    <w:rsid w:val="000C69E9"/>
    <w:rsid w:val="000C6D36"/>
    <w:rsid w:val="000C7605"/>
    <w:rsid w:val="000C792F"/>
    <w:rsid w:val="000D029B"/>
    <w:rsid w:val="000D1307"/>
    <w:rsid w:val="000D18E2"/>
    <w:rsid w:val="000D1E79"/>
    <w:rsid w:val="000D2231"/>
    <w:rsid w:val="000D241F"/>
    <w:rsid w:val="000D3660"/>
    <w:rsid w:val="000D36C3"/>
    <w:rsid w:val="000D489A"/>
    <w:rsid w:val="000D4B80"/>
    <w:rsid w:val="000D4FD7"/>
    <w:rsid w:val="000D5397"/>
    <w:rsid w:val="000D5813"/>
    <w:rsid w:val="000D5A18"/>
    <w:rsid w:val="000D6CC6"/>
    <w:rsid w:val="000D7B75"/>
    <w:rsid w:val="000E057A"/>
    <w:rsid w:val="000E0A18"/>
    <w:rsid w:val="000E0FCA"/>
    <w:rsid w:val="000E1119"/>
    <w:rsid w:val="000E1608"/>
    <w:rsid w:val="000E1C1B"/>
    <w:rsid w:val="000E2410"/>
    <w:rsid w:val="000E26CF"/>
    <w:rsid w:val="000E2E9F"/>
    <w:rsid w:val="000E3C09"/>
    <w:rsid w:val="000E3CA4"/>
    <w:rsid w:val="000E3D44"/>
    <w:rsid w:val="000E3E7D"/>
    <w:rsid w:val="000E5158"/>
    <w:rsid w:val="000E565A"/>
    <w:rsid w:val="000E57C5"/>
    <w:rsid w:val="000E7021"/>
    <w:rsid w:val="000E7487"/>
    <w:rsid w:val="000E75D2"/>
    <w:rsid w:val="000E7ABC"/>
    <w:rsid w:val="000E7ACB"/>
    <w:rsid w:val="000E7C7F"/>
    <w:rsid w:val="000F0084"/>
    <w:rsid w:val="000F06D2"/>
    <w:rsid w:val="000F07BC"/>
    <w:rsid w:val="000F0C60"/>
    <w:rsid w:val="000F1B42"/>
    <w:rsid w:val="000F1EB2"/>
    <w:rsid w:val="000F255D"/>
    <w:rsid w:val="000F2832"/>
    <w:rsid w:val="000F29D3"/>
    <w:rsid w:val="000F35C3"/>
    <w:rsid w:val="000F38FB"/>
    <w:rsid w:val="000F3A94"/>
    <w:rsid w:val="000F3AB4"/>
    <w:rsid w:val="000F3C1F"/>
    <w:rsid w:val="000F40D6"/>
    <w:rsid w:val="000F438D"/>
    <w:rsid w:val="000F4879"/>
    <w:rsid w:val="000F497D"/>
    <w:rsid w:val="000F49DF"/>
    <w:rsid w:val="000F4A6A"/>
    <w:rsid w:val="000F4A84"/>
    <w:rsid w:val="000F4C81"/>
    <w:rsid w:val="000F4E2D"/>
    <w:rsid w:val="000F51F0"/>
    <w:rsid w:val="000F526C"/>
    <w:rsid w:val="000F557E"/>
    <w:rsid w:val="000F674B"/>
    <w:rsid w:val="000F6839"/>
    <w:rsid w:val="000F6CC7"/>
    <w:rsid w:val="000F7333"/>
    <w:rsid w:val="000F7DD1"/>
    <w:rsid w:val="000F7F69"/>
    <w:rsid w:val="0010234B"/>
    <w:rsid w:val="001024FB"/>
    <w:rsid w:val="00102990"/>
    <w:rsid w:val="00102E0F"/>
    <w:rsid w:val="001035BA"/>
    <w:rsid w:val="00103A5A"/>
    <w:rsid w:val="00103D7C"/>
    <w:rsid w:val="00103E42"/>
    <w:rsid w:val="00103EE5"/>
    <w:rsid w:val="00104EA5"/>
    <w:rsid w:val="00106229"/>
    <w:rsid w:val="001107DA"/>
    <w:rsid w:val="00110833"/>
    <w:rsid w:val="00110C16"/>
    <w:rsid w:val="00110C61"/>
    <w:rsid w:val="00111AF4"/>
    <w:rsid w:val="00111EAA"/>
    <w:rsid w:val="0011206C"/>
    <w:rsid w:val="00112679"/>
    <w:rsid w:val="001131FB"/>
    <w:rsid w:val="001132D6"/>
    <w:rsid w:val="00113FB9"/>
    <w:rsid w:val="00114150"/>
    <w:rsid w:val="00114F19"/>
    <w:rsid w:val="001154DF"/>
    <w:rsid w:val="00115A67"/>
    <w:rsid w:val="00115D78"/>
    <w:rsid w:val="00116191"/>
    <w:rsid w:val="00117123"/>
    <w:rsid w:val="00117827"/>
    <w:rsid w:val="00117A16"/>
    <w:rsid w:val="00117B54"/>
    <w:rsid w:val="001201A1"/>
    <w:rsid w:val="0012032E"/>
    <w:rsid w:val="00120CB1"/>
    <w:rsid w:val="00121460"/>
    <w:rsid w:val="0012170A"/>
    <w:rsid w:val="00121A6F"/>
    <w:rsid w:val="00121F98"/>
    <w:rsid w:val="00123A89"/>
    <w:rsid w:val="00124679"/>
    <w:rsid w:val="001258A1"/>
    <w:rsid w:val="00125DD7"/>
    <w:rsid w:val="001264AB"/>
    <w:rsid w:val="00126560"/>
    <w:rsid w:val="00126D08"/>
    <w:rsid w:val="001272FB"/>
    <w:rsid w:val="00127F01"/>
    <w:rsid w:val="00130056"/>
    <w:rsid w:val="001306F7"/>
    <w:rsid w:val="0013077C"/>
    <w:rsid w:val="00131363"/>
    <w:rsid w:val="00131A3A"/>
    <w:rsid w:val="00131E79"/>
    <w:rsid w:val="00132049"/>
    <w:rsid w:val="00132191"/>
    <w:rsid w:val="001324CB"/>
    <w:rsid w:val="00133299"/>
    <w:rsid w:val="00134BF2"/>
    <w:rsid w:val="00135210"/>
    <w:rsid w:val="00135EAF"/>
    <w:rsid w:val="001365DA"/>
    <w:rsid w:val="00136979"/>
    <w:rsid w:val="001369BE"/>
    <w:rsid w:val="00136FCE"/>
    <w:rsid w:val="001376FC"/>
    <w:rsid w:val="0013773D"/>
    <w:rsid w:val="00137AD4"/>
    <w:rsid w:val="0014028C"/>
    <w:rsid w:val="001407CF"/>
    <w:rsid w:val="00141182"/>
    <w:rsid w:val="001414BE"/>
    <w:rsid w:val="001418E8"/>
    <w:rsid w:val="00141A79"/>
    <w:rsid w:val="001425A7"/>
    <w:rsid w:val="00143627"/>
    <w:rsid w:val="00143F79"/>
    <w:rsid w:val="001440F9"/>
    <w:rsid w:val="001441AE"/>
    <w:rsid w:val="001443BD"/>
    <w:rsid w:val="00144C54"/>
    <w:rsid w:val="00144E3B"/>
    <w:rsid w:val="00144E6F"/>
    <w:rsid w:val="00145706"/>
    <w:rsid w:val="001459B0"/>
    <w:rsid w:val="00145C46"/>
    <w:rsid w:val="00146C65"/>
    <w:rsid w:val="00147193"/>
    <w:rsid w:val="00147930"/>
    <w:rsid w:val="00147D52"/>
    <w:rsid w:val="00147EEA"/>
    <w:rsid w:val="001501E7"/>
    <w:rsid w:val="001505A9"/>
    <w:rsid w:val="00150A4B"/>
    <w:rsid w:val="00150C0E"/>
    <w:rsid w:val="00151925"/>
    <w:rsid w:val="00151C0F"/>
    <w:rsid w:val="00151EA4"/>
    <w:rsid w:val="0015207B"/>
    <w:rsid w:val="001526C2"/>
    <w:rsid w:val="00152B42"/>
    <w:rsid w:val="00152B72"/>
    <w:rsid w:val="00153282"/>
    <w:rsid w:val="001539E6"/>
    <w:rsid w:val="00153EB4"/>
    <w:rsid w:val="001540DA"/>
    <w:rsid w:val="00155B60"/>
    <w:rsid w:val="00155C9B"/>
    <w:rsid w:val="00155E8D"/>
    <w:rsid w:val="00156074"/>
    <w:rsid w:val="0015609D"/>
    <w:rsid w:val="0015646F"/>
    <w:rsid w:val="0015725C"/>
    <w:rsid w:val="00157C54"/>
    <w:rsid w:val="00160227"/>
    <w:rsid w:val="001603E2"/>
    <w:rsid w:val="001605C8"/>
    <w:rsid w:val="00160708"/>
    <w:rsid w:val="00161045"/>
    <w:rsid w:val="00161185"/>
    <w:rsid w:val="00161473"/>
    <w:rsid w:val="001619FA"/>
    <w:rsid w:val="00161C43"/>
    <w:rsid w:val="00161E24"/>
    <w:rsid w:val="001628E4"/>
    <w:rsid w:val="00163B7F"/>
    <w:rsid w:val="00164CF9"/>
    <w:rsid w:val="00164E15"/>
    <w:rsid w:val="001652FF"/>
    <w:rsid w:val="00165C58"/>
    <w:rsid w:val="001660AC"/>
    <w:rsid w:val="0016621F"/>
    <w:rsid w:val="001664BE"/>
    <w:rsid w:val="00166968"/>
    <w:rsid w:val="001672DF"/>
    <w:rsid w:val="00167611"/>
    <w:rsid w:val="001677A8"/>
    <w:rsid w:val="00170364"/>
    <w:rsid w:val="0017064F"/>
    <w:rsid w:val="00170EB2"/>
    <w:rsid w:val="001715C7"/>
    <w:rsid w:val="00171639"/>
    <w:rsid w:val="001716C9"/>
    <w:rsid w:val="00172B16"/>
    <w:rsid w:val="00173796"/>
    <w:rsid w:val="00173993"/>
    <w:rsid w:val="0017406F"/>
    <w:rsid w:val="001745F4"/>
    <w:rsid w:val="0017464A"/>
    <w:rsid w:val="00174AE1"/>
    <w:rsid w:val="00174DC8"/>
    <w:rsid w:val="00175182"/>
    <w:rsid w:val="0017533F"/>
    <w:rsid w:val="00175C40"/>
    <w:rsid w:val="001772B0"/>
    <w:rsid w:val="001776AE"/>
    <w:rsid w:val="00180065"/>
    <w:rsid w:val="001804F5"/>
    <w:rsid w:val="00180D65"/>
    <w:rsid w:val="00180F1C"/>
    <w:rsid w:val="00180F1E"/>
    <w:rsid w:val="00181142"/>
    <w:rsid w:val="001813D1"/>
    <w:rsid w:val="00181E44"/>
    <w:rsid w:val="00181F11"/>
    <w:rsid w:val="00183EE7"/>
    <w:rsid w:val="001840CC"/>
    <w:rsid w:val="00184138"/>
    <w:rsid w:val="0018419A"/>
    <w:rsid w:val="001850F7"/>
    <w:rsid w:val="00185DF9"/>
    <w:rsid w:val="00185E75"/>
    <w:rsid w:val="0018623E"/>
    <w:rsid w:val="001868B8"/>
    <w:rsid w:val="00186A69"/>
    <w:rsid w:val="001873DF"/>
    <w:rsid w:val="001875DD"/>
    <w:rsid w:val="00187F27"/>
    <w:rsid w:val="0019076F"/>
    <w:rsid w:val="001909BD"/>
    <w:rsid w:val="00190FA1"/>
    <w:rsid w:val="001911A3"/>
    <w:rsid w:val="0019156A"/>
    <w:rsid w:val="001916AB"/>
    <w:rsid w:val="00191C46"/>
    <w:rsid w:val="0019215E"/>
    <w:rsid w:val="00192454"/>
    <w:rsid w:val="001927C0"/>
    <w:rsid w:val="0019283A"/>
    <w:rsid w:val="00193266"/>
    <w:rsid w:val="0019339F"/>
    <w:rsid w:val="0019356D"/>
    <w:rsid w:val="0019447A"/>
    <w:rsid w:val="00194DEC"/>
    <w:rsid w:val="00195210"/>
    <w:rsid w:val="001957A8"/>
    <w:rsid w:val="001962F9"/>
    <w:rsid w:val="00196C5F"/>
    <w:rsid w:val="00196FFE"/>
    <w:rsid w:val="001971C2"/>
    <w:rsid w:val="001975A1"/>
    <w:rsid w:val="00197694"/>
    <w:rsid w:val="00197B05"/>
    <w:rsid w:val="00197D00"/>
    <w:rsid w:val="001A0576"/>
    <w:rsid w:val="001A1254"/>
    <w:rsid w:val="001A13B6"/>
    <w:rsid w:val="001A14A3"/>
    <w:rsid w:val="001A22E2"/>
    <w:rsid w:val="001A37AD"/>
    <w:rsid w:val="001A3910"/>
    <w:rsid w:val="001A4534"/>
    <w:rsid w:val="001A5042"/>
    <w:rsid w:val="001A580A"/>
    <w:rsid w:val="001A623E"/>
    <w:rsid w:val="001A671B"/>
    <w:rsid w:val="001A6793"/>
    <w:rsid w:val="001A6897"/>
    <w:rsid w:val="001A735D"/>
    <w:rsid w:val="001A7D30"/>
    <w:rsid w:val="001B08AD"/>
    <w:rsid w:val="001B1DA5"/>
    <w:rsid w:val="001B20C3"/>
    <w:rsid w:val="001B2B14"/>
    <w:rsid w:val="001B3433"/>
    <w:rsid w:val="001B3906"/>
    <w:rsid w:val="001B4211"/>
    <w:rsid w:val="001B54E4"/>
    <w:rsid w:val="001B613A"/>
    <w:rsid w:val="001B6A99"/>
    <w:rsid w:val="001B6E7B"/>
    <w:rsid w:val="001B740B"/>
    <w:rsid w:val="001B7FDE"/>
    <w:rsid w:val="001C01A7"/>
    <w:rsid w:val="001C0282"/>
    <w:rsid w:val="001C02AC"/>
    <w:rsid w:val="001C0C0D"/>
    <w:rsid w:val="001C137F"/>
    <w:rsid w:val="001C1C44"/>
    <w:rsid w:val="001C1EF3"/>
    <w:rsid w:val="001C20AC"/>
    <w:rsid w:val="001C3E57"/>
    <w:rsid w:val="001C40DF"/>
    <w:rsid w:val="001C4A62"/>
    <w:rsid w:val="001C4D54"/>
    <w:rsid w:val="001C5757"/>
    <w:rsid w:val="001C6040"/>
    <w:rsid w:val="001C632C"/>
    <w:rsid w:val="001C6345"/>
    <w:rsid w:val="001C681F"/>
    <w:rsid w:val="001C6A90"/>
    <w:rsid w:val="001C7875"/>
    <w:rsid w:val="001D0483"/>
    <w:rsid w:val="001D0A96"/>
    <w:rsid w:val="001D0F57"/>
    <w:rsid w:val="001D100C"/>
    <w:rsid w:val="001D1016"/>
    <w:rsid w:val="001D1F92"/>
    <w:rsid w:val="001D23AE"/>
    <w:rsid w:val="001D2654"/>
    <w:rsid w:val="001D27C2"/>
    <w:rsid w:val="001D2812"/>
    <w:rsid w:val="001D2C63"/>
    <w:rsid w:val="001D340D"/>
    <w:rsid w:val="001D3803"/>
    <w:rsid w:val="001D469F"/>
    <w:rsid w:val="001D4C72"/>
    <w:rsid w:val="001D4E70"/>
    <w:rsid w:val="001D5A07"/>
    <w:rsid w:val="001D5A78"/>
    <w:rsid w:val="001D5CCC"/>
    <w:rsid w:val="001D6363"/>
    <w:rsid w:val="001D6B28"/>
    <w:rsid w:val="001D760A"/>
    <w:rsid w:val="001D76A4"/>
    <w:rsid w:val="001D76DB"/>
    <w:rsid w:val="001E063C"/>
    <w:rsid w:val="001E074E"/>
    <w:rsid w:val="001E0984"/>
    <w:rsid w:val="001E0C33"/>
    <w:rsid w:val="001E0D33"/>
    <w:rsid w:val="001E0EFF"/>
    <w:rsid w:val="001E13C7"/>
    <w:rsid w:val="001E13F1"/>
    <w:rsid w:val="001E1A7F"/>
    <w:rsid w:val="001E1F0A"/>
    <w:rsid w:val="001E2223"/>
    <w:rsid w:val="001E2BF5"/>
    <w:rsid w:val="001E34F9"/>
    <w:rsid w:val="001E3730"/>
    <w:rsid w:val="001E3D21"/>
    <w:rsid w:val="001E40C2"/>
    <w:rsid w:val="001E412B"/>
    <w:rsid w:val="001E4B2A"/>
    <w:rsid w:val="001E545A"/>
    <w:rsid w:val="001E575E"/>
    <w:rsid w:val="001E5A4F"/>
    <w:rsid w:val="001E6539"/>
    <w:rsid w:val="001E6B23"/>
    <w:rsid w:val="001E7687"/>
    <w:rsid w:val="001E76B6"/>
    <w:rsid w:val="001E7D66"/>
    <w:rsid w:val="001F0B33"/>
    <w:rsid w:val="001F141B"/>
    <w:rsid w:val="001F16DD"/>
    <w:rsid w:val="001F203C"/>
    <w:rsid w:val="001F21D3"/>
    <w:rsid w:val="001F2B3F"/>
    <w:rsid w:val="001F30F1"/>
    <w:rsid w:val="001F331A"/>
    <w:rsid w:val="001F342C"/>
    <w:rsid w:val="001F3CDD"/>
    <w:rsid w:val="001F42D5"/>
    <w:rsid w:val="001F51A2"/>
    <w:rsid w:val="001F5642"/>
    <w:rsid w:val="001F5DEB"/>
    <w:rsid w:val="001F5EF2"/>
    <w:rsid w:val="001F64B9"/>
    <w:rsid w:val="001F64EA"/>
    <w:rsid w:val="001F665E"/>
    <w:rsid w:val="001F686E"/>
    <w:rsid w:val="001F6EF2"/>
    <w:rsid w:val="001F7694"/>
    <w:rsid w:val="001F7B51"/>
    <w:rsid w:val="00200553"/>
    <w:rsid w:val="00200753"/>
    <w:rsid w:val="00200A01"/>
    <w:rsid w:val="00200F1B"/>
    <w:rsid w:val="002010A1"/>
    <w:rsid w:val="0020133F"/>
    <w:rsid w:val="00201638"/>
    <w:rsid w:val="0020169A"/>
    <w:rsid w:val="00201C8A"/>
    <w:rsid w:val="002028E7"/>
    <w:rsid w:val="00202962"/>
    <w:rsid w:val="00204E12"/>
    <w:rsid w:val="00204EFC"/>
    <w:rsid w:val="0020514D"/>
    <w:rsid w:val="0020551E"/>
    <w:rsid w:val="002063A2"/>
    <w:rsid w:val="00206A7E"/>
    <w:rsid w:val="00206D97"/>
    <w:rsid w:val="002072DC"/>
    <w:rsid w:val="00207536"/>
    <w:rsid w:val="0021052A"/>
    <w:rsid w:val="00210805"/>
    <w:rsid w:val="00210D03"/>
    <w:rsid w:val="00211097"/>
    <w:rsid w:val="00211197"/>
    <w:rsid w:val="00211638"/>
    <w:rsid w:val="00211910"/>
    <w:rsid w:val="00211978"/>
    <w:rsid w:val="00211F47"/>
    <w:rsid w:val="00212420"/>
    <w:rsid w:val="0021247C"/>
    <w:rsid w:val="002127BD"/>
    <w:rsid w:val="00212872"/>
    <w:rsid w:val="00212D4A"/>
    <w:rsid w:val="00213081"/>
    <w:rsid w:val="00214768"/>
    <w:rsid w:val="002148ED"/>
    <w:rsid w:val="0021575D"/>
    <w:rsid w:val="002157B4"/>
    <w:rsid w:val="00215C05"/>
    <w:rsid w:val="002160AB"/>
    <w:rsid w:val="002177BC"/>
    <w:rsid w:val="00217BD3"/>
    <w:rsid w:val="00217D46"/>
    <w:rsid w:val="00217D5B"/>
    <w:rsid w:val="00217F76"/>
    <w:rsid w:val="002201C9"/>
    <w:rsid w:val="00220F68"/>
    <w:rsid w:val="00221416"/>
    <w:rsid w:val="00221610"/>
    <w:rsid w:val="00221626"/>
    <w:rsid w:val="002219B3"/>
    <w:rsid w:val="002219FF"/>
    <w:rsid w:val="00222325"/>
    <w:rsid w:val="0022256A"/>
    <w:rsid w:val="00222811"/>
    <w:rsid w:val="00222F16"/>
    <w:rsid w:val="0022309E"/>
    <w:rsid w:val="0022318F"/>
    <w:rsid w:val="0022334A"/>
    <w:rsid w:val="00223713"/>
    <w:rsid w:val="00223BA2"/>
    <w:rsid w:val="0022443A"/>
    <w:rsid w:val="0022458D"/>
    <w:rsid w:val="0022466C"/>
    <w:rsid w:val="002258CD"/>
    <w:rsid w:val="00226A66"/>
    <w:rsid w:val="00226D96"/>
    <w:rsid w:val="0022718C"/>
    <w:rsid w:val="002272BB"/>
    <w:rsid w:val="00227E47"/>
    <w:rsid w:val="002302CC"/>
    <w:rsid w:val="002306F2"/>
    <w:rsid w:val="002309E5"/>
    <w:rsid w:val="00230D43"/>
    <w:rsid w:val="00231718"/>
    <w:rsid w:val="00231AA5"/>
    <w:rsid w:val="00231B28"/>
    <w:rsid w:val="00231C23"/>
    <w:rsid w:val="00231F78"/>
    <w:rsid w:val="00232082"/>
    <w:rsid w:val="00233C5A"/>
    <w:rsid w:val="00234217"/>
    <w:rsid w:val="00234C0A"/>
    <w:rsid w:val="00234C5A"/>
    <w:rsid w:val="002351E4"/>
    <w:rsid w:val="00235D59"/>
    <w:rsid w:val="00236217"/>
    <w:rsid w:val="002365FC"/>
    <w:rsid w:val="002367E4"/>
    <w:rsid w:val="0023742D"/>
    <w:rsid w:val="0023765D"/>
    <w:rsid w:val="0023780A"/>
    <w:rsid w:val="002401E9"/>
    <w:rsid w:val="00240BC9"/>
    <w:rsid w:val="00241356"/>
    <w:rsid w:val="00241E6D"/>
    <w:rsid w:val="002425AE"/>
    <w:rsid w:val="0024336D"/>
    <w:rsid w:val="00243517"/>
    <w:rsid w:val="002437B0"/>
    <w:rsid w:val="002438BC"/>
    <w:rsid w:val="00243A7F"/>
    <w:rsid w:val="0024437B"/>
    <w:rsid w:val="002443B5"/>
    <w:rsid w:val="00244978"/>
    <w:rsid w:val="00244FD3"/>
    <w:rsid w:val="00245489"/>
    <w:rsid w:val="00246054"/>
    <w:rsid w:val="002460E6"/>
    <w:rsid w:val="00246558"/>
    <w:rsid w:val="00246A11"/>
    <w:rsid w:val="00246D20"/>
    <w:rsid w:val="00246D49"/>
    <w:rsid w:val="0024714A"/>
    <w:rsid w:val="0024740F"/>
    <w:rsid w:val="002474C1"/>
    <w:rsid w:val="002478C4"/>
    <w:rsid w:val="00247959"/>
    <w:rsid w:val="00247D2A"/>
    <w:rsid w:val="00247EB8"/>
    <w:rsid w:val="002509B7"/>
    <w:rsid w:val="0025103B"/>
    <w:rsid w:val="002511BC"/>
    <w:rsid w:val="00251254"/>
    <w:rsid w:val="0025139F"/>
    <w:rsid w:val="00251753"/>
    <w:rsid w:val="00252D9C"/>
    <w:rsid w:val="00253090"/>
    <w:rsid w:val="00253828"/>
    <w:rsid w:val="00253945"/>
    <w:rsid w:val="00253BB2"/>
    <w:rsid w:val="00253D73"/>
    <w:rsid w:val="002549B5"/>
    <w:rsid w:val="00254B73"/>
    <w:rsid w:val="00255283"/>
    <w:rsid w:val="002557B6"/>
    <w:rsid w:val="00255AE9"/>
    <w:rsid w:val="00255D3E"/>
    <w:rsid w:val="002565BB"/>
    <w:rsid w:val="0025688E"/>
    <w:rsid w:val="00256C41"/>
    <w:rsid w:val="002571CE"/>
    <w:rsid w:val="002571D9"/>
    <w:rsid w:val="002572B3"/>
    <w:rsid w:val="00257321"/>
    <w:rsid w:val="00257987"/>
    <w:rsid w:val="00260449"/>
    <w:rsid w:val="0026057F"/>
    <w:rsid w:val="002609B3"/>
    <w:rsid w:val="0026111D"/>
    <w:rsid w:val="0026149D"/>
    <w:rsid w:val="00261A46"/>
    <w:rsid w:val="00261F9D"/>
    <w:rsid w:val="00261FC6"/>
    <w:rsid w:val="002623CB"/>
    <w:rsid w:val="00262C63"/>
    <w:rsid w:val="002637A9"/>
    <w:rsid w:val="00263BA5"/>
    <w:rsid w:val="002642E5"/>
    <w:rsid w:val="00264611"/>
    <w:rsid w:val="00264F39"/>
    <w:rsid w:val="00265542"/>
    <w:rsid w:val="00265A85"/>
    <w:rsid w:val="00265CF5"/>
    <w:rsid w:val="00267936"/>
    <w:rsid w:val="00267E2F"/>
    <w:rsid w:val="00270BC4"/>
    <w:rsid w:val="00270DF8"/>
    <w:rsid w:val="002711CD"/>
    <w:rsid w:val="002721A2"/>
    <w:rsid w:val="0027243F"/>
    <w:rsid w:val="0027348E"/>
    <w:rsid w:val="00273A23"/>
    <w:rsid w:val="00273A97"/>
    <w:rsid w:val="00273AF3"/>
    <w:rsid w:val="00273B0A"/>
    <w:rsid w:val="00273CEC"/>
    <w:rsid w:val="0027449C"/>
    <w:rsid w:val="0027498C"/>
    <w:rsid w:val="0027517A"/>
    <w:rsid w:val="00275275"/>
    <w:rsid w:val="002755C2"/>
    <w:rsid w:val="00276125"/>
    <w:rsid w:val="00276199"/>
    <w:rsid w:val="00276877"/>
    <w:rsid w:val="00276909"/>
    <w:rsid w:val="00277815"/>
    <w:rsid w:val="002779D1"/>
    <w:rsid w:val="002779E3"/>
    <w:rsid w:val="00277CBC"/>
    <w:rsid w:val="00277D90"/>
    <w:rsid w:val="0028041F"/>
    <w:rsid w:val="00280831"/>
    <w:rsid w:val="002809D5"/>
    <w:rsid w:val="0028186F"/>
    <w:rsid w:val="002821D6"/>
    <w:rsid w:val="0028251B"/>
    <w:rsid w:val="00282AD7"/>
    <w:rsid w:val="0028311E"/>
    <w:rsid w:val="00283775"/>
    <w:rsid w:val="0028384B"/>
    <w:rsid w:val="00284509"/>
    <w:rsid w:val="002845B8"/>
    <w:rsid w:val="00284D06"/>
    <w:rsid w:val="0028534A"/>
    <w:rsid w:val="00285462"/>
    <w:rsid w:val="0028568D"/>
    <w:rsid w:val="002856AB"/>
    <w:rsid w:val="002856FD"/>
    <w:rsid w:val="00285A00"/>
    <w:rsid w:val="00285A23"/>
    <w:rsid w:val="00285E82"/>
    <w:rsid w:val="00286831"/>
    <w:rsid w:val="00287271"/>
    <w:rsid w:val="00287469"/>
    <w:rsid w:val="00290135"/>
    <w:rsid w:val="002918BD"/>
    <w:rsid w:val="00291FAC"/>
    <w:rsid w:val="00292C17"/>
    <w:rsid w:val="00292FF9"/>
    <w:rsid w:val="002931B0"/>
    <w:rsid w:val="00293EF9"/>
    <w:rsid w:val="00295685"/>
    <w:rsid w:val="002957CF"/>
    <w:rsid w:val="0029680E"/>
    <w:rsid w:val="0029686C"/>
    <w:rsid w:val="00297B72"/>
    <w:rsid w:val="00297DC5"/>
    <w:rsid w:val="00297F5A"/>
    <w:rsid w:val="002A0612"/>
    <w:rsid w:val="002A0A53"/>
    <w:rsid w:val="002A106C"/>
    <w:rsid w:val="002A10A1"/>
    <w:rsid w:val="002A154E"/>
    <w:rsid w:val="002A22DA"/>
    <w:rsid w:val="002A378E"/>
    <w:rsid w:val="002A42F7"/>
    <w:rsid w:val="002A4356"/>
    <w:rsid w:val="002A4494"/>
    <w:rsid w:val="002A48A6"/>
    <w:rsid w:val="002A59BC"/>
    <w:rsid w:val="002A5DAF"/>
    <w:rsid w:val="002A69F6"/>
    <w:rsid w:val="002A6E2C"/>
    <w:rsid w:val="002A770C"/>
    <w:rsid w:val="002B07FB"/>
    <w:rsid w:val="002B159F"/>
    <w:rsid w:val="002B17BD"/>
    <w:rsid w:val="002B1939"/>
    <w:rsid w:val="002B1AE7"/>
    <w:rsid w:val="002B1B0A"/>
    <w:rsid w:val="002B1B27"/>
    <w:rsid w:val="002B2F88"/>
    <w:rsid w:val="002B316C"/>
    <w:rsid w:val="002B3B87"/>
    <w:rsid w:val="002B3D9D"/>
    <w:rsid w:val="002B3E13"/>
    <w:rsid w:val="002B3FC3"/>
    <w:rsid w:val="002B6BAE"/>
    <w:rsid w:val="002B6F27"/>
    <w:rsid w:val="002B74CE"/>
    <w:rsid w:val="002B782A"/>
    <w:rsid w:val="002B7F16"/>
    <w:rsid w:val="002C02D9"/>
    <w:rsid w:val="002C0F4D"/>
    <w:rsid w:val="002C2C16"/>
    <w:rsid w:val="002C329D"/>
    <w:rsid w:val="002C3DD8"/>
    <w:rsid w:val="002C42ED"/>
    <w:rsid w:val="002C43AF"/>
    <w:rsid w:val="002C4E55"/>
    <w:rsid w:val="002C5C20"/>
    <w:rsid w:val="002C5DC1"/>
    <w:rsid w:val="002C6150"/>
    <w:rsid w:val="002C6971"/>
    <w:rsid w:val="002C6B78"/>
    <w:rsid w:val="002C6BFA"/>
    <w:rsid w:val="002C6F3A"/>
    <w:rsid w:val="002C7286"/>
    <w:rsid w:val="002C72FD"/>
    <w:rsid w:val="002C7444"/>
    <w:rsid w:val="002C7E25"/>
    <w:rsid w:val="002D0682"/>
    <w:rsid w:val="002D0D55"/>
    <w:rsid w:val="002D0EFD"/>
    <w:rsid w:val="002D1338"/>
    <w:rsid w:val="002D153D"/>
    <w:rsid w:val="002D2CF9"/>
    <w:rsid w:val="002D2E9F"/>
    <w:rsid w:val="002D374C"/>
    <w:rsid w:val="002D3762"/>
    <w:rsid w:val="002D37FA"/>
    <w:rsid w:val="002D3E2F"/>
    <w:rsid w:val="002D47F8"/>
    <w:rsid w:val="002D4ACE"/>
    <w:rsid w:val="002D5FB0"/>
    <w:rsid w:val="002D6B7C"/>
    <w:rsid w:val="002D6B81"/>
    <w:rsid w:val="002D6E61"/>
    <w:rsid w:val="002D79AC"/>
    <w:rsid w:val="002D7C6B"/>
    <w:rsid w:val="002E00E2"/>
    <w:rsid w:val="002E0C81"/>
    <w:rsid w:val="002E0CCD"/>
    <w:rsid w:val="002E164D"/>
    <w:rsid w:val="002E17C4"/>
    <w:rsid w:val="002E3A53"/>
    <w:rsid w:val="002E3BC6"/>
    <w:rsid w:val="002E4146"/>
    <w:rsid w:val="002E4DC9"/>
    <w:rsid w:val="002E4FB8"/>
    <w:rsid w:val="002E5411"/>
    <w:rsid w:val="002E5B27"/>
    <w:rsid w:val="002E6C18"/>
    <w:rsid w:val="002E6CBA"/>
    <w:rsid w:val="002E6D49"/>
    <w:rsid w:val="002E6EB6"/>
    <w:rsid w:val="002E7206"/>
    <w:rsid w:val="002F0206"/>
    <w:rsid w:val="002F02CC"/>
    <w:rsid w:val="002F08BE"/>
    <w:rsid w:val="002F093B"/>
    <w:rsid w:val="002F1233"/>
    <w:rsid w:val="002F1258"/>
    <w:rsid w:val="002F12DB"/>
    <w:rsid w:val="002F16F3"/>
    <w:rsid w:val="002F17DE"/>
    <w:rsid w:val="002F1B07"/>
    <w:rsid w:val="002F1C70"/>
    <w:rsid w:val="002F41DD"/>
    <w:rsid w:val="002F458C"/>
    <w:rsid w:val="002F4621"/>
    <w:rsid w:val="002F5553"/>
    <w:rsid w:val="002F5847"/>
    <w:rsid w:val="002F6378"/>
    <w:rsid w:val="002F65C5"/>
    <w:rsid w:val="002F6BC2"/>
    <w:rsid w:val="002F73E6"/>
    <w:rsid w:val="002F74CC"/>
    <w:rsid w:val="002F7BD3"/>
    <w:rsid w:val="0030042F"/>
    <w:rsid w:val="0030080A"/>
    <w:rsid w:val="00300F39"/>
    <w:rsid w:val="00300F59"/>
    <w:rsid w:val="003011C2"/>
    <w:rsid w:val="00302FF2"/>
    <w:rsid w:val="00303820"/>
    <w:rsid w:val="003039A5"/>
    <w:rsid w:val="003039F2"/>
    <w:rsid w:val="00303AF5"/>
    <w:rsid w:val="003042A8"/>
    <w:rsid w:val="00304495"/>
    <w:rsid w:val="00304514"/>
    <w:rsid w:val="00304F37"/>
    <w:rsid w:val="00305023"/>
    <w:rsid w:val="00305CBE"/>
    <w:rsid w:val="00305DF9"/>
    <w:rsid w:val="00307189"/>
    <w:rsid w:val="003076FB"/>
    <w:rsid w:val="00310270"/>
    <w:rsid w:val="00310996"/>
    <w:rsid w:val="003109C1"/>
    <w:rsid w:val="00310AAB"/>
    <w:rsid w:val="0031100B"/>
    <w:rsid w:val="00311167"/>
    <w:rsid w:val="003119F4"/>
    <w:rsid w:val="00311DA9"/>
    <w:rsid w:val="00311ED4"/>
    <w:rsid w:val="00312126"/>
    <w:rsid w:val="003136D4"/>
    <w:rsid w:val="00313781"/>
    <w:rsid w:val="00313D8A"/>
    <w:rsid w:val="003140F3"/>
    <w:rsid w:val="00314130"/>
    <w:rsid w:val="0031416B"/>
    <w:rsid w:val="003148D3"/>
    <w:rsid w:val="00314C5E"/>
    <w:rsid w:val="00314D75"/>
    <w:rsid w:val="00315DC3"/>
    <w:rsid w:val="0031666F"/>
    <w:rsid w:val="003167C2"/>
    <w:rsid w:val="00316C26"/>
    <w:rsid w:val="003171AA"/>
    <w:rsid w:val="0031736D"/>
    <w:rsid w:val="003209D6"/>
    <w:rsid w:val="00321022"/>
    <w:rsid w:val="00321AA8"/>
    <w:rsid w:val="003227F4"/>
    <w:rsid w:val="00322BD2"/>
    <w:rsid w:val="00322D10"/>
    <w:rsid w:val="003237A5"/>
    <w:rsid w:val="003242E6"/>
    <w:rsid w:val="00324A69"/>
    <w:rsid w:val="00324C43"/>
    <w:rsid w:val="00325EAF"/>
    <w:rsid w:val="003264AC"/>
    <w:rsid w:val="00326F65"/>
    <w:rsid w:val="0032731D"/>
    <w:rsid w:val="0032757D"/>
    <w:rsid w:val="00327A7C"/>
    <w:rsid w:val="003300EB"/>
    <w:rsid w:val="00330797"/>
    <w:rsid w:val="00331F88"/>
    <w:rsid w:val="003328A7"/>
    <w:rsid w:val="00332A77"/>
    <w:rsid w:val="00332BDD"/>
    <w:rsid w:val="00334FA2"/>
    <w:rsid w:val="003353AA"/>
    <w:rsid w:val="003354F8"/>
    <w:rsid w:val="00335CE1"/>
    <w:rsid w:val="00335D40"/>
    <w:rsid w:val="00335FC3"/>
    <w:rsid w:val="00336407"/>
    <w:rsid w:val="00336B38"/>
    <w:rsid w:val="00336E13"/>
    <w:rsid w:val="0034018E"/>
    <w:rsid w:val="00340C0B"/>
    <w:rsid w:val="00341074"/>
    <w:rsid w:val="00341C57"/>
    <w:rsid w:val="00341CC0"/>
    <w:rsid w:val="00341DA9"/>
    <w:rsid w:val="003424FE"/>
    <w:rsid w:val="003428A9"/>
    <w:rsid w:val="003429B2"/>
    <w:rsid w:val="00342BAF"/>
    <w:rsid w:val="00342F4B"/>
    <w:rsid w:val="00343359"/>
    <w:rsid w:val="00343D93"/>
    <w:rsid w:val="0034454E"/>
    <w:rsid w:val="0034585B"/>
    <w:rsid w:val="00345EDA"/>
    <w:rsid w:val="0034610F"/>
    <w:rsid w:val="003469FB"/>
    <w:rsid w:val="003471FF"/>
    <w:rsid w:val="00347FFB"/>
    <w:rsid w:val="00350C5A"/>
    <w:rsid w:val="00350D13"/>
    <w:rsid w:val="00350D9F"/>
    <w:rsid w:val="00350DE7"/>
    <w:rsid w:val="003519E7"/>
    <w:rsid w:val="00351F29"/>
    <w:rsid w:val="003521D2"/>
    <w:rsid w:val="0035286C"/>
    <w:rsid w:val="00352942"/>
    <w:rsid w:val="00352C48"/>
    <w:rsid w:val="0035346E"/>
    <w:rsid w:val="0035373E"/>
    <w:rsid w:val="00353F9E"/>
    <w:rsid w:val="00354EB9"/>
    <w:rsid w:val="00355665"/>
    <w:rsid w:val="00355866"/>
    <w:rsid w:val="00355AD6"/>
    <w:rsid w:val="00355FD7"/>
    <w:rsid w:val="003562D0"/>
    <w:rsid w:val="0035659E"/>
    <w:rsid w:val="00357050"/>
    <w:rsid w:val="0035732E"/>
    <w:rsid w:val="003575EE"/>
    <w:rsid w:val="00357D0E"/>
    <w:rsid w:val="0036027C"/>
    <w:rsid w:val="00360DEB"/>
    <w:rsid w:val="003610DA"/>
    <w:rsid w:val="00361D38"/>
    <w:rsid w:val="003627F9"/>
    <w:rsid w:val="00362D9F"/>
    <w:rsid w:val="00363338"/>
    <w:rsid w:val="00363EC3"/>
    <w:rsid w:val="00363EC8"/>
    <w:rsid w:val="003654B7"/>
    <w:rsid w:val="003656EA"/>
    <w:rsid w:val="00365C98"/>
    <w:rsid w:val="00365C9D"/>
    <w:rsid w:val="00365FCB"/>
    <w:rsid w:val="00366224"/>
    <w:rsid w:val="00366AA8"/>
    <w:rsid w:val="00366DD2"/>
    <w:rsid w:val="00367597"/>
    <w:rsid w:val="00367968"/>
    <w:rsid w:val="003707E9"/>
    <w:rsid w:val="00370A55"/>
    <w:rsid w:val="00370E0A"/>
    <w:rsid w:val="00370E7D"/>
    <w:rsid w:val="00372A0E"/>
    <w:rsid w:val="0037389A"/>
    <w:rsid w:val="00374619"/>
    <w:rsid w:val="0037481D"/>
    <w:rsid w:val="003752B2"/>
    <w:rsid w:val="003753B8"/>
    <w:rsid w:val="00375841"/>
    <w:rsid w:val="00375E03"/>
    <w:rsid w:val="0037610B"/>
    <w:rsid w:val="00376DAD"/>
    <w:rsid w:val="00376EAF"/>
    <w:rsid w:val="003771E5"/>
    <w:rsid w:val="003801BD"/>
    <w:rsid w:val="0038028E"/>
    <w:rsid w:val="00380E02"/>
    <w:rsid w:val="00380F05"/>
    <w:rsid w:val="003811BA"/>
    <w:rsid w:val="003814A4"/>
    <w:rsid w:val="003814F1"/>
    <w:rsid w:val="0038196B"/>
    <w:rsid w:val="00381E51"/>
    <w:rsid w:val="003828EF"/>
    <w:rsid w:val="00382EA8"/>
    <w:rsid w:val="00384673"/>
    <w:rsid w:val="0038534E"/>
    <w:rsid w:val="003858B7"/>
    <w:rsid w:val="003861AA"/>
    <w:rsid w:val="00386293"/>
    <w:rsid w:val="00386482"/>
    <w:rsid w:val="003864B1"/>
    <w:rsid w:val="003865DE"/>
    <w:rsid w:val="0038686F"/>
    <w:rsid w:val="00387116"/>
    <w:rsid w:val="003873C9"/>
    <w:rsid w:val="003877E0"/>
    <w:rsid w:val="0038780A"/>
    <w:rsid w:val="003905C2"/>
    <w:rsid w:val="003906DB"/>
    <w:rsid w:val="00390AB3"/>
    <w:rsid w:val="00390BCF"/>
    <w:rsid w:val="0039158A"/>
    <w:rsid w:val="00391C2F"/>
    <w:rsid w:val="00392690"/>
    <w:rsid w:val="00392D37"/>
    <w:rsid w:val="00392DC3"/>
    <w:rsid w:val="00392E1A"/>
    <w:rsid w:val="00393B86"/>
    <w:rsid w:val="00393FD5"/>
    <w:rsid w:val="003947E0"/>
    <w:rsid w:val="00394FD9"/>
    <w:rsid w:val="00395EC5"/>
    <w:rsid w:val="00396881"/>
    <w:rsid w:val="00396942"/>
    <w:rsid w:val="00396BF2"/>
    <w:rsid w:val="00396F6C"/>
    <w:rsid w:val="003A0402"/>
    <w:rsid w:val="003A0585"/>
    <w:rsid w:val="003A2845"/>
    <w:rsid w:val="003A30C9"/>
    <w:rsid w:val="003A3436"/>
    <w:rsid w:val="003A35CE"/>
    <w:rsid w:val="003A3AB5"/>
    <w:rsid w:val="003A4705"/>
    <w:rsid w:val="003A4C5F"/>
    <w:rsid w:val="003A4F49"/>
    <w:rsid w:val="003A5CCF"/>
    <w:rsid w:val="003A6613"/>
    <w:rsid w:val="003A776F"/>
    <w:rsid w:val="003A7989"/>
    <w:rsid w:val="003A7C2F"/>
    <w:rsid w:val="003B06B9"/>
    <w:rsid w:val="003B078A"/>
    <w:rsid w:val="003B080C"/>
    <w:rsid w:val="003B0902"/>
    <w:rsid w:val="003B1A3F"/>
    <w:rsid w:val="003B1A42"/>
    <w:rsid w:val="003B2CAE"/>
    <w:rsid w:val="003B2DC9"/>
    <w:rsid w:val="003B3817"/>
    <w:rsid w:val="003B3B10"/>
    <w:rsid w:val="003B3D6C"/>
    <w:rsid w:val="003B3F49"/>
    <w:rsid w:val="003B5259"/>
    <w:rsid w:val="003B5338"/>
    <w:rsid w:val="003B56B3"/>
    <w:rsid w:val="003B57AC"/>
    <w:rsid w:val="003B61AA"/>
    <w:rsid w:val="003B635E"/>
    <w:rsid w:val="003B662E"/>
    <w:rsid w:val="003B69C9"/>
    <w:rsid w:val="003B6A7D"/>
    <w:rsid w:val="003B6A9F"/>
    <w:rsid w:val="003B7092"/>
    <w:rsid w:val="003B77F8"/>
    <w:rsid w:val="003C018F"/>
    <w:rsid w:val="003C08EF"/>
    <w:rsid w:val="003C0B62"/>
    <w:rsid w:val="003C1400"/>
    <w:rsid w:val="003C19DD"/>
    <w:rsid w:val="003C1D87"/>
    <w:rsid w:val="003C2772"/>
    <w:rsid w:val="003C2AE4"/>
    <w:rsid w:val="003C2E37"/>
    <w:rsid w:val="003C3352"/>
    <w:rsid w:val="003C3633"/>
    <w:rsid w:val="003C44A3"/>
    <w:rsid w:val="003C464C"/>
    <w:rsid w:val="003C4F5F"/>
    <w:rsid w:val="003C5442"/>
    <w:rsid w:val="003C58F6"/>
    <w:rsid w:val="003C606E"/>
    <w:rsid w:val="003C63EB"/>
    <w:rsid w:val="003C66A4"/>
    <w:rsid w:val="003C6A09"/>
    <w:rsid w:val="003C6BF6"/>
    <w:rsid w:val="003C6D05"/>
    <w:rsid w:val="003C6D4D"/>
    <w:rsid w:val="003C70D6"/>
    <w:rsid w:val="003C7F2A"/>
    <w:rsid w:val="003D06A3"/>
    <w:rsid w:val="003D1104"/>
    <w:rsid w:val="003D110B"/>
    <w:rsid w:val="003D129D"/>
    <w:rsid w:val="003D1358"/>
    <w:rsid w:val="003D1428"/>
    <w:rsid w:val="003D159F"/>
    <w:rsid w:val="003D206A"/>
    <w:rsid w:val="003D2183"/>
    <w:rsid w:val="003D4850"/>
    <w:rsid w:val="003D4FDA"/>
    <w:rsid w:val="003D51F7"/>
    <w:rsid w:val="003D7752"/>
    <w:rsid w:val="003E0015"/>
    <w:rsid w:val="003E16FE"/>
    <w:rsid w:val="003E193B"/>
    <w:rsid w:val="003E1A72"/>
    <w:rsid w:val="003E2068"/>
    <w:rsid w:val="003E257D"/>
    <w:rsid w:val="003E49F5"/>
    <w:rsid w:val="003E4F36"/>
    <w:rsid w:val="003E5251"/>
    <w:rsid w:val="003E54E8"/>
    <w:rsid w:val="003E55D5"/>
    <w:rsid w:val="003E577C"/>
    <w:rsid w:val="003E5D3E"/>
    <w:rsid w:val="003E5D8E"/>
    <w:rsid w:val="003E6741"/>
    <w:rsid w:val="003E693A"/>
    <w:rsid w:val="003E75B1"/>
    <w:rsid w:val="003E7EFE"/>
    <w:rsid w:val="003F00FA"/>
    <w:rsid w:val="003F0431"/>
    <w:rsid w:val="003F0448"/>
    <w:rsid w:val="003F15AB"/>
    <w:rsid w:val="003F1794"/>
    <w:rsid w:val="003F22D6"/>
    <w:rsid w:val="003F2FC3"/>
    <w:rsid w:val="003F336A"/>
    <w:rsid w:val="003F33D9"/>
    <w:rsid w:val="003F3D6E"/>
    <w:rsid w:val="003F5B76"/>
    <w:rsid w:val="003F65EF"/>
    <w:rsid w:val="003F683B"/>
    <w:rsid w:val="004000BD"/>
    <w:rsid w:val="004001D3"/>
    <w:rsid w:val="004005AB"/>
    <w:rsid w:val="00400E6D"/>
    <w:rsid w:val="004027C6"/>
    <w:rsid w:val="004032FE"/>
    <w:rsid w:val="00404891"/>
    <w:rsid w:val="004049B4"/>
    <w:rsid w:val="0040530C"/>
    <w:rsid w:val="00405FE4"/>
    <w:rsid w:val="00406363"/>
    <w:rsid w:val="0040670A"/>
    <w:rsid w:val="00406EBD"/>
    <w:rsid w:val="00407CF3"/>
    <w:rsid w:val="00411081"/>
    <w:rsid w:val="004118AC"/>
    <w:rsid w:val="00413AC3"/>
    <w:rsid w:val="00415287"/>
    <w:rsid w:val="004157BD"/>
    <w:rsid w:val="00416147"/>
    <w:rsid w:val="0041632D"/>
    <w:rsid w:val="004165DE"/>
    <w:rsid w:val="00416D77"/>
    <w:rsid w:val="00417139"/>
    <w:rsid w:val="00417BC9"/>
    <w:rsid w:val="004215A7"/>
    <w:rsid w:val="004218EC"/>
    <w:rsid w:val="004221BB"/>
    <w:rsid w:val="004226AE"/>
    <w:rsid w:val="004229EC"/>
    <w:rsid w:val="0042337C"/>
    <w:rsid w:val="0042352E"/>
    <w:rsid w:val="00423B90"/>
    <w:rsid w:val="00424CD5"/>
    <w:rsid w:val="00425292"/>
    <w:rsid w:val="004259B1"/>
    <w:rsid w:val="00425B88"/>
    <w:rsid w:val="00425BDA"/>
    <w:rsid w:val="00425C2F"/>
    <w:rsid w:val="00425C91"/>
    <w:rsid w:val="00425D71"/>
    <w:rsid w:val="0042665B"/>
    <w:rsid w:val="00426A16"/>
    <w:rsid w:val="00426F4C"/>
    <w:rsid w:val="00426F7D"/>
    <w:rsid w:val="004274D3"/>
    <w:rsid w:val="004277A5"/>
    <w:rsid w:val="00427C0C"/>
    <w:rsid w:val="0043047D"/>
    <w:rsid w:val="00430DB1"/>
    <w:rsid w:val="00430E03"/>
    <w:rsid w:val="00431184"/>
    <w:rsid w:val="0043287D"/>
    <w:rsid w:val="0043292C"/>
    <w:rsid w:val="0043336E"/>
    <w:rsid w:val="00433E69"/>
    <w:rsid w:val="0043409D"/>
    <w:rsid w:val="00434392"/>
    <w:rsid w:val="004359D8"/>
    <w:rsid w:val="0043770E"/>
    <w:rsid w:val="00437B4C"/>
    <w:rsid w:val="00437F25"/>
    <w:rsid w:val="00440421"/>
    <w:rsid w:val="0044044E"/>
    <w:rsid w:val="004405F4"/>
    <w:rsid w:val="00440D8D"/>
    <w:rsid w:val="00441088"/>
    <w:rsid w:val="00441136"/>
    <w:rsid w:val="0044151A"/>
    <w:rsid w:val="00441824"/>
    <w:rsid w:val="00441B5C"/>
    <w:rsid w:val="00441E54"/>
    <w:rsid w:val="00443424"/>
    <w:rsid w:val="00443487"/>
    <w:rsid w:val="004446CB"/>
    <w:rsid w:val="00444AA3"/>
    <w:rsid w:val="00445562"/>
    <w:rsid w:val="0044682F"/>
    <w:rsid w:val="00446884"/>
    <w:rsid w:val="004469D8"/>
    <w:rsid w:val="00446B84"/>
    <w:rsid w:val="00446FF0"/>
    <w:rsid w:val="004471A2"/>
    <w:rsid w:val="0044763A"/>
    <w:rsid w:val="004503C3"/>
    <w:rsid w:val="004505F4"/>
    <w:rsid w:val="00450868"/>
    <w:rsid w:val="004508C0"/>
    <w:rsid w:val="00450C2F"/>
    <w:rsid w:val="00450C40"/>
    <w:rsid w:val="004511CA"/>
    <w:rsid w:val="004526D1"/>
    <w:rsid w:val="00452BBB"/>
    <w:rsid w:val="00452EC6"/>
    <w:rsid w:val="0045303B"/>
    <w:rsid w:val="00453B76"/>
    <w:rsid w:val="00454A3D"/>
    <w:rsid w:val="00454B43"/>
    <w:rsid w:val="004554ED"/>
    <w:rsid w:val="00455E9B"/>
    <w:rsid w:val="0045708D"/>
    <w:rsid w:val="004572E8"/>
    <w:rsid w:val="004573B1"/>
    <w:rsid w:val="00457DAE"/>
    <w:rsid w:val="0046079D"/>
    <w:rsid w:val="00460A1C"/>
    <w:rsid w:val="00461257"/>
    <w:rsid w:val="00461459"/>
    <w:rsid w:val="004618AA"/>
    <w:rsid w:val="00461924"/>
    <w:rsid w:val="00461A90"/>
    <w:rsid w:val="00461D1C"/>
    <w:rsid w:val="00461D2C"/>
    <w:rsid w:val="0046230C"/>
    <w:rsid w:val="0046312A"/>
    <w:rsid w:val="00463646"/>
    <w:rsid w:val="00463AE3"/>
    <w:rsid w:val="00463EE4"/>
    <w:rsid w:val="004641FF"/>
    <w:rsid w:val="00464236"/>
    <w:rsid w:val="00464385"/>
    <w:rsid w:val="004643A2"/>
    <w:rsid w:val="004647E1"/>
    <w:rsid w:val="0046486B"/>
    <w:rsid w:val="004648CE"/>
    <w:rsid w:val="004652C6"/>
    <w:rsid w:val="004658CD"/>
    <w:rsid w:val="00465E79"/>
    <w:rsid w:val="004660D8"/>
    <w:rsid w:val="0046616E"/>
    <w:rsid w:val="0046754F"/>
    <w:rsid w:val="00467813"/>
    <w:rsid w:val="00467945"/>
    <w:rsid w:val="00467A33"/>
    <w:rsid w:val="00467A9E"/>
    <w:rsid w:val="00467AD1"/>
    <w:rsid w:val="00467DB5"/>
    <w:rsid w:val="004704BA"/>
    <w:rsid w:val="00470997"/>
    <w:rsid w:val="004718AE"/>
    <w:rsid w:val="00471BA6"/>
    <w:rsid w:val="00471D6D"/>
    <w:rsid w:val="004721CA"/>
    <w:rsid w:val="004722F6"/>
    <w:rsid w:val="004725DD"/>
    <w:rsid w:val="0047278E"/>
    <w:rsid w:val="0047297D"/>
    <w:rsid w:val="00473193"/>
    <w:rsid w:val="00473231"/>
    <w:rsid w:val="00473582"/>
    <w:rsid w:val="004736A2"/>
    <w:rsid w:val="00473827"/>
    <w:rsid w:val="00473A7D"/>
    <w:rsid w:val="00474228"/>
    <w:rsid w:val="0047498F"/>
    <w:rsid w:val="00474D79"/>
    <w:rsid w:val="004752BB"/>
    <w:rsid w:val="00475C97"/>
    <w:rsid w:val="004763AA"/>
    <w:rsid w:val="0047659E"/>
    <w:rsid w:val="00476AD8"/>
    <w:rsid w:val="00476E3A"/>
    <w:rsid w:val="00477104"/>
    <w:rsid w:val="004773BE"/>
    <w:rsid w:val="00477C51"/>
    <w:rsid w:val="004801E2"/>
    <w:rsid w:val="0048053B"/>
    <w:rsid w:val="00480E28"/>
    <w:rsid w:val="004818B7"/>
    <w:rsid w:val="004829F7"/>
    <w:rsid w:val="004830DF"/>
    <w:rsid w:val="00483112"/>
    <w:rsid w:val="00483502"/>
    <w:rsid w:val="00485F29"/>
    <w:rsid w:val="00486A67"/>
    <w:rsid w:val="0048764E"/>
    <w:rsid w:val="00487895"/>
    <w:rsid w:val="004901A0"/>
    <w:rsid w:val="0049020C"/>
    <w:rsid w:val="004914CE"/>
    <w:rsid w:val="00491AFB"/>
    <w:rsid w:val="00491F43"/>
    <w:rsid w:val="0049226E"/>
    <w:rsid w:val="00492415"/>
    <w:rsid w:val="00493003"/>
    <w:rsid w:val="004932E4"/>
    <w:rsid w:val="00494E0A"/>
    <w:rsid w:val="00495B9A"/>
    <w:rsid w:val="00495C10"/>
    <w:rsid w:val="004960D9"/>
    <w:rsid w:val="00496430"/>
    <w:rsid w:val="004969B5"/>
    <w:rsid w:val="00496C40"/>
    <w:rsid w:val="00496EF8"/>
    <w:rsid w:val="004972FF"/>
    <w:rsid w:val="004975E8"/>
    <w:rsid w:val="004979BD"/>
    <w:rsid w:val="00497ADA"/>
    <w:rsid w:val="004A0C2E"/>
    <w:rsid w:val="004A0CCD"/>
    <w:rsid w:val="004A150C"/>
    <w:rsid w:val="004A1F08"/>
    <w:rsid w:val="004A37CF"/>
    <w:rsid w:val="004A3B11"/>
    <w:rsid w:val="004A46A4"/>
    <w:rsid w:val="004A4DC4"/>
    <w:rsid w:val="004A4F2F"/>
    <w:rsid w:val="004A535C"/>
    <w:rsid w:val="004A5C29"/>
    <w:rsid w:val="004A5C47"/>
    <w:rsid w:val="004A610F"/>
    <w:rsid w:val="004A624A"/>
    <w:rsid w:val="004A6E6C"/>
    <w:rsid w:val="004A7A77"/>
    <w:rsid w:val="004B0ADB"/>
    <w:rsid w:val="004B0C3D"/>
    <w:rsid w:val="004B1192"/>
    <w:rsid w:val="004B1620"/>
    <w:rsid w:val="004B168E"/>
    <w:rsid w:val="004B1F08"/>
    <w:rsid w:val="004B20E1"/>
    <w:rsid w:val="004B2EEB"/>
    <w:rsid w:val="004B2EFB"/>
    <w:rsid w:val="004B2FCC"/>
    <w:rsid w:val="004B3185"/>
    <w:rsid w:val="004B329D"/>
    <w:rsid w:val="004B3522"/>
    <w:rsid w:val="004B3CB5"/>
    <w:rsid w:val="004B4AA3"/>
    <w:rsid w:val="004B5AE9"/>
    <w:rsid w:val="004B6046"/>
    <w:rsid w:val="004B64CF"/>
    <w:rsid w:val="004B6B2D"/>
    <w:rsid w:val="004B6E80"/>
    <w:rsid w:val="004B6EF2"/>
    <w:rsid w:val="004B71B4"/>
    <w:rsid w:val="004B7364"/>
    <w:rsid w:val="004B76E9"/>
    <w:rsid w:val="004B7A45"/>
    <w:rsid w:val="004B7DC7"/>
    <w:rsid w:val="004B7EDC"/>
    <w:rsid w:val="004C12BC"/>
    <w:rsid w:val="004C28CC"/>
    <w:rsid w:val="004C2D28"/>
    <w:rsid w:val="004C3553"/>
    <w:rsid w:val="004C3E19"/>
    <w:rsid w:val="004C3E74"/>
    <w:rsid w:val="004C4778"/>
    <w:rsid w:val="004C48F6"/>
    <w:rsid w:val="004C4D24"/>
    <w:rsid w:val="004C4EE8"/>
    <w:rsid w:val="004C5085"/>
    <w:rsid w:val="004C5238"/>
    <w:rsid w:val="004C5A8A"/>
    <w:rsid w:val="004C5B01"/>
    <w:rsid w:val="004C5F4D"/>
    <w:rsid w:val="004C681B"/>
    <w:rsid w:val="004C6DCF"/>
    <w:rsid w:val="004C6E1A"/>
    <w:rsid w:val="004C7FBD"/>
    <w:rsid w:val="004D037A"/>
    <w:rsid w:val="004D045D"/>
    <w:rsid w:val="004D14FF"/>
    <w:rsid w:val="004D1658"/>
    <w:rsid w:val="004D1AF6"/>
    <w:rsid w:val="004D2123"/>
    <w:rsid w:val="004D3CEC"/>
    <w:rsid w:val="004D3D21"/>
    <w:rsid w:val="004D4067"/>
    <w:rsid w:val="004D44FF"/>
    <w:rsid w:val="004D4931"/>
    <w:rsid w:val="004D5BFC"/>
    <w:rsid w:val="004D691E"/>
    <w:rsid w:val="004D7417"/>
    <w:rsid w:val="004D7760"/>
    <w:rsid w:val="004D79DE"/>
    <w:rsid w:val="004D7CEA"/>
    <w:rsid w:val="004E055C"/>
    <w:rsid w:val="004E080B"/>
    <w:rsid w:val="004E119C"/>
    <w:rsid w:val="004E123F"/>
    <w:rsid w:val="004E184D"/>
    <w:rsid w:val="004E2222"/>
    <w:rsid w:val="004E36E4"/>
    <w:rsid w:val="004E422C"/>
    <w:rsid w:val="004E445E"/>
    <w:rsid w:val="004E4C96"/>
    <w:rsid w:val="004E5765"/>
    <w:rsid w:val="004E57D5"/>
    <w:rsid w:val="004E5842"/>
    <w:rsid w:val="004E5FBF"/>
    <w:rsid w:val="004E6E32"/>
    <w:rsid w:val="004E75C2"/>
    <w:rsid w:val="004E7F91"/>
    <w:rsid w:val="004F09E0"/>
    <w:rsid w:val="004F136D"/>
    <w:rsid w:val="004F1B75"/>
    <w:rsid w:val="004F1F9D"/>
    <w:rsid w:val="004F22AC"/>
    <w:rsid w:val="004F2814"/>
    <w:rsid w:val="004F2C35"/>
    <w:rsid w:val="004F2DC5"/>
    <w:rsid w:val="004F2E8D"/>
    <w:rsid w:val="004F3AC6"/>
    <w:rsid w:val="004F3E5D"/>
    <w:rsid w:val="004F4153"/>
    <w:rsid w:val="004F4B5D"/>
    <w:rsid w:val="004F4ECE"/>
    <w:rsid w:val="004F689C"/>
    <w:rsid w:val="004F70E6"/>
    <w:rsid w:val="004F71BC"/>
    <w:rsid w:val="004F771F"/>
    <w:rsid w:val="00500713"/>
    <w:rsid w:val="00500C69"/>
    <w:rsid w:val="00501321"/>
    <w:rsid w:val="005016D7"/>
    <w:rsid w:val="00501D2D"/>
    <w:rsid w:val="00501E90"/>
    <w:rsid w:val="005020B5"/>
    <w:rsid w:val="005025EC"/>
    <w:rsid w:val="00502C97"/>
    <w:rsid w:val="00503405"/>
    <w:rsid w:val="0050356A"/>
    <w:rsid w:val="00503905"/>
    <w:rsid w:val="00505C9F"/>
    <w:rsid w:val="00506709"/>
    <w:rsid w:val="0050693B"/>
    <w:rsid w:val="005069CD"/>
    <w:rsid w:val="00506BB3"/>
    <w:rsid w:val="00506D28"/>
    <w:rsid w:val="00507A1E"/>
    <w:rsid w:val="005101B2"/>
    <w:rsid w:val="0051085E"/>
    <w:rsid w:val="0051123C"/>
    <w:rsid w:val="005118BA"/>
    <w:rsid w:val="005119F0"/>
    <w:rsid w:val="00512643"/>
    <w:rsid w:val="00512C3E"/>
    <w:rsid w:val="00512CD2"/>
    <w:rsid w:val="00512D8F"/>
    <w:rsid w:val="0051305A"/>
    <w:rsid w:val="00513647"/>
    <w:rsid w:val="0051366F"/>
    <w:rsid w:val="0051397A"/>
    <w:rsid w:val="00513B7F"/>
    <w:rsid w:val="00514028"/>
    <w:rsid w:val="00514625"/>
    <w:rsid w:val="00514C79"/>
    <w:rsid w:val="00514EAB"/>
    <w:rsid w:val="00516188"/>
    <w:rsid w:val="00516E3F"/>
    <w:rsid w:val="00516FB3"/>
    <w:rsid w:val="005178FF"/>
    <w:rsid w:val="005205E3"/>
    <w:rsid w:val="00520636"/>
    <w:rsid w:val="0052091B"/>
    <w:rsid w:val="00520999"/>
    <w:rsid w:val="00520AD2"/>
    <w:rsid w:val="00520E43"/>
    <w:rsid w:val="0052130E"/>
    <w:rsid w:val="005216EF"/>
    <w:rsid w:val="00521AA4"/>
    <w:rsid w:val="0052211A"/>
    <w:rsid w:val="00522AA7"/>
    <w:rsid w:val="00522BE1"/>
    <w:rsid w:val="00522BE2"/>
    <w:rsid w:val="0052358B"/>
    <w:rsid w:val="0052421B"/>
    <w:rsid w:val="00524522"/>
    <w:rsid w:val="00524BAD"/>
    <w:rsid w:val="00525B95"/>
    <w:rsid w:val="005266C3"/>
    <w:rsid w:val="00526BD7"/>
    <w:rsid w:val="00526CEA"/>
    <w:rsid w:val="00526FD9"/>
    <w:rsid w:val="0052728E"/>
    <w:rsid w:val="00527544"/>
    <w:rsid w:val="00527C75"/>
    <w:rsid w:val="00527DA8"/>
    <w:rsid w:val="0053030B"/>
    <w:rsid w:val="00530389"/>
    <w:rsid w:val="00530456"/>
    <w:rsid w:val="00530BA0"/>
    <w:rsid w:val="00530CA4"/>
    <w:rsid w:val="00530D70"/>
    <w:rsid w:val="005322B0"/>
    <w:rsid w:val="00532944"/>
    <w:rsid w:val="00532BB0"/>
    <w:rsid w:val="00532D44"/>
    <w:rsid w:val="00532EAF"/>
    <w:rsid w:val="005332F4"/>
    <w:rsid w:val="0053372E"/>
    <w:rsid w:val="0053377E"/>
    <w:rsid w:val="00533BE5"/>
    <w:rsid w:val="005347B8"/>
    <w:rsid w:val="00534CC8"/>
    <w:rsid w:val="00535897"/>
    <w:rsid w:val="00535957"/>
    <w:rsid w:val="00536986"/>
    <w:rsid w:val="00537A3D"/>
    <w:rsid w:val="00540156"/>
    <w:rsid w:val="005407E5"/>
    <w:rsid w:val="00540972"/>
    <w:rsid w:val="00540A43"/>
    <w:rsid w:val="00541E61"/>
    <w:rsid w:val="00541E7D"/>
    <w:rsid w:val="005424C6"/>
    <w:rsid w:val="00542757"/>
    <w:rsid w:val="00543330"/>
    <w:rsid w:val="00543759"/>
    <w:rsid w:val="00544087"/>
    <w:rsid w:val="005447CF"/>
    <w:rsid w:val="005451F3"/>
    <w:rsid w:val="00545752"/>
    <w:rsid w:val="00545BA9"/>
    <w:rsid w:val="00545BC9"/>
    <w:rsid w:val="00545E66"/>
    <w:rsid w:val="00546705"/>
    <w:rsid w:val="00547728"/>
    <w:rsid w:val="00550AD3"/>
    <w:rsid w:val="00550B12"/>
    <w:rsid w:val="00550BF2"/>
    <w:rsid w:val="00550CE7"/>
    <w:rsid w:val="00551456"/>
    <w:rsid w:val="00551802"/>
    <w:rsid w:val="005523C5"/>
    <w:rsid w:val="00552437"/>
    <w:rsid w:val="005526C7"/>
    <w:rsid w:val="0055279F"/>
    <w:rsid w:val="00552E2C"/>
    <w:rsid w:val="00553821"/>
    <w:rsid w:val="00553970"/>
    <w:rsid w:val="00553B05"/>
    <w:rsid w:val="00553D38"/>
    <w:rsid w:val="00553DB5"/>
    <w:rsid w:val="00554A4B"/>
    <w:rsid w:val="00554EDA"/>
    <w:rsid w:val="00554FCA"/>
    <w:rsid w:val="00555169"/>
    <w:rsid w:val="005560E2"/>
    <w:rsid w:val="005560EF"/>
    <w:rsid w:val="005567EA"/>
    <w:rsid w:val="0055762E"/>
    <w:rsid w:val="00560020"/>
    <w:rsid w:val="00560C09"/>
    <w:rsid w:val="00561359"/>
    <w:rsid w:val="00561461"/>
    <w:rsid w:val="00561697"/>
    <w:rsid w:val="00561879"/>
    <w:rsid w:val="005618E3"/>
    <w:rsid w:val="00562108"/>
    <w:rsid w:val="0056248D"/>
    <w:rsid w:val="005625BD"/>
    <w:rsid w:val="00562928"/>
    <w:rsid w:val="0056294B"/>
    <w:rsid w:val="00562962"/>
    <w:rsid w:val="00562BF1"/>
    <w:rsid w:val="005637C4"/>
    <w:rsid w:val="005639B2"/>
    <w:rsid w:val="00563A0E"/>
    <w:rsid w:val="00563FD5"/>
    <w:rsid w:val="00564B63"/>
    <w:rsid w:val="005669B4"/>
    <w:rsid w:val="005670DC"/>
    <w:rsid w:val="005674A0"/>
    <w:rsid w:val="00567B6A"/>
    <w:rsid w:val="00567FBA"/>
    <w:rsid w:val="00570544"/>
    <w:rsid w:val="00571049"/>
    <w:rsid w:val="00571474"/>
    <w:rsid w:val="00571905"/>
    <w:rsid w:val="005720E7"/>
    <w:rsid w:val="00572327"/>
    <w:rsid w:val="00572B2D"/>
    <w:rsid w:val="00573B73"/>
    <w:rsid w:val="00573BBB"/>
    <w:rsid w:val="00573EAF"/>
    <w:rsid w:val="005758F7"/>
    <w:rsid w:val="00575D81"/>
    <w:rsid w:val="005760CD"/>
    <w:rsid w:val="00576581"/>
    <w:rsid w:val="00576C87"/>
    <w:rsid w:val="00577487"/>
    <w:rsid w:val="00577676"/>
    <w:rsid w:val="00577CCF"/>
    <w:rsid w:val="00577CFF"/>
    <w:rsid w:val="005808CE"/>
    <w:rsid w:val="00580931"/>
    <w:rsid w:val="00580D73"/>
    <w:rsid w:val="00581BE6"/>
    <w:rsid w:val="00581D58"/>
    <w:rsid w:val="00582116"/>
    <w:rsid w:val="00582B45"/>
    <w:rsid w:val="00582CEF"/>
    <w:rsid w:val="005844D1"/>
    <w:rsid w:val="00584540"/>
    <w:rsid w:val="00584A10"/>
    <w:rsid w:val="00584C11"/>
    <w:rsid w:val="00584E0F"/>
    <w:rsid w:val="0058505E"/>
    <w:rsid w:val="005857E5"/>
    <w:rsid w:val="005859D1"/>
    <w:rsid w:val="00585C5E"/>
    <w:rsid w:val="005863F4"/>
    <w:rsid w:val="005864BE"/>
    <w:rsid w:val="00586AC8"/>
    <w:rsid w:val="00586F65"/>
    <w:rsid w:val="00587379"/>
    <w:rsid w:val="005877CE"/>
    <w:rsid w:val="00590118"/>
    <w:rsid w:val="0059021E"/>
    <w:rsid w:val="0059045C"/>
    <w:rsid w:val="005907C7"/>
    <w:rsid w:val="00590872"/>
    <w:rsid w:val="00591801"/>
    <w:rsid w:val="0059248C"/>
    <w:rsid w:val="00592819"/>
    <w:rsid w:val="00592A36"/>
    <w:rsid w:val="00592E6F"/>
    <w:rsid w:val="005932A7"/>
    <w:rsid w:val="005935DF"/>
    <w:rsid w:val="00593957"/>
    <w:rsid w:val="00593AB6"/>
    <w:rsid w:val="00593CC9"/>
    <w:rsid w:val="005945A5"/>
    <w:rsid w:val="00595194"/>
    <w:rsid w:val="00595C22"/>
    <w:rsid w:val="0059634E"/>
    <w:rsid w:val="005965CD"/>
    <w:rsid w:val="00596A41"/>
    <w:rsid w:val="00596AB7"/>
    <w:rsid w:val="00597DB4"/>
    <w:rsid w:val="005A099E"/>
    <w:rsid w:val="005A1CB0"/>
    <w:rsid w:val="005A1D49"/>
    <w:rsid w:val="005A1D9A"/>
    <w:rsid w:val="005A2302"/>
    <w:rsid w:val="005A27AB"/>
    <w:rsid w:val="005A2903"/>
    <w:rsid w:val="005A2B25"/>
    <w:rsid w:val="005A2E6D"/>
    <w:rsid w:val="005A2FD7"/>
    <w:rsid w:val="005A3418"/>
    <w:rsid w:val="005A3991"/>
    <w:rsid w:val="005A48D7"/>
    <w:rsid w:val="005A4915"/>
    <w:rsid w:val="005A643B"/>
    <w:rsid w:val="005A6AA7"/>
    <w:rsid w:val="005A6ECF"/>
    <w:rsid w:val="005A6F11"/>
    <w:rsid w:val="005A7604"/>
    <w:rsid w:val="005A766B"/>
    <w:rsid w:val="005A7A4B"/>
    <w:rsid w:val="005B09E2"/>
    <w:rsid w:val="005B0BCE"/>
    <w:rsid w:val="005B13A2"/>
    <w:rsid w:val="005B1889"/>
    <w:rsid w:val="005B2302"/>
    <w:rsid w:val="005B233A"/>
    <w:rsid w:val="005B3AC0"/>
    <w:rsid w:val="005B3D32"/>
    <w:rsid w:val="005B414B"/>
    <w:rsid w:val="005B68CA"/>
    <w:rsid w:val="005B6CE4"/>
    <w:rsid w:val="005B731A"/>
    <w:rsid w:val="005B7AF8"/>
    <w:rsid w:val="005B7CBD"/>
    <w:rsid w:val="005C098B"/>
    <w:rsid w:val="005C0C12"/>
    <w:rsid w:val="005C1358"/>
    <w:rsid w:val="005C1E6F"/>
    <w:rsid w:val="005C1F0B"/>
    <w:rsid w:val="005C1F21"/>
    <w:rsid w:val="005C2168"/>
    <w:rsid w:val="005C23A6"/>
    <w:rsid w:val="005C241F"/>
    <w:rsid w:val="005C2744"/>
    <w:rsid w:val="005C2B7B"/>
    <w:rsid w:val="005C3383"/>
    <w:rsid w:val="005C3771"/>
    <w:rsid w:val="005C444C"/>
    <w:rsid w:val="005C4461"/>
    <w:rsid w:val="005C4A6A"/>
    <w:rsid w:val="005C501A"/>
    <w:rsid w:val="005C5115"/>
    <w:rsid w:val="005C591D"/>
    <w:rsid w:val="005C5937"/>
    <w:rsid w:val="005C5A0D"/>
    <w:rsid w:val="005C662D"/>
    <w:rsid w:val="005C6FBA"/>
    <w:rsid w:val="005C72F0"/>
    <w:rsid w:val="005C7409"/>
    <w:rsid w:val="005D0807"/>
    <w:rsid w:val="005D0876"/>
    <w:rsid w:val="005D0C1C"/>
    <w:rsid w:val="005D167F"/>
    <w:rsid w:val="005D189C"/>
    <w:rsid w:val="005D2AAD"/>
    <w:rsid w:val="005D3352"/>
    <w:rsid w:val="005D3E26"/>
    <w:rsid w:val="005D49D1"/>
    <w:rsid w:val="005D4BD5"/>
    <w:rsid w:val="005D4FCD"/>
    <w:rsid w:val="005D556A"/>
    <w:rsid w:val="005D5B24"/>
    <w:rsid w:val="005D5BBA"/>
    <w:rsid w:val="005D6842"/>
    <w:rsid w:val="005D6BFE"/>
    <w:rsid w:val="005D6D3B"/>
    <w:rsid w:val="005D6E00"/>
    <w:rsid w:val="005D6EC2"/>
    <w:rsid w:val="005D7114"/>
    <w:rsid w:val="005D718E"/>
    <w:rsid w:val="005D7313"/>
    <w:rsid w:val="005D742F"/>
    <w:rsid w:val="005D74EA"/>
    <w:rsid w:val="005D768D"/>
    <w:rsid w:val="005D7A88"/>
    <w:rsid w:val="005D7D5A"/>
    <w:rsid w:val="005E11C7"/>
    <w:rsid w:val="005E18B4"/>
    <w:rsid w:val="005E21B8"/>
    <w:rsid w:val="005E2876"/>
    <w:rsid w:val="005E2F5C"/>
    <w:rsid w:val="005E3399"/>
    <w:rsid w:val="005E3664"/>
    <w:rsid w:val="005E5E65"/>
    <w:rsid w:val="005E5F8A"/>
    <w:rsid w:val="005E5F8F"/>
    <w:rsid w:val="005E663A"/>
    <w:rsid w:val="005E697A"/>
    <w:rsid w:val="005E71D1"/>
    <w:rsid w:val="005E78DA"/>
    <w:rsid w:val="005E7C70"/>
    <w:rsid w:val="005F121A"/>
    <w:rsid w:val="005F1767"/>
    <w:rsid w:val="005F1881"/>
    <w:rsid w:val="005F1E12"/>
    <w:rsid w:val="005F20B5"/>
    <w:rsid w:val="005F21AC"/>
    <w:rsid w:val="005F2ADB"/>
    <w:rsid w:val="005F2CA0"/>
    <w:rsid w:val="005F3495"/>
    <w:rsid w:val="005F3511"/>
    <w:rsid w:val="005F3598"/>
    <w:rsid w:val="005F391B"/>
    <w:rsid w:val="005F3AAA"/>
    <w:rsid w:val="005F5186"/>
    <w:rsid w:val="005F56C2"/>
    <w:rsid w:val="005F58C6"/>
    <w:rsid w:val="005F5B4E"/>
    <w:rsid w:val="005F5BB5"/>
    <w:rsid w:val="005F6CEA"/>
    <w:rsid w:val="005F6DCA"/>
    <w:rsid w:val="005F6E57"/>
    <w:rsid w:val="00601046"/>
    <w:rsid w:val="0060140C"/>
    <w:rsid w:val="006022DD"/>
    <w:rsid w:val="0060489A"/>
    <w:rsid w:val="00604EB6"/>
    <w:rsid w:val="00606524"/>
    <w:rsid w:val="006066AE"/>
    <w:rsid w:val="00606D86"/>
    <w:rsid w:val="00606EB2"/>
    <w:rsid w:val="00607E11"/>
    <w:rsid w:val="00607F9D"/>
    <w:rsid w:val="006100CF"/>
    <w:rsid w:val="00610368"/>
    <w:rsid w:val="00611765"/>
    <w:rsid w:val="00612668"/>
    <w:rsid w:val="00612C98"/>
    <w:rsid w:val="00612DE7"/>
    <w:rsid w:val="006131DC"/>
    <w:rsid w:val="00613240"/>
    <w:rsid w:val="006135FA"/>
    <w:rsid w:val="0061414A"/>
    <w:rsid w:val="00614880"/>
    <w:rsid w:val="00614BD3"/>
    <w:rsid w:val="0061539A"/>
    <w:rsid w:val="0061539D"/>
    <w:rsid w:val="00615F58"/>
    <w:rsid w:val="006166F3"/>
    <w:rsid w:val="00616E44"/>
    <w:rsid w:val="00616F8D"/>
    <w:rsid w:val="00616FAA"/>
    <w:rsid w:val="0061712E"/>
    <w:rsid w:val="00617643"/>
    <w:rsid w:val="00617D9A"/>
    <w:rsid w:val="0062097A"/>
    <w:rsid w:val="006210BA"/>
    <w:rsid w:val="006212C4"/>
    <w:rsid w:val="0062146D"/>
    <w:rsid w:val="00621968"/>
    <w:rsid w:val="00621A83"/>
    <w:rsid w:val="00622906"/>
    <w:rsid w:val="006235E1"/>
    <w:rsid w:val="0062361F"/>
    <w:rsid w:val="00623CC2"/>
    <w:rsid w:val="00624E15"/>
    <w:rsid w:val="00624F25"/>
    <w:rsid w:val="006251A1"/>
    <w:rsid w:val="00625B41"/>
    <w:rsid w:val="00625B5B"/>
    <w:rsid w:val="00625B8C"/>
    <w:rsid w:val="00625C3E"/>
    <w:rsid w:val="00625D67"/>
    <w:rsid w:val="00626304"/>
    <w:rsid w:val="006265D6"/>
    <w:rsid w:val="00626D2D"/>
    <w:rsid w:val="00626DDF"/>
    <w:rsid w:val="0062701A"/>
    <w:rsid w:val="00627458"/>
    <w:rsid w:val="006278A7"/>
    <w:rsid w:val="00627FB7"/>
    <w:rsid w:val="006303E2"/>
    <w:rsid w:val="00630410"/>
    <w:rsid w:val="006306A0"/>
    <w:rsid w:val="0063219A"/>
    <w:rsid w:val="0063225D"/>
    <w:rsid w:val="0063282B"/>
    <w:rsid w:val="00632CDD"/>
    <w:rsid w:val="00632DD8"/>
    <w:rsid w:val="0063368C"/>
    <w:rsid w:val="00633A9E"/>
    <w:rsid w:val="00633B80"/>
    <w:rsid w:val="00633D1E"/>
    <w:rsid w:val="00633EE8"/>
    <w:rsid w:val="006346B5"/>
    <w:rsid w:val="00634840"/>
    <w:rsid w:val="00635306"/>
    <w:rsid w:val="0063692A"/>
    <w:rsid w:val="00636DB3"/>
    <w:rsid w:val="00636ED7"/>
    <w:rsid w:val="006371F6"/>
    <w:rsid w:val="0063729F"/>
    <w:rsid w:val="00637C02"/>
    <w:rsid w:val="00637D55"/>
    <w:rsid w:val="006400DA"/>
    <w:rsid w:val="0064036C"/>
    <w:rsid w:val="0064038E"/>
    <w:rsid w:val="006404FD"/>
    <w:rsid w:val="0064070A"/>
    <w:rsid w:val="00641ADD"/>
    <w:rsid w:val="0064215E"/>
    <w:rsid w:val="00642345"/>
    <w:rsid w:val="006429C5"/>
    <w:rsid w:val="006429CF"/>
    <w:rsid w:val="00642AC6"/>
    <w:rsid w:val="00644CB9"/>
    <w:rsid w:val="00644EBB"/>
    <w:rsid w:val="00645389"/>
    <w:rsid w:val="0064597E"/>
    <w:rsid w:val="00645D48"/>
    <w:rsid w:val="00645F1A"/>
    <w:rsid w:val="0064653D"/>
    <w:rsid w:val="006468FD"/>
    <w:rsid w:val="00646A03"/>
    <w:rsid w:val="00646D8F"/>
    <w:rsid w:val="00646F50"/>
    <w:rsid w:val="006475E2"/>
    <w:rsid w:val="006509A4"/>
    <w:rsid w:val="00650EB1"/>
    <w:rsid w:val="006515F4"/>
    <w:rsid w:val="00651FE9"/>
    <w:rsid w:val="006521FC"/>
    <w:rsid w:val="006529C8"/>
    <w:rsid w:val="00653127"/>
    <w:rsid w:val="0065425C"/>
    <w:rsid w:val="00654D73"/>
    <w:rsid w:val="00654FD4"/>
    <w:rsid w:val="0065533F"/>
    <w:rsid w:val="00656A42"/>
    <w:rsid w:val="00656C00"/>
    <w:rsid w:val="00656D4E"/>
    <w:rsid w:val="0065757A"/>
    <w:rsid w:val="00657DE4"/>
    <w:rsid w:val="00657E5A"/>
    <w:rsid w:val="00660311"/>
    <w:rsid w:val="00661763"/>
    <w:rsid w:val="00661872"/>
    <w:rsid w:val="00661C26"/>
    <w:rsid w:val="00661CBE"/>
    <w:rsid w:val="0066226C"/>
    <w:rsid w:val="0066227B"/>
    <w:rsid w:val="006632BC"/>
    <w:rsid w:val="006639D6"/>
    <w:rsid w:val="006652DA"/>
    <w:rsid w:val="0066663A"/>
    <w:rsid w:val="006668EB"/>
    <w:rsid w:val="006676FF"/>
    <w:rsid w:val="00667ACC"/>
    <w:rsid w:val="00670091"/>
    <w:rsid w:val="006706B3"/>
    <w:rsid w:val="00670C2D"/>
    <w:rsid w:val="00671697"/>
    <w:rsid w:val="00671CA7"/>
    <w:rsid w:val="00672BE6"/>
    <w:rsid w:val="00672C44"/>
    <w:rsid w:val="00673009"/>
    <w:rsid w:val="0067539A"/>
    <w:rsid w:val="006754DF"/>
    <w:rsid w:val="006758F1"/>
    <w:rsid w:val="00675D1F"/>
    <w:rsid w:val="00675E84"/>
    <w:rsid w:val="00676128"/>
    <w:rsid w:val="006762B3"/>
    <w:rsid w:val="006770D0"/>
    <w:rsid w:val="006772F2"/>
    <w:rsid w:val="00680132"/>
    <w:rsid w:val="006804B3"/>
    <w:rsid w:val="006809C9"/>
    <w:rsid w:val="006811B7"/>
    <w:rsid w:val="0068142E"/>
    <w:rsid w:val="00681856"/>
    <w:rsid w:val="00681DBD"/>
    <w:rsid w:val="00682176"/>
    <w:rsid w:val="0068369D"/>
    <w:rsid w:val="006837D3"/>
    <w:rsid w:val="00683CA8"/>
    <w:rsid w:val="006840AE"/>
    <w:rsid w:val="00684573"/>
    <w:rsid w:val="0068461B"/>
    <w:rsid w:val="00684CC7"/>
    <w:rsid w:val="00685405"/>
    <w:rsid w:val="00685998"/>
    <w:rsid w:val="00685A7E"/>
    <w:rsid w:val="00685FC7"/>
    <w:rsid w:val="00686E35"/>
    <w:rsid w:val="006871A4"/>
    <w:rsid w:val="006873C6"/>
    <w:rsid w:val="006875FC"/>
    <w:rsid w:val="006901E9"/>
    <w:rsid w:val="006913A7"/>
    <w:rsid w:val="00691D52"/>
    <w:rsid w:val="00691E5A"/>
    <w:rsid w:val="006922C0"/>
    <w:rsid w:val="0069256A"/>
    <w:rsid w:val="00692AB4"/>
    <w:rsid w:val="00692FE0"/>
    <w:rsid w:val="006942CB"/>
    <w:rsid w:val="0069463D"/>
    <w:rsid w:val="00694A1F"/>
    <w:rsid w:val="00694B8D"/>
    <w:rsid w:val="00694C34"/>
    <w:rsid w:val="006956FA"/>
    <w:rsid w:val="00695B5D"/>
    <w:rsid w:val="00695CE6"/>
    <w:rsid w:val="006962DA"/>
    <w:rsid w:val="00696E2B"/>
    <w:rsid w:val="006970DF"/>
    <w:rsid w:val="006978DE"/>
    <w:rsid w:val="006A0A9F"/>
    <w:rsid w:val="006A0B45"/>
    <w:rsid w:val="006A12AD"/>
    <w:rsid w:val="006A22AC"/>
    <w:rsid w:val="006A2627"/>
    <w:rsid w:val="006A28D9"/>
    <w:rsid w:val="006A2C2C"/>
    <w:rsid w:val="006A2E65"/>
    <w:rsid w:val="006A325B"/>
    <w:rsid w:val="006A3293"/>
    <w:rsid w:val="006A380C"/>
    <w:rsid w:val="006A3C90"/>
    <w:rsid w:val="006A4708"/>
    <w:rsid w:val="006A4E90"/>
    <w:rsid w:val="006A535C"/>
    <w:rsid w:val="006A74A0"/>
    <w:rsid w:val="006A76BA"/>
    <w:rsid w:val="006A79C3"/>
    <w:rsid w:val="006B2001"/>
    <w:rsid w:val="006B2335"/>
    <w:rsid w:val="006B2C54"/>
    <w:rsid w:val="006B2D4B"/>
    <w:rsid w:val="006B3442"/>
    <w:rsid w:val="006B38E2"/>
    <w:rsid w:val="006B3C5A"/>
    <w:rsid w:val="006B425B"/>
    <w:rsid w:val="006B43DF"/>
    <w:rsid w:val="006B4BC3"/>
    <w:rsid w:val="006B4DAE"/>
    <w:rsid w:val="006B4EC6"/>
    <w:rsid w:val="006B4ECE"/>
    <w:rsid w:val="006B54DD"/>
    <w:rsid w:val="006B55F9"/>
    <w:rsid w:val="006B5FD7"/>
    <w:rsid w:val="006B614B"/>
    <w:rsid w:val="006B634E"/>
    <w:rsid w:val="006B6AD8"/>
    <w:rsid w:val="006B70DB"/>
    <w:rsid w:val="006B7179"/>
    <w:rsid w:val="006B7D79"/>
    <w:rsid w:val="006C0CA9"/>
    <w:rsid w:val="006C1295"/>
    <w:rsid w:val="006C147E"/>
    <w:rsid w:val="006C1CE8"/>
    <w:rsid w:val="006C2528"/>
    <w:rsid w:val="006C2D79"/>
    <w:rsid w:val="006C2DDC"/>
    <w:rsid w:val="006C2EA3"/>
    <w:rsid w:val="006C343B"/>
    <w:rsid w:val="006C3639"/>
    <w:rsid w:val="006C3E99"/>
    <w:rsid w:val="006C44F6"/>
    <w:rsid w:val="006C4F47"/>
    <w:rsid w:val="006C50DB"/>
    <w:rsid w:val="006C59FB"/>
    <w:rsid w:val="006C60BA"/>
    <w:rsid w:val="006C6130"/>
    <w:rsid w:val="006C6192"/>
    <w:rsid w:val="006C648B"/>
    <w:rsid w:val="006C68C1"/>
    <w:rsid w:val="006C6E75"/>
    <w:rsid w:val="006C77F8"/>
    <w:rsid w:val="006C7864"/>
    <w:rsid w:val="006D11D0"/>
    <w:rsid w:val="006D1C1B"/>
    <w:rsid w:val="006D1D3D"/>
    <w:rsid w:val="006D1DF9"/>
    <w:rsid w:val="006D2F1E"/>
    <w:rsid w:val="006D315B"/>
    <w:rsid w:val="006D379D"/>
    <w:rsid w:val="006D4044"/>
    <w:rsid w:val="006D4093"/>
    <w:rsid w:val="006D440B"/>
    <w:rsid w:val="006D4704"/>
    <w:rsid w:val="006D4E6A"/>
    <w:rsid w:val="006D5216"/>
    <w:rsid w:val="006D5A2F"/>
    <w:rsid w:val="006D6832"/>
    <w:rsid w:val="006D6DB4"/>
    <w:rsid w:val="006D7087"/>
    <w:rsid w:val="006D735E"/>
    <w:rsid w:val="006E1004"/>
    <w:rsid w:val="006E17C2"/>
    <w:rsid w:val="006E22BB"/>
    <w:rsid w:val="006E25E5"/>
    <w:rsid w:val="006E283A"/>
    <w:rsid w:val="006E2BA8"/>
    <w:rsid w:val="006E4CB3"/>
    <w:rsid w:val="006E54F2"/>
    <w:rsid w:val="006E57D1"/>
    <w:rsid w:val="006E64C6"/>
    <w:rsid w:val="006E6688"/>
    <w:rsid w:val="006E6C87"/>
    <w:rsid w:val="006E7328"/>
    <w:rsid w:val="006E740E"/>
    <w:rsid w:val="006E744A"/>
    <w:rsid w:val="006E74AA"/>
    <w:rsid w:val="006E7C95"/>
    <w:rsid w:val="006E7CE9"/>
    <w:rsid w:val="006F02FC"/>
    <w:rsid w:val="006F0951"/>
    <w:rsid w:val="006F0A5E"/>
    <w:rsid w:val="006F0CE2"/>
    <w:rsid w:val="006F10C3"/>
    <w:rsid w:val="006F1AA8"/>
    <w:rsid w:val="006F1E84"/>
    <w:rsid w:val="006F200F"/>
    <w:rsid w:val="006F2A2C"/>
    <w:rsid w:val="006F2CAA"/>
    <w:rsid w:val="006F3EA8"/>
    <w:rsid w:val="006F4DF0"/>
    <w:rsid w:val="006F4E78"/>
    <w:rsid w:val="006F521E"/>
    <w:rsid w:val="006F624C"/>
    <w:rsid w:val="006F64A8"/>
    <w:rsid w:val="006F699E"/>
    <w:rsid w:val="006F7081"/>
    <w:rsid w:val="006F72FA"/>
    <w:rsid w:val="006F7464"/>
    <w:rsid w:val="006F761C"/>
    <w:rsid w:val="006F7D08"/>
    <w:rsid w:val="00703AA9"/>
    <w:rsid w:val="00703ADF"/>
    <w:rsid w:val="00703C41"/>
    <w:rsid w:val="00703CC3"/>
    <w:rsid w:val="0070468D"/>
    <w:rsid w:val="00705349"/>
    <w:rsid w:val="00705E45"/>
    <w:rsid w:val="00706112"/>
    <w:rsid w:val="007067DE"/>
    <w:rsid w:val="00706E73"/>
    <w:rsid w:val="00706F24"/>
    <w:rsid w:val="007070A5"/>
    <w:rsid w:val="0070769B"/>
    <w:rsid w:val="007079C2"/>
    <w:rsid w:val="00707EB6"/>
    <w:rsid w:val="00707F49"/>
    <w:rsid w:val="00710923"/>
    <w:rsid w:val="007119F8"/>
    <w:rsid w:val="00711A26"/>
    <w:rsid w:val="007125CA"/>
    <w:rsid w:val="00713492"/>
    <w:rsid w:val="00713E22"/>
    <w:rsid w:val="00715022"/>
    <w:rsid w:val="00715224"/>
    <w:rsid w:val="007158A5"/>
    <w:rsid w:val="00715F7A"/>
    <w:rsid w:val="00716F7C"/>
    <w:rsid w:val="00717346"/>
    <w:rsid w:val="00717377"/>
    <w:rsid w:val="00717502"/>
    <w:rsid w:val="0071766D"/>
    <w:rsid w:val="00717B1E"/>
    <w:rsid w:val="00720CF1"/>
    <w:rsid w:val="007214B2"/>
    <w:rsid w:val="00721E04"/>
    <w:rsid w:val="00721E07"/>
    <w:rsid w:val="00721FB1"/>
    <w:rsid w:val="00722211"/>
    <w:rsid w:val="007223E9"/>
    <w:rsid w:val="0072276E"/>
    <w:rsid w:val="0072289A"/>
    <w:rsid w:val="00722B3C"/>
    <w:rsid w:val="00722C07"/>
    <w:rsid w:val="00723586"/>
    <w:rsid w:val="00723DC4"/>
    <w:rsid w:val="00723DF6"/>
    <w:rsid w:val="00724037"/>
    <w:rsid w:val="00724088"/>
    <w:rsid w:val="007240DF"/>
    <w:rsid w:val="00725711"/>
    <w:rsid w:val="00725776"/>
    <w:rsid w:val="007257F8"/>
    <w:rsid w:val="0072583A"/>
    <w:rsid w:val="00725ECC"/>
    <w:rsid w:val="0072610A"/>
    <w:rsid w:val="00726A89"/>
    <w:rsid w:val="00726C70"/>
    <w:rsid w:val="00726D02"/>
    <w:rsid w:val="00731DE4"/>
    <w:rsid w:val="00731DFB"/>
    <w:rsid w:val="00732FBB"/>
    <w:rsid w:val="00733A23"/>
    <w:rsid w:val="00733A92"/>
    <w:rsid w:val="0073426E"/>
    <w:rsid w:val="0073461D"/>
    <w:rsid w:val="007346A8"/>
    <w:rsid w:val="00734B24"/>
    <w:rsid w:val="007357D3"/>
    <w:rsid w:val="00736595"/>
    <w:rsid w:val="0073673D"/>
    <w:rsid w:val="007368F2"/>
    <w:rsid w:val="00736C72"/>
    <w:rsid w:val="0073716F"/>
    <w:rsid w:val="0074074D"/>
    <w:rsid w:val="00740BED"/>
    <w:rsid w:val="00740CD6"/>
    <w:rsid w:val="0074142D"/>
    <w:rsid w:val="00742116"/>
    <w:rsid w:val="0074247E"/>
    <w:rsid w:val="0074279B"/>
    <w:rsid w:val="00742C3A"/>
    <w:rsid w:val="00742F98"/>
    <w:rsid w:val="007433A5"/>
    <w:rsid w:val="007436B6"/>
    <w:rsid w:val="007438A1"/>
    <w:rsid w:val="00743922"/>
    <w:rsid w:val="00743A6B"/>
    <w:rsid w:val="007441A8"/>
    <w:rsid w:val="007448D0"/>
    <w:rsid w:val="007448D4"/>
    <w:rsid w:val="00744BE6"/>
    <w:rsid w:val="0074557B"/>
    <w:rsid w:val="0074596D"/>
    <w:rsid w:val="00745D2B"/>
    <w:rsid w:val="00746922"/>
    <w:rsid w:val="00746936"/>
    <w:rsid w:val="00746956"/>
    <w:rsid w:val="00746FC0"/>
    <w:rsid w:val="00747029"/>
    <w:rsid w:val="00747291"/>
    <w:rsid w:val="00747910"/>
    <w:rsid w:val="00747AD4"/>
    <w:rsid w:val="00750169"/>
    <w:rsid w:val="0075054F"/>
    <w:rsid w:val="00750E5F"/>
    <w:rsid w:val="00750EB7"/>
    <w:rsid w:val="00750F88"/>
    <w:rsid w:val="00750FD5"/>
    <w:rsid w:val="007512EA"/>
    <w:rsid w:val="0075135C"/>
    <w:rsid w:val="007513AD"/>
    <w:rsid w:val="007516F3"/>
    <w:rsid w:val="007517EC"/>
    <w:rsid w:val="00751C07"/>
    <w:rsid w:val="00752215"/>
    <w:rsid w:val="0075246B"/>
    <w:rsid w:val="00752470"/>
    <w:rsid w:val="00752760"/>
    <w:rsid w:val="007530A4"/>
    <w:rsid w:val="0075337A"/>
    <w:rsid w:val="00753B9F"/>
    <w:rsid w:val="00753BEE"/>
    <w:rsid w:val="007559E2"/>
    <w:rsid w:val="0075622B"/>
    <w:rsid w:val="00756B8A"/>
    <w:rsid w:val="00757033"/>
    <w:rsid w:val="0075787E"/>
    <w:rsid w:val="00757DF9"/>
    <w:rsid w:val="0076034A"/>
    <w:rsid w:val="00760587"/>
    <w:rsid w:val="00760803"/>
    <w:rsid w:val="00760A31"/>
    <w:rsid w:val="00760A64"/>
    <w:rsid w:val="0076109B"/>
    <w:rsid w:val="007619E9"/>
    <w:rsid w:val="00762251"/>
    <w:rsid w:val="00762873"/>
    <w:rsid w:val="00762F58"/>
    <w:rsid w:val="00763326"/>
    <w:rsid w:val="007634B8"/>
    <w:rsid w:val="00763652"/>
    <w:rsid w:val="00763B24"/>
    <w:rsid w:val="00763F5D"/>
    <w:rsid w:val="00763F7E"/>
    <w:rsid w:val="0076410B"/>
    <w:rsid w:val="0076416C"/>
    <w:rsid w:val="00764195"/>
    <w:rsid w:val="00764A33"/>
    <w:rsid w:val="00764AA6"/>
    <w:rsid w:val="00764EAB"/>
    <w:rsid w:val="00764FF6"/>
    <w:rsid w:val="007651B3"/>
    <w:rsid w:val="0076699B"/>
    <w:rsid w:val="00767325"/>
    <w:rsid w:val="0076762D"/>
    <w:rsid w:val="00767ACC"/>
    <w:rsid w:val="00767C89"/>
    <w:rsid w:val="00770543"/>
    <w:rsid w:val="00770D11"/>
    <w:rsid w:val="00771289"/>
    <w:rsid w:val="00771951"/>
    <w:rsid w:val="00771D7E"/>
    <w:rsid w:val="00771E3F"/>
    <w:rsid w:val="00774F9C"/>
    <w:rsid w:val="00775B0F"/>
    <w:rsid w:val="00776155"/>
    <w:rsid w:val="0077662E"/>
    <w:rsid w:val="00776891"/>
    <w:rsid w:val="00776DEB"/>
    <w:rsid w:val="00777050"/>
    <w:rsid w:val="00777649"/>
    <w:rsid w:val="00780978"/>
    <w:rsid w:val="00782032"/>
    <w:rsid w:val="007820D1"/>
    <w:rsid w:val="00782178"/>
    <w:rsid w:val="00782CE1"/>
    <w:rsid w:val="00783537"/>
    <w:rsid w:val="00783F94"/>
    <w:rsid w:val="007846F1"/>
    <w:rsid w:val="00784B9D"/>
    <w:rsid w:val="00785788"/>
    <w:rsid w:val="0078596D"/>
    <w:rsid w:val="00785A68"/>
    <w:rsid w:val="007868B8"/>
    <w:rsid w:val="00786B98"/>
    <w:rsid w:val="0078792F"/>
    <w:rsid w:val="007879A4"/>
    <w:rsid w:val="00787A84"/>
    <w:rsid w:val="00790072"/>
    <w:rsid w:val="007902B4"/>
    <w:rsid w:val="00790520"/>
    <w:rsid w:val="0079073B"/>
    <w:rsid w:val="00790794"/>
    <w:rsid w:val="00790835"/>
    <w:rsid w:val="00790ADE"/>
    <w:rsid w:val="00791C68"/>
    <w:rsid w:val="00791D5A"/>
    <w:rsid w:val="00793169"/>
    <w:rsid w:val="007943A5"/>
    <w:rsid w:val="00795938"/>
    <w:rsid w:val="00795FDF"/>
    <w:rsid w:val="00797DA3"/>
    <w:rsid w:val="007A00BA"/>
    <w:rsid w:val="007A0296"/>
    <w:rsid w:val="007A10B8"/>
    <w:rsid w:val="007A11CF"/>
    <w:rsid w:val="007A183B"/>
    <w:rsid w:val="007A1D5B"/>
    <w:rsid w:val="007A1F05"/>
    <w:rsid w:val="007A21B5"/>
    <w:rsid w:val="007A21EA"/>
    <w:rsid w:val="007A241A"/>
    <w:rsid w:val="007A2439"/>
    <w:rsid w:val="007A2CED"/>
    <w:rsid w:val="007A2F71"/>
    <w:rsid w:val="007A300D"/>
    <w:rsid w:val="007A31E9"/>
    <w:rsid w:val="007A3283"/>
    <w:rsid w:val="007A33D2"/>
    <w:rsid w:val="007A3434"/>
    <w:rsid w:val="007A345B"/>
    <w:rsid w:val="007A395B"/>
    <w:rsid w:val="007A3B4F"/>
    <w:rsid w:val="007A40F5"/>
    <w:rsid w:val="007A44EC"/>
    <w:rsid w:val="007A4668"/>
    <w:rsid w:val="007A4740"/>
    <w:rsid w:val="007A4FFC"/>
    <w:rsid w:val="007A5BE4"/>
    <w:rsid w:val="007A5C50"/>
    <w:rsid w:val="007A5C77"/>
    <w:rsid w:val="007A5CD5"/>
    <w:rsid w:val="007A5D04"/>
    <w:rsid w:val="007A7098"/>
    <w:rsid w:val="007A70DA"/>
    <w:rsid w:val="007A76A9"/>
    <w:rsid w:val="007A7928"/>
    <w:rsid w:val="007A7E56"/>
    <w:rsid w:val="007B0A11"/>
    <w:rsid w:val="007B1A85"/>
    <w:rsid w:val="007B2294"/>
    <w:rsid w:val="007B24AC"/>
    <w:rsid w:val="007B2D07"/>
    <w:rsid w:val="007B2EF3"/>
    <w:rsid w:val="007B3F91"/>
    <w:rsid w:val="007B40D9"/>
    <w:rsid w:val="007B444D"/>
    <w:rsid w:val="007B4B95"/>
    <w:rsid w:val="007B54BE"/>
    <w:rsid w:val="007B54EF"/>
    <w:rsid w:val="007B5E10"/>
    <w:rsid w:val="007B6013"/>
    <w:rsid w:val="007B60A6"/>
    <w:rsid w:val="007B61AA"/>
    <w:rsid w:val="007B646A"/>
    <w:rsid w:val="007B7431"/>
    <w:rsid w:val="007B771E"/>
    <w:rsid w:val="007B7884"/>
    <w:rsid w:val="007B7BFE"/>
    <w:rsid w:val="007C0241"/>
    <w:rsid w:val="007C0252"/>
    <w:rsid w:val="007C14CB"/>
    <w:rsid w:val="007C1644"/>
    <w:rsid w:val="007C1CB5"/>
    <w:rsid w:val="007C2583"/>
    <w:rsid w:val="007C2714"/>
    <w:rsid w:val="007C285C"/>
    <w:rsid w:val="007C36C4"/>
    <w:rsid w:val="007C372B"/>
    <w:rsid w:val="007C3E33"/>
    <w:rsid w:val="007C4151"/>
    <w:rsid w:val="007C4704"/>
    <w:rsid w:val="007C5171"/>
    <w:rsid w:val="007C54CF"/>
    <w:rsid w:val="007C60BF"/>
    <w:rsid w:val="007C6148"/>
    <w:rsid w:val="007C6599"/>
    <w:rsid w:val="007C6E1B"/>
    <w:rsid w:val="007C717F"/>
    <w:rsid w:val="007C7527"/>
    <w:rsid w:val="007C79F2"/>
    <w:rsid w:val="007D0474"/>
    <w:rsid w:val="007D0C5E"/>
    <w:rsid w:val="007D188A"/>
    <w:rsid w:val="007D1E88"/>
    <w:rsid w:val="007D2B27"/>
    <w:rsid w:val="007D2B74"/>
    <w:rsid w:val="007D2BED"/>
    <w:rsid w:val="007D30A0"/>
    <w:rsid w:val="007D34B2"/>
    <w:rsid w:val="007D35E1"/>
    <w:rsid w:val="007D36BB"/>
    <w:rsid w:val="007D37F1"/>
    <w:rsid w:val="007D3858"/>
    <w:rsid w:val="007D3887"/>
    <w:rsid w:val="007D3ECD"/>
    <w:rsid w:val="007D3F09"/>
    <w:rsid w:val="007D41FF"/>
    <w:rsid w:val="007D46A6"/>
    <w:rsid w:val="007D4A63"/>
    <w:rsid w:val="007D5757"/>
    <w:rsid w:val="007D625A"/>
    <w:rsid w:val="007D66C3"/>
    <w:rsid w:val="007D6962"/>
    <w:rsid w:val="007D725F"/>
    <w:rsid w:val="007D753C"/>
    <w:rsid w:val="007E1259"/>
    <w:rsid w:val="007E1271"/>
    <w:rsid w:val="007E2208"/>
    <w:rsid w:val="007E2EF0"/>
    <w:rsid w:val="007E3491"/>
    <w:rsid w:val="007E38B0"/>
    <w:rsid w:val="007E43FB"/>
    <w:rsid w:val="007E49D7"/>
    <w:rsid w:val="007E56C8"/>
    <w:rsid w:val="007E5BA3"/>
    <w:rsid w:val="007E5BD4"/>
    <w:rsid w:val="007E5CD2"/>
    <w:rsid w:val="007E64F2"/>
    <w:rsid w:val="007E6A2E"/>
    <w:rsid w:val="007E6C54"/>
    <w:rsid w:val="007E6CDE"/>
    <w:rsid w:val="007E7485"/>
    <w:rsid w:val="007E768A"/>
    <w:rsid w:val="007E7C10"/>
    <w:rsid w:val="007F0243"/>
    <w:rsid w:val="007F03FB"/>
    <w:rsid w:val="007F0507"/>
    <w:rsid w:val="007F2121"/>
    <w:rsid w:val="007F24E9"/>
    <w:rsid w:val="007F2733"/>
    <w:rsid w:val="007F29A6"/>
    <w:rsid w:val="007F29E2"/>
    <w:rsid w:val="007F30A6"/>
    <w:rsid w:val="007F4AFC"/>
    <w:rsid w:val="007F5124"/>
    <w:rsid w:val="007F5175"/>
    <w:rsid w:val="007F59C9"/>
    <w:rsid w:val="007F5CB6"/>
    <w:rsid w:val="007F689B"/>
    <w:rsid w:val="007F717A"/>
    <w:rsid w:val="007F74D2"/>
    <w:rsid w:val="007F761A"/>
    <w:rsid w:val="007F77EA"/>
    <w:rsid w:val="007F782F"/>
    <w:rsid w:val="007F7BBA"/>
    <w:rsid w:val="008006A7"/>
    <w:rsid w:val="0080072A"/>
    <w:rsid w:val="00800D36"/>
    <w:rsid w:val="0080177B"/>
    <w:rsid w:val="00801FB5"/>
    <w:rsid w:val="00802473"/>
    <w:rsid w:val="00802BC4"/>
    <w:rsid w:val="00803763"/>
    <w:rsid w:val="0080409E"/>
    <w:rsid w:val="008043BA"/>
    <w:rsid w:val="008047A3"/>
    <w:rsid w:val="008055EC"/>
    <w:rsid w:val="00806110"/>
    <w:rsid w:val="00806537"/>
    <w:rsid w:val="00806C64"/>
    <w:rsid w:val="00807626"/>
    <w:rsid w:val="00807FB2"/>
    <w:rsid w:val="0081054B"/>
    <w:rsid w:val="00811045"/>
    <w:rsid w:val="0081119B"/>
    <w:rsid w:val="00811459"/>
    <w:rsid w:val="00812452"/>
    <w:rsid w:val="00812595"/>
    <w:rsid w:val="00812A3C"/>
    <w:rsid w:val="00813201"/>
    <w:rsid w:val="0081333E"/>
    <w:rsid w:val="008136E0"/>
    <w:rsid w:val="008138E4"/>
    <w:rsid w:val="00814381"/>
    <w:rsid w:val="00814D6A"/>
    <w:rsid w:val="00814F2F"/>
    <w:rsid w:val="00814F48"/>
    <w:rsid w:val="00815069"/>
    <w:rsid w:val="0081553E"/>
    <w:rsid w:val="0081614E"/>
    <w:rsid w:val="008163A7"/>
    <w:rsid w:val="008165C9"/>
    <w:rsid w:val="008165D1"/>
    <w:rsid w:val="0081695B"/>
    <w:rsid w:val="00816A8C"/>
    <w:rsid w:val="00816BEE"/>
    <w:rsid w:val="00816E99"/>
    <w:rsid w:val="008174BF"/>
    <w:rsid w:val="008177CD"/>
    <w:rsid w:val="0082132F"/>
    <w:rsid w:val="00822667"/>
    <w:rsid w:val="008227E2"/>
    <w:rsid w:val="008239C2"/>
    <w:rsid w:val="0082467B"/>
    <w:rsid w:val="008246E6"/>
    <w:rsid w:val="008249A2"/>
    <w:rsid w:val="00825328"/>
    <w:rsid w:val="00825394"/>
    <w:rsid w:val="00825571"/>
    <w:rsid w:val="00825E0E"/>
    <w:rsid w:val="008275B8"/>
    <w:rsid w:val="00827A6B"/>
    <w:rsid w:val="008300EE"/>
    <w:rsid w:val="00830D86"/>
    <w:rsid w:val="00830E59"/>
    <w:rsid w:val="0083103C"/>
    <w:rsid w:val="00831B55"/>
    <w:rsid w:val="00831F19"/>
    <w:rsid w:val="008324AA"/>
    <w:rsid w:val="00832907"/>
    <w:rsid w:val="00832A52"/>
    <w:rsid w:val="00832FF1"/>
    <w:rsid w:val="008332B8"/>
    <w:rsid w:val="008339F2"/>
    <w:rsid w:val="00833B84"/>
    <w:rsid w:val="00833B9C"/>
    <w:rsid w:val="00833F7D"/>
    <w:rsid w:val="008340CC"/>
    <w:rsid w:val="008342EA"/>
    <w:rsid w:val="00834F6E"/>
    <w:rsid w:val="00835435"/>
    <w:rsid w:val="00835995"/>
    <w:rsid w:val="0083617F"/>
    <w:rsid w:val="008361C8"/>
    <w:rsid w:val="00836482"/>
    <w:rsid w:val="008365C3"/>
    <w:rsid w:val="008365F0"/>
    <w:rsid w:val="008366BC"/>
    <w:rsid w:val="008366C6"/>
    <w:rsid w:val="00836751"/>
    <w:rsid w:val="0083688F"/>
    <w:rsid w:val="00836A0A"/>
    <w:rsid w:val="00837B87"/>
    <w:rsid w:val="00837C45"/>
    <w:rsid w:val="00837DE7"/>
    <w:rsid w:val="008414E1"/>
    <w:rsid w:val="0084163F"/>
    <w:rsid w:val="00841803"/>
    <w:rsid w:val="00843764"/>
    <w:rsid w:val="00843B99"/>
    <w:rsid w:val="00843CE4"/>
    <w:rsid w:val="008447EB"/>
    <w:rsid w:val="00844CE9"/>
    <w:rsid w:val="00845308"/>
    <w:rsid w:val="00846CA0"/>
    <w:rsid w:val="008474DB"/>
    <w:rsid w:val="008500D0"/>
    <w:rsid w:val="008505FE"/>
    <w:rsid w:val="00851838"/>
    <w:rsid w:val="0085194E"/>
    <w:rsid w:val="00851E44"/>
    <w:rsid w:val="0085302A"/>
    <w:rsid w:val="0085337E"/>
    <w:rsid w:val="0085397F"/>
    <w:rsid w:val="00853BA1"/>
    <w:rsid w:val="00853DA0"/>
    <w:rsid w:val="00853F62"/>
    <w:rsid w:val="00854347"/>
    <w:rsid w:val="008545AC"/>
    <w:rsid w:val="008549D1"/>
    <w:rsid w:val="00854A58"/>
    <w:rsid w:val="008552C7"/>
    <w:rsid w:val="008555D5"/>
    <w:rsid w:val="00855895"/>
    <w:rsid w:val="00856754"/>
    <w:rsid w:val="008567A5"/>
    <w:rsid w:val="00856C1B"/>
    <w:rsid w:val="00856DF0"/>
    <w:rsid w:val="0085761E"/>
    <w:rsid w:val="008601A2"/>
    <w:rsid w:val="00861837"/>
    <w:rsid w:val="00861C2D"/>
    <w:rsid w:val="00861D3D"/>
    <w:rsid w:val="00861DD3"/>
    <w:rsid w:val="00861DFF"/>
    <w:rsid w:val="008620AA"/>
    <w:rsid w:val="00862247"/>
    <w:rsid w:val="008626DC"/>
    <w:rsid w:val="00862F4E"/>
    <w:rsid w:val="008637E1"/>
    <w:rsid w:val="00863AC2"/>
    <w:rsid w:val="00864068"/>
    <w:rsid w:val="00864473"/>
    <w:rsid w:val="00864AD3"/>
    <w:rsid w:val="00864B20"/>
    <w:rsid w:val="00865052"/>
    <w:rsid w:val="008650A8"/>
    <w:rsid w:val="00865159"/>
    <w:rsid w:val="0086531F"/>
    <w:rsid w:val="0086568D"/>
    <w:rsid w:val="00866049"/>
    <w:rsid w:val="008667E5"/>
    <w:rsid w:val="00866CDF"/>
    <w:rsid w:val="00867217"/>
    <w:rsid w:val="00867519"/>
    <w:rsid w:val="0086778C"/>
    <w:rsid w:val="008677BF"/>
    <w:rsid w:val="008678F4"/>
    <w:rsid w:val="00870365"/>
    <w:rsid w:val="008706A3"/>
    <w:rsid w:val="00870B3F"/>
    <w:rsid w:val="00871777"/>
    <w:rsid w:val="00871B79"/>
    <w:rsid w:val="008726CF"/>
    <w:rsid w:val="008727CB"/>
    <w:rsid w:val="0087291E"/>
    <w:rsid w:val="008729E0"/>
    <w:rsid w:val="00872C70"/>
    <w:rsid w:val="008731FA"/>
    <w:rsid w:val="008734C1"/>
    <w:rsid w:val="00873C83"/>
    <w:rsid w:val="00873CBA"/>
    <w:rsid w:val="00875008"/>
    <w:rsid w:val="008753EB"/>
    <w:rsid w:val="00876A1A"/>
    <w:rsid w:val="008774C5"/>
    <w:rsid w:val="0088024B"/>
    <w:rsid w:val="00880815"/>
    <w:rsid w:val="00880B1A"/>
    <w:rsid w:val="00880F3C"/>
    <w:rsid w:val="00880FB8"/>
    <w:rsid w:val="00881693"/>
    <w:rsid w:val="008816ED"/>
    <w:rsid w:val="0088173A"/>
    <w:rsid w:val="0088299E"/>
    <w:rsid w:val="00883576"/>
    <w:rsid w:val="00883AC2"/>
    <w:rsid w:val="008854C0"/>
    <w:rsid w:val="0088551E"/>
    <w:rsid w:val="008856C3"/>
    <w:rsid w:val="00885FA6"/>
    <w:rsid w:val="00886FBD"/>
    <w:rsid w:val="008871A5"/>
    <w:rsid w:val="00887303"/>
    <w:rsid w:val="008877EB"/>
    <w:rsid w:val="00887CB3"/>
    <w:rsid w:val="008900FD"/>
    <w:rsid w:val="00890731"/>
    <w:rsid w:val="00890E34"/>
    <w:rsid w:val="00890E9D"/>
    <w:rsid w:val="00891305"/>
    <w:rsid w:val="008915AB"/>
    <w:rsid w:val="0089162A"/>
    <w:rsid w:val="008918C7"/>
    <w:rsid w:val="00891F95"/>
    <w:rsid w:val="008920C0"/>
    <w:rsid w:val="00892472"/>
    <w:rsid w:val="0089276B"/>
    <w:rsid w:val="00893677"/>
    <w:rsid w:val="00893766"/>
    <w:rsid w:val="00893AB7"/>
    <w:rsid w:val="00893CE4"/>
    <w:rsid w:val="00893DD3"/>
    <w:rsid w:val="00894120"/>
    <w:rsid w:val="008941F7"/>
    <w:rsid w:val="0089534C"/>
    <w:rsid w:val="00896AE5"/>
    <w:rsid w:val="00896DC3"/>
    <w:rsid w:val="008975E4"/>
    <w:rsid w:val="00897615"/>
    <w:rsid w:val="00897D57"/>
    <w:rsid w:val="00897D69"/>
    <w:rsid w:val="008A052E"/>
    <w:rsid w:val="008A1013"/>
    <w:rsid w:val="008A1149"/>
    <w:rsid w:val="008A3394"/>
    <w:rsid w:val="008A34FD"/>
    <w:rsid w:val="008A35B9"/>
    <w:rsid w:val="008A370C"/>
    <w:rsid w:val="008A3DB8"/>
    <w:rsid w:val="008A3F73"/>
    <w:rsid w:val="008A464E"/>
    <w:rsid w:val="008A4AD7"/>
    <w:rsid w:val="008A527F"/>
    <w:rsid w:val="008A53DA"/>
    <w:rsid w:val="008A552B"/>
    <w:rsid w:val="008A58D0"/>
    <w:rsid w:val="008A5C54"/>
    <w:rsid w:val="008A5F22"/>
    <w:rsid w:val="008A6421"/>
    <w:rsid w:val="008A673F"/>
    <w:rsid w:val="008A6CD8"/>
    <w:rsid w:val="008A6F63"/>
    <w:rsid w:val="008A7269"/>
    <w:rsid w:val="008A7BFF"/>
    <w:rsid w:val="008A7EDB"/>
    <w:rsid w:val="008B0729"/>
    <w:rsid w:val="008B185A"/>
    <w:rsid w:val="008B1B80"/>
    <w:rsid w:val="008B1BF6"/>
    <w:rsid w:val="008B1CA4"/>
    <w:rsid w:val="008B21C6"/>
    <w:rsid w:val="008B240F"/>
    <w:rsid w:val="008B2846"/>
    <w:rsid w:val="008B2F6E"/>
    <w:rsid w:val="008B2FCE"/>
    <w:rsid w:val="008B363E"/>
    <w:rsid w:val="008B3DD1"/>
    <w:rsid w:val="008B3E99"/>
    <w:rsid w:val="008B41BC"/>
    <w:rsid w:val="008B42DD"/>
    <w:rsid w:val="008B491F"/>
    <w:rsid w:val="008B4CBD"/>
    <w:rsid w:val="008B4D9A"/>
    <w:rsid w:val="008B52BC"/>
    <w:rsid w:val="008B5655"/>
    <w:rsid w:val="008B5860"/>
    <w:rsid w:val="008B627B"/>
    <w:rsid w:val="008B62C5"/>
    <w:rsid w:val="008B6B8C"/>
    <w:rsid w:val="008B6C3B"/>
    <w:rsid w:val="008B71BB"/>
    <w:rsid w:val="008B76B4"/>
    <w:rsid w:val="008C0596"/>
    <w:rsid w:val="008C08F3"/>
    <w:rsid w:val="008C0EED"/>
    <w:rsid w:val="008C162C"/>
    <w:rsid w:val="008C184E"/>
    <w:rsid w:val="008C1B44"/>
    <w:rsid w:val="008C1B58"/>
    <w:rsid w:val="008C1C65"/>
    <w:rsid w:val="008C2253"/>
    <w:rsid w:val="008C2540"/>
    <w:rsid w:val="008C2B5C"/>
    <w:rsid w:val="008C2D02"/>
    <w:rsid w:val="008C3153"/>
    <w:rsid w:val="008C3AEC"/>
    <w:rsid w:val="008C4BCA"/>
    <w:rsid w:val="008C51E6"/>
    <w:rsid w:val="008C53A3"/>
    <w:rsid w:val="008C6183"/>
    <w:rsid w:val="008C6211"/>
    <w:rsid w:val="008C624A"/>
    <w:rsid w:val="008C67A5"/>
    <w:rsid w:val="008C6879"/>
    <w:rsid w:val="008C6F39"/>
    <w:rsid w:val="008C76CB"/>
    <w:rsid w:val="008D05EB"/>
    <w:rsid w:val="008D0641"/>
    <w:rsid w:val="008D0881"/>
    <w:rsid w:val="008D0B4B"/>
    <w:rsid w:val="008D1A46"/>
    <w:rsid w:val="008D1DE9"/>
    <w:rsid w:val="008D1EF7"/>
    <w:rsid w:val="008D276F"/>
    <w:rsid w:val="008D2AAA"/>
    <w:rsid w:val="008D2BC1"/>
    <w:rsid w:val="008D2BC3"/>
    <w:rsid w:val="008D329E"/>
    <w:rsid w:val="008D35FD"/>
    <w:rsid w:val="008D48D7"/>
    <w:rsid w:val="008D5263"/>
    <w:rsid w:val="008D57BC"/>
    <w:rsid w:val="008D5E9D"/>
    <w:rsid w:val="008D6AF4"/>
    <w:rsid w:val="008D743C"/>
    <w:rsid w:val="008D7BC2"/>
    <w:rsid w:val="008E0263"/>
    <w:rsid w:val="008E0730"/>
    <w:rsid w:val="008E0A7B"/>
    <w:rsid w:val="008E0B09"/>
    <w:rsid w:val="008E0EFD"/>
    <w:rsid w:val="008E0FE4"/>
    <w:rsid w:val="008E1225"/>
    <w:rsid w:val="008E14F2"/>
    <w:rsid w:val="008E1613"/>
    <w:rsid w:val="008E1913"/>
    <w:rsid w:val="008E1AAE"/>
    <w:rsid w:val="008E1C7E"/>
    <w:rsid w:val="008E23EE"/>
    <w:rsid w:val="008E2921"/>
    <w:rsid w:val="008E29A0"/>
    <w:rsid w:val="008E2BCC"/>
    <w:rsid w:val="008E2D23"/>
    <w:rsid w:val="008E2EB9"/>
    <w:rsid w:val="008E3019"/>
    <w:rsid w:val="008E3643"/>
    <w:rsid w:val="008E3716"/>
    <w:rsid w:val="008E3F0F"/>
    <w:rsid w:val="008E55A0"/>
    <w:rsid w:val="008E5DB1"/>
    <w:rsid w:val="008E625C"/>
    <w:rsid w:val="008E6658"/>
    <w:rsid w:val="008E6CAD"/>
    <w:rsid w:val="008E7C7A"/>
    <w:rsid w:val="008F012D"/>
    <w:rsid w:val="008F058C"/>
    <w:rsid w:val="008F05BC"/>
    <w:rsid w:val="008F1292"/>
    <w:rsid w:val="008F2065"/>
    <w:rsid w:val="008F2B34"/>
    <w:rsid w:val="008F3048"/>
    <w:rsid w:val="008F3218"/>
    <w:rsid w:val="008F3474"/>
    <w:rsid w:val="008F3649"/>
    <w:rsid w:val="008F3CE4"/>
    <w:rsid w:val="008F5200"/>
    <w:rsid w:val="008F55DB"/>
    <w:rsid w:val="008F5919"/>
    <w:rsid w:val="008F7E86"/>
    <w:rsid w:val="008F7FE4"/>
    <w:rsid w:val="0090054C"/>
    <w:rsid w:val="00900722"/>
    <w:rsid w:val="00900863"/>
    <w:rsid w:val="00900A0A"/>
    <w:rsid w:val="00901518"/>
    <w:rsid w:val="009018AF"/>
    <w:rsid w:val="00902519"/>
    <w:rsid w:val="009028B4"/>
    <w:rsid w:val="009029CA"/>
    <w:rsid w:val="00902BDF"/>
    <w:rsid w:val="00903032"/>
    <w:rsid w:val="009032CA"/>
    <w:rsid w:val="0090356E"/>
    <w:rsid w:val="009035F3"/>
    <w:rsid w:val="009035FE"/>
    <w:rsid w:val="00903601"/>
    <w:rsid w:val="00903858"/>
    <w:rsid w:val="00903C50"/>
    <w:rsid w:val="00904246"/>
    <w:rsid w:val="00904A6C"/>
    <w:rsid w:val="009051D6"/>
    <w:rsid w:val="00905840"/>
    <w:rsid w:val="00906B89"/>
    <w:rsid w:val="00907296"/>
    <w:rsid w:val="009074CF"/>
    <w:rsid w:val="00907831"/>
    <w:rsid w:val="00907E23"/>
    <w:rsid w:val="00910069"/>
    <w:rsid w:val="009112DE"/>
    <w:rsid w:val="0091232F"/>
    <w:rsid w:val="0091242C"/>
    <w:rsid w:val="009130E8"/>
    <w:rsid w:val="00913164"/>
    <w:rsid w:val="009139E0"/>
    <w:rsid w:val="00913BFA"/>
    <w:rsid w:val="00913D89"/>
    <w:rsid w:val="00914126"/>
    <w:rsid w:val="009143CD"/>
    <w:rsid w:val="00914B5C"/>
    <w:rsid w:val="00915D9E"/>
    <w:rsid w:val="009160BD"/>
    <w:rsid w:val="009169A2"/>
    <w:rsid w:val="00916F17"/>
    <w:rsid w:val="0091704F"/>
    <w:rsid w:val="00917757"/>
    <w:rsid w:val="00917B2C"/>
    <w:rsid w:val="0092042D"/>
    <w:rsid w:val="00920ED5"/>
    <w:rsid w:val="0092106A"/>
    <w:rsid w:val="00921137"/>
    <w:rsid w:val="009216D1"/>
    <w:rsid w:val="009219C6"/>
    <w:rsid w:val="00921D1C"/>
    <w:rsid w:val="0092225E"/>
    <w:rsid w:val="00922E77"/>
    <w:rsid w:val="0092331E"/>
    <w:rsid w:val="0092354B"/>
    <w:rsid w:val="00924C58"/>
    <w:rsid w:val="009255E0"/>
    <w:rsid w:val="0092593E"/>
    <w:rsid w:val="00926337"/>
    <w:rsid w:val="00927ACD"/>
    <w:rsid w:val="00927C0D"/>
    <w:rsid w:val="00927D2E"/>
    <w:rsid w:val="00927E1C"/>
    <w:rsid w:val="00927E86"/>
    <w:rsid w:val="00930343"/>
    <w:rsid w:val="00930C5C"/>
    <w:rsid w:val="0093135A"/>
    <w:rsid w:val="00931DE3"/>
    <w:rsid w:val="00931E46"/>
    <w:rsid w:val="00931EF7"/>
    <w:rsid w:val="00931F87"/>
    <w:rsid w:val="009323A9"/>
    <w:rsid w:val="00933991"/>
    <w:rsid w:val="00933EA9"/>
    <w:rsid w:val="00934202"/>
    <w:rsid w:val="00934BB2"/>
    <w:rsid w:val="00935A0B"/>
    <w:rsid w:val="00935A7E"/>
    <w:rsid w:val="00935E72"/>
    <w:rsid w:val="00936DDD"/>
    <w:rsid w:val="00936EF4"/>
    <w:rsid w:val="00937E6F"/>
    <w:rsid w:val="0094002F"/>
    <w:rsid w:val="00942697"/>
    <w:rsid w:val="0094285F"/>
    <w:rsid w:val="009432AD"/>
    <w:rsid w:val="00943A10"/>
    <w:rsid w:val="0094406F"/>
    <w:rsid w:val="00944433"/>
    <w:rsid w:val="009446AF"/>
    <w:rsid w:val="00944D04"/>
    <w:rsid w:val="00944F4F"/>
    <w:rsid w:val="0094570F"/>
    <w:rsid w:val="009457AD"/>
    <w:rsid w:val="009457B1"/>
    <w:rsid w:val="0094659C"/>
    <w:rsid w:val="00946A95"/>
    <w:rsid w:val="00946E6F"/>
    <w:rsid w:val="00947BAA"/>
    <w:rsid w:val="00947ED4"/>
    <w:rsid w:val="0095002C"/>
    <w:rsid w:val="009500E1"/>
    <w:rsid w:val="009501A2"/>
    <w:rsid w:val="009503D3"/>
    <w:rsid w:val="0095107D"/>
    <w:rsid w:val="00951B1E"/>
    <w:rsid w:val="00951F7B"/>
    <w:rsid w:val="00951FD1"/>
    <w:rsid w:val="00952E03"/>
    <w:rsid w:val="00952F07"/>
    <w:rsid w:val="009532DE"/>
    <w:rsid w:val="009542BA"/>
    <w:rsid w:val="00954358"/>
    <w:rsid w:val="00954E60"/>
    <w:rsid w:val="009556AF"/>
    <w:rsid w:val="009579D4"/>
    <w:rsid w:val="009605FE"/>
    <w:rsid w:val="00960730"/>
    <w:rsid w:val="009608FD"/>
    <w:rsid w:val="009609FA"/>
    <w:rsid w:val="00960E04"/>
    <w:rsid w:val="0096104C"/>
    <w:rsid w:val="009612F9"/>
    <w:rsid w:val="009614C4"/>
    <w:rsid w:val="009617FE"/>
    <w:rsid w:val="00961828"/>
    <w:rsid w:val="00961A16"/>
    <w:rsid w:val="00962CB6"/>
    <w:rsid w:val="00963938"/>
    <w:rsid w:val="009639B5"/>
    <w:rsid w:val="00963B2C"/>
    <w:rsid w:val="00964540"/>
    <w:rsid w:val="00964A6A"/>
    <w:rsid w:val="0096516C"/>
    <w:rsid w:val="009652C1"/>
    <w:rsid w:val="00965CA6"/>
    <w:rsid w:val="009661EB"/>
    <w:rsid w:val="00966299"/>
    <w:rsid w:val="009664EE"/>
    <w:rsid w:val="0096746F"/>
    <w:rsid w:val="009678B0"/>
    <w:rsid w:val="00967B33"/>
    <w:rsid w:val="00970CA6"/>
    <w:rsid w:val="009723BA"/>
    <w:rsid w:val="00972805"/>
    <w:rsid w:val="00972F0D"/>
    <w:rsid w:val="00972F5C"/>
    <w:rsid w:val="00973088"/>
    <w:rsid w:val="00975389"/>
    <w:rsid w:val="0097547C"/>
    <w:rsid w:val="009754F0"/>
    <w:rsid w:val="009755B1"/>
    <w:rsid w:val="009757BF"/>
    <w:rsid w:val="00975833"/>
    <w:rsid w:val="00976190"/>
    <w:rsid w:val="0097626E"/>
    <w:rsid w:val="0097671D"/>
    <w:rsid w:val="00976C38"/>
    <w:rsid w:val="00976DBF"/>
    <w:rsid w:val="009771A8"/>
    <w:rsid w:val="009774AC"/>
    <w:rsid w:val="00977571"/>
    <w:rsid w:val="009779D8"/>
    <w:rsid w:val="00977D2E"/>
    <w:rsid w:val="00980309"/>
    <w:rsid w:val="009814D2"/>
    <w:rsid w:val="00981A92"/>
    <w:rsid w:val="009826EB"/>
    <w:rsid w:val="00982C6D"/>
    <w:rsid w:val="00982FC8"/>
    <w:rsid w:val="009834F4"/>
    <w:rsid w:val="00985959"/>
    <w:rsid w:val="009865E0"/>
    <w:rsid w:val="009871D4"/>
    <w:rsid w:val="00987CF2"/>
    <w:rsid w:val="00987FFE"/>
    <w:rsid w:val="009908DC"/>
    <w:rsid w:val="00990A03"/>
    <w:rsid w:val="00990C1C"/>
    <w:rsid w:val="00990FB3"/>
    <w:rsid w:val="0099109C"/>
    <w:rsid w:val="00991453"/>
    <w:rsid w:val="00991F73"/>
    <w:rsid w:val="00991FB3"/>
    <w:rsid w:val="00992B08"/>
    <w:rsid w:val="00992F82"/>
    <w:rsid w:val="00993051"/>
    <w:rsid w:val="00993356"/>
    <w:rsid w:val="009934D2"/>
    <w:rsid w:val="00993BCD"/>
    <w:rsid w:val="00994179"/>
    <w:rsid w:val="009944B3"/>
    <w:rsid w:val="00994687"/>
    <w:rsid w:val="00994F7D"/>
    <w:rsid w:val="0099571A"/>
    <w:rsid w:val="0099573F"/>
    <w:rsid w:val="00995E04"/>
    <w:rsid w:val="0099605C"/>
    <w:rsid w:val="009967AB"/>
    <w:rsid w:val="0099681D"/>
    <w:rsid w:val="00996F78"/>
    <w:rsid w:val="009974FE"/>
    <w:rsid w:val="0099786C"/>
    <w:rsid w:val="00997F12"/>
    <w:rsid w:val="009A0383"/>
    <w:rsid w:val="009A04DC"/>
    <w:rsid w:val="009A0718"/>
    <w:rsid w:val="009A0A5B"/>
    <w:rsid w:val="009A10F4"/>
    <w:rsid w:val="009A15CC"/>
    <w:rsid w:val="009A1B7A"/>
    <w:rsid w:val="009A1E45"/>
    <w:rsid w:val="009A2ABD"/>
    <w:rsid w:val="009A2CFF"/>
    <w:rsid w:val="009A2D6F"/>
    <w:rsid w:val="009A3044"/>
    <w:rsid w:val="009A3882"/>
    <w:rsid w:val="009A3884"/>
    <w:rsid w:val="009A38DA"/>
    <w:rsid w:val="009A3D9B"/>
    <w:rsid w:val="009A3FB2"/>
    <w:rsid w:val="009A4176"/>
    <w:rsid w:val="009A427C"/>
    <w:rsid w:val="009A44A1"/>
    <w:rsid w:val="009A4CAC"/>
    <w:rsid w:val="009A5AC3"/>
    <w:rsid w:val="009A5DD5"/>
    <w:rsid w:val="009A69FF"/>
    <w:rsid w:val="009A6FC8"/>
    <w:rsid w:val="009A727F"/>
    <w:rsid w:val="009A743A"/>
    <w:rsid w:val="009A74A6"/>
    <w:rsid w:val="009A7E35"/>
    <w:rsid w:val="009B0283"/>
    <w:rsid w:val="009B1798"/>
    <w:rsid w:val="009B1C98"/>
    <w:rsid w:val="009B1E6A"/>
    <w:rsid w:val="009B1F9A"/>
    <w:rsid w:val="009B2D39"/>
    <w:rsid w:val="009B2DE6"/>
    <w:rsid w:val="009B2DF4"/>
    <w:rsid w:val="009B49D1"/>
    <w:rsid w:val="009B4A6C"/>
    <w:rsid w:val="009B4C27"/>
    <w:rsid w:val="009B58B9"/>
    <w:rsid w:val="009B5B75"/>
    <w:rsid w:val="009B5BA6"/>
    <w:rsid w:val="009B6006"/>
    <w:rsid w:val="009B6325"/>
    <w:rsid w:val="009B6889"/>
    <w:rsid w:val="009B6A4B"/>
    <w:rsid w:val="009B6ACE"/>
    <w:rsid w:val="009B76AD"/>
    <w:rsid w:val="009C04D9"/>
    <w:rsid w:val="009C08B4"/>
    <w:rsid w:val="009C0955"/>
    <w:rsid w:val="009C11ED"/>
    <w:rsid w:val="009C1F60"/>
    <w:rsid w:val="009C2088"/>
    <w:rsid w:val="009C2489"/>
    <w:rsid w:val="009C24BF"/>
    <w:rsid w:val="009C30C3"/>
    <w:rsid w:val="009C3BF5"/>
    <w:rsid w:val="009C4DE3"/>
    <w:rsid w:val="009C51D2"/>
    <w:rsid w:val="009C5558"/>
    <w:rsid w:val="009C57E8"/>
    <w:rsid w:val="009C598F"/>
    <w:rsid w:val="009C5A3F"/>
    <w:rsid w:val="009C5B79"/>
    <w:rsid w:val="009C5CAD"/>
    <w:rsid w:val="009C5F1E"/>
    <w:rsid w:val="009C6250"/>
    <w:rsid w:val="009C6543"/>
    <w:rsid w:val="009D0F20"/>
    <w:rsid w:val="009D15C4"/>
    <w:rsid w:val="009D1CB0"/>
    <w:rsid w:val="009D1D7B"/>
    <w:rsid w:val="009D23A8"/>
    <w:rsid w:val="009D3194"/>
    <w:rsid w:val="009D331E"/>
    <w:rsid w:val="009D3614"/>
    <w:rsid w:val="009D3ADF"/>
    <w:rsid w:val="009D4517"/>
    <w:rsid w:val="009D4FA7"/>
    <w:rsid w:val="009D51A6"/>
    <w:rsid w:val="009D5875"/>
    <w:rsid w:val="009D5A31"/>
    <w:rsid w:val="009D62DC"/>
    <w:rsid w:val="009D6EE8"/>
    <w:rsid w:val="009D7895"/>
    <w:rsid w:val="009E0668"/>
    <w:rsid w:val="009E0A42"/>
    <w:rsid w:val="009E122D"/>
    <w:rsid w:val="009E13C1"/>
    <w:rsid w:val="009E1F41"/>
    <w:rsid w:val="009E2E0D"/>
    <w:rsid w:val="009E2FD7"/>
    <w:rsid w:val="009E3343"/>
    <w:rsid w:val="009E3542"/>
    <w:rsid w:val="009E371B"/>
    <w:rsid w:val="009E39E5"/>
    <w:rsid w:val="009E3C89"/>
    <w:rsid w:val="009E3E89"/>
    <w:rsid w:val="009E4A87"/>
    <w:rsid w:val="009E4B64"/>
    <w:rsid w:val="009E4BC4"/>
    <w:rsid w:val="009E5AC5"/>
    <w:rsid w:val="009E5C7E"/>
    <w:rsid w:val="009E6129"/>
    <w:rsid w:val="009E6CA9"/>
    <w:rsid w:val="009E7DE8"/>
    <w:rsid w:val="009F1CC0"/>
    <w:rsid w:val="009F2CB8"/>
    <w:rsid w:val="009F320B"/>
    <w:rsid w:val="009F3618"/>
    <w:rsid w:val="009F3C3C"/>
    <w:rsid w:val="009F3D1E"/>
    <w:rsid w:val="009F3E4E"/>
    <w:rsid w:val="009F436B"/>
    <w:rsid w:val="009F5020"/>
    <w:rsid w:val="009F6455"/>
    <w:rsid w:val="009F6881"/>
    <w:rsid w:val="009F6F02"/>
    <w:rsid w:val="009F7383"/>
    <w:rsid w:val="009F7610"/>
    <w:rsid w:val="009F7801"/>
    <w:rsid w:val="00A02179"/>
    <w:rsid w:val="00A0246B"/>
    <w:rsid w:val="00A02B81"/>
    <w:rsid w:val="00A02EBA"/>
    <w:rsid w:val="00A036D6"/>
    <w:rsid w:val="00A03A89"/>
    <w:rsid w:val="00A04110"/>
    <w:rsid w:val="00A05614"/>
    <w:rsid w:val="00A05709"/>
    <w:rsid w:val="00A066EE"/>
    <w:rsid w:val="00A07294"/>
    <w:rsid w:val="00A102F1"/>
    <w:rsid w:val="00A10682"/>
    <w:rsid w:val="00A11199"/>
    <w:rsid w:val="00A1256B"/>
    <w:rsid w:val="00A12686"/>
    <w:rsid w:val="00A12687"/>
    <w:rsid w:val="00A12D4E"/>
    <w:rsid w:val="00A133EC"/>
    <w:rsid w:val="00A138D9"/>
    <w:rsid w:val="00A13CF9"/>
    <w:rsid w:val="00A144A8"/>
    <w:rsid w:val="00A15D85"/>
    <w:rsid w:val="00A17BA3"/>
    <w:rsid w:val="00A17C39"/>
    <w:rsid w:val="00A17D60"/>
    <w:rsid w:val="00A202B0"/>
    <w:rsid w:val="00A205C2"/>
    <w:rsid w:val="00A2085D"/>
    <w:rsid w:val="00A21239"/>
    <w:rsid w:val="00A220AD"/>
    <w:rsid w:val="00A22783"/>
    <w:rsid w:val="00A227F3"/>
    <w:rsid w:val="00A22A4A"/>
    <w:rsid w:val="00A22DB0"/>
    <w:rsid w:val="00A22E59"/>
    <w:rsid w:val="00A22FF0"/>
    <w:rsid w:val="00A234FF"/>
    <w:rsid w:val="00A23B62"/>
    <w:rsid w:val="00A23B8A"/>
    <w:rsid w:val="00A23F06"/>
    <w:rsid w:val="00A24402"/>
    <w:rsid w:val="00A24E54"/>
    <w:rsid w:val="00A25A7C"/>
    <w:rsid w:val="00A2697B"/>
    <w:rsid w:val="00A269AB"/>
    <w:rsid w:val="00A26A16"/>
    <w:rsid w:val="00A26A17"/>
    <w:rsid w:val="00A26D10"/>
    <w:rsid w:val="00A27747"/>
    <w:rsid w:val="00A278DA"/>
    <w:rsid w:val="00A303A9"/>
    <w:rsid w:val="00A30903"/>
    <w:rsid w:val="00A30C50"/>
    <w:rsid w:val="00A30C7B"/>
    <w:rsid w:val="00A30CE1"/>
    <w:rsid w:val="00A30D38"/>
    <w:rsid w:val="00A30E1D"/>
    <w:rsid w:val="00A312E9"/>
    <w:rsid w:val="00A3153B"/>
    <w:rsid w:val="00A31663"/>
    <w:rsid w:val="00A31C66"/>
    <w:rsid w:val="00A3214F"/>
    <w:rsid w:val="00A3240F"/>
    <w:rsid w:val="00A32BEF"/>
    <w:rsid w:val="00A32F09"/>
    <w:rsid w:val="00A32F9E"/>
    <w:rsid w:val="00A333DC"/>
    <w:rsid w:val="00A339CB"/>
    <w:rsid w:val="00A34771"/>
    <w:rsid w:val="00A358FD"/>
    <w:rsid w:val="00A35921"/>
    <w:rsid w:val="00A35942"/>
    <w:rsid w:val="00A35DDC"/>
    <w:rsid w:val="00A3690C"/>
    <w:rsid w:val="00A36FF5"/>
    <w:rsid w:val="00A3713A"/>
    <w:rsid w:val="00A373AE"/>
    <w:rsid w:val="00A378D2"/>
    <w:rsid w:val="00A37C77"/>
    <w:rsid w:val="00A404CF"/>
    <w:rsid w:val="00A41499"/>
    <w:rsid w:val="00A42418"/>
    <w:rsid w:val="00A42A92"/>
    <w:rsid w:val="00A43AE4"/>
    <w:rsid w:val="00A43E1C"/>
    <w:rsid w:val="00A44168"/>
    <w:rsid w:val="00A4621C"/>
    <w:rsid w:val="00A46922"/>
    <w:rsid w:val="00A46B16"/>
    <w:rsid w:val="00A46E3E"/>
    <w:rsid w:val="00A47848"/>
    <w:rsid w:val="00A47E2E"/>
    <w:rsid w:val="00A47FEC"/>
    <w:rsid w:val="00A5005B"/>
    <w:rsid w:val="00A506F5"/>
    <w:rsid w:val="00A5211C"/>
    <w:rsid w:val="00A5229A"/>
    <w:rsid w:val="00A5244F"/>
    <w:rsid w:val="00A52B73"/>
    <w:rsid w:val="00A53016"/>
    <w:rsid w:val="00A5399E"/>
    <w:rsid w:val="00A5438A"/>
    <w:rsid w:val="00A54A6E"/>
    <w:rsid w:val="00A550E6"/>
    <w:rsid w:val="00A551C7"/>
    <w:rsid w:val="00A55356"/>
    <w:rsid w:val="00A55440"/>
    <w:rsid w:val="00A55520"/>
    <w:rsid w:val="00A55AFE"/>
    <w:rsid w:val="00A563E8"/>
    <w:rsid w:val="00A56A14"/>
    <w:rsid w:val="00A56EBE"/>
    <w:rsid w:val="00A570C6"/>
    <w:rsid w:val="00A573EE"/>
    <w:rsid w:val="00A60456"/>
    <w:rsid w:val="00A6086C"/>
    <w:rsid w:val="00A608E9"/>
    <w:rsid w:val="00A60948"/>
    <w:rsid w:val="00A619E8"/>
    <w:rsid w:val="00A61ED8"/>
    <w:rsid w:val="00A61EF5"/>
    <w:rsid w:val="00A61F25"/>
    <w:rsid w:val="00A62256"/>
    <w:rsid w:val="00A6241F"/>
    <w:rsid w:val="00A628DA"/>
    <w:rsid w:val="00A635CD"/>
    <w:rsid w:val="00A6468E"/>
    <w:rsid w:val="00A64F29"/>
    <w:rsid w:val="00A650EC"/>
    <w:rsid w:val="00A65393"/>
    <w:rsid w:val="00A65AC4"/>
    <w:rsid w:val="00A65B4C"/>
    <w:rsid w:val="00A65E69"/>
    <w:rsid w:val="00A664E6"/>
    <w:rsid w:val="00A668AA"/>
    <w:rsid w:val="00A677A6"/>
    <w:rsid w:val="00A703DA"/>
    <w:rsid w:val="00A70973"/>
    <w:rsid w:val="00A70B00"/>
    <w:rsid w:val="00A71223"/>
    <w:rsid w:val="00A722EE"/>
    <w:rsid w:val="00A727D5"/>
    <w:rsid w:val="00A72A0D"/>
    <w:rsid w:val="00A72EB4"/>
    <w:rsid w:val="00A73062"/>
    <w:rsid w:val="00A73556"/>
    <w:rsid w:val="00A73755"/>
    <w:rsid w:val="00A737A8"/>
    <w:rsid w:val="00A738D3"/>
    <w:rsid w:val="00A73ACE"/>
    <w:rsid w:val="00A73CB2"/>
    <w:rsid w:val="00A73E9B"/>
    <w:rsid w:val="00A7434C"/>
    <w:rsid w:val="00A74C77"/>
    <w:rsid w:val="00A74EA8"/>
    <w:rsid w:val="00A75441"/>
    <w:rsid w:val="00A76469"/>
    <w:rsid w:val="00A766E6"/>
    <w:rsid w:val="00A7705C"/>
    <w:rsid w:val="00A801F8"/>
    <w:rsid w:val="00A806A1"/>
    <w:rsid w:val="00A807D8"/>
    <w:rsid w:val="00A80E46"/>
    <w:rsid w:val="00A825A3"/>
    <w:rsid w:val="00A827C3"/>
    <w:rsid w:val="00A82C84"/>
    <w:rsid w:val="00A83120"/>
    <w:rsid w:val="00A83CCB"/>
    <w:rsid w:val="00A8458E"/>
    <w:rsid w:val="00A85469"/>
    <w:rsid w:val="00A85501"/>
    <w:rsid w:val="00A85572"/>
    <w:rsid w:val="00A85CC6"/>
    <w:rsid w:val="00A870AC"/>
    <w:rsid w:val="00A8755A"/>
    <w:rsid w:val="00A8799A"/>
    <w:rsid w:val="00A87A27"/>
    <w:rsid w:val="00A87A44"/>
    <w:rsid w:val="00A87EE5"/>
    <w:rsid w:val="00A90101"/>
    <w:rsid w:val="00A913AD"/>
    <w:rsid w:val="00A91468"/>
    <w:rsid w:val="00A91494"/>
    <w:rsid w:val="00A91AD1"/>
    <w:rsid w:val="00A91CED"/>
    <w:rsid w:val="00A91DA1"/>
    <w:rsid w:val="00A91F2F"/>
    <w:rsid w:val="00A91F95"/>
    <w:rsid w:val="00A92367"/>
    <w:rsid w:val="00A927C3"/>
    <w:rsid w:val="00A93046"/>
    <w:rsid w:val="00A9373B"/>
    <w:rsid w:val="00A93B82"/>
    <w:rsid w:val="00A94495"/>
    <w:rsid w:val="00A948F0"/>
    <w:rsid w:val="00A953C9"/>
    <w:rsid w:val="00A95FAE"/>
    <w:rsid w:val="00A96471"/>
    <w:rsid w:val="00A96B4D"/>
    <w:rsid w:val="00A96B55"/>
    <w:rsid w:val="00A97E72"/>
    <w:rsid w:val="00AA0800"/>
    <w:rsid w:val="00AA1215"/>
    <w:rsid w:val="00AA1881"/>
    <w:rsid w:val="00AA1DFC"/>
    <w:rsid w:val="00AA263C"/>
    <w:rsid w:val="00AA26B4"/>
    <w:rsid w:val="00AA2BEE"/>
    <w:rsid w:val="00AA3747"/>
    <w:rsid w:val="00AA3D38"/>
    <w:rsid w:val="00AA4CAA"/>
    <w:rsid w:val="00AA5252"/>
    <w:rsid w:val="00AA5545"/>
    <w:rsid w:val="00AA564B"/>
    <w:rsid w:val="00AA6761"/>
    <w:rsid w:val="00AA70A1"/>
    <w:rsid w:val="00AA73B4"/>
    <w:rsid w:val="00AA7636"/>
    <w:rsid w:val="00AA7735"/>
    <w:rsid w:val="00AA7955"/>
    <w:rsid w:val="00AB048E"/>
    <w:rsid w:val="00AB0EC4"/>
    <w:rsid w:val="00AB1056"/>
    <w:rsid w:val="00AB195E"/>
    <w:rsid w:val="00AB23B8"/>
    <w:rsid w:val="00AB311B"/>
    <w:rsid w:val="00AB3597"/>
    <w:rsid w:val="00AB3D83"/>
    <w:rsid w:val="00AB41AA"/>
    <w:rsid w:val="00AB4539"/>
    <w:rsid w:val="00AB475E"/>
    <w:rsid w:val="00AB47E6"/>
    <w:rsid w:val="00AB4A0F"/>
    <w:rsid w:val="00AB4AD1"/>
    <w:rsid w:val="00AB4DF7"/>
    <w:rsid w:val="00AB5B6A"/>
    <w:rsid w:val="00AB5B82"/>
    <w:rsid w:val="00AB5D93"/>
    <w:rsid w:val="00AB5F76"/>
    <w:rsid w:val="00AB5F88"/>
    <w:rsid w:val="00AB62E7"/>
    <w:rsid w:val="00AB699A"/>
    <w:rsid w:val="00AB7460"/>
    <w:rsid w:val="00AC00C4"/>
    <w:rsid w:val="00AC00E6"/>
    <w:rsid w:val="00AC02A2"/>
    <w:rsid w:val="00AC0360"/>
    <w:rsid w:val="00AC1318"/>
    <w:rsid w:val="00AC2552"/>
    <w:rsid w:val="00AC2578"/>
    <w:rsid w:val="00AC26DA"/>
    <w:rsid w:val="00AC2978"/>
    <w:rsid w:val="00AC3654"/>
    <w:rsid w:val="00AC36DF"/>
    <w:rsid w:val="00AC3F43"/>
    <w:rsid w:val="00AC4090"/>
    <w:rsid w:val="00AC42AB"/>
    <w:rsid w:val="00AC6D7B"/>
    <w:rsid w:val="00AD0285"/>
    <w:rsid w:val="00AD0335"/>
    <w:rsid w:val="00AD1307"/>
    <w:rsid w:val="00AD1E67"/>
    <w:rsid w:val="00AD2675"/>
    <w:rsid w:val="00AD27DE"/>
    <w:rsid w:val="00AD2DFE"/>
    <w:rsid w:val="00AD2E56"/>
    <w:rsid w:val="00AD341F"/>
    <w:rsid w:val="00AD34EF"/>
    <w:rsid w:val="00AD3E47"/>
    <w:rsid w:val="00AD51E4"/>
    <w:rsid w:val="00AD5B1C"/>
    <w:rsid w:val="00AD5D9E"/>
    <w:rsid w:val="00AD7442"/>
    <w:rsid w:val="00AE052D"/>
    <w:rsid w:val="00AE08F0"/>
    <w:rsid w:val="00AE0C27"/>
    <w:rsid w:val="00AE15EF"/>
    <w:rsid w:val="00AE1BAC"/>
    <w:rsid w:val="00AE280F"/>
    <w:rsid w:val="00AE2AA1"/>
    <w:rsid w:val="00AE2BDC"/>
    <w:rsid w:val="00AE2E49"/>
    <w:rsid w:val="00AE4944"/>
    <w:rsid w:val="00AE4B21"/>
    <w:rsid w:val="00AE5866"/>
    <w:rsid w:val="00AE5929"/>
    <w:rsid w:val="00AE6B35"/>
    <w:rsid w:val="00AE6E7E"/>
    <w:rsid w:val="00AE6F5E"/>
    <w:rsid w:val="00AE7136"/>
    <w:rsid w:val="00AE71A0"/>
    <w:rsid w:val="00AE7BA9"/>
    <w:rsid w:val="00AE7DA6"/>
    <w:rsid w:val="00AF07AD"/>
    <w:rsid w:val="00AF0D0E"/>
    <w:rsid w:val="00AF0FCF"/>
    <w:rsid w:val="00AF13E1"/>
    <w:rsid w:val="00AF155C"/>
    <w:rsid w:val="00AF155F"/>
    <w:rsid w:val="00AF159A"/>
    <w:rsid w:val="00AF1679"/>
    <w:rsid w:val="00AF1AE9"/>
    <w:rsid w:val="00AF1E7A"/>
    <w:rsid w:val="00AF2354"/>
    <w:rsid w:val="00AF2CE9"/>
    <w:rsid w:val="00AF3259"/>
    <w:rsid w:val="00AF3471"/>
    <w:rsid w:val="00AF35A0"/>
    <w:rsid w:val="00AF3666"/>
    <w:rsid w:val="00AF3701"/>
    <w:rsid w:val="00AF3843"/>
    <w:rsid w:val="00AF6366"/>
    <w:rsid w:val="00AF7953"/>
    <w:rsid w:val="00B00240"/>
    <w:rsid w:val="00B0052F"/>
    <w:rsid w:val="00B00E7F"/>
    <w:rsid w:val="00B0160F"/>
    <w:rsid w:val="00B01BCF"/>
    <w:rsid w:val="00B01C34"/>
    <w:rsid w:val="00B01CAF"/>
    <w:rsid w:val="00B02034"/>
    <w:rsid w:val="00B0207D"/>
    <w:rsid w:val="00B02175"/>
    <w:rsid w:val="00B03002"/>
    <w:rsid w:val="00B0368F"/>
    <w:rsid w:val="00B03AE4"/>
    <w:rsid w:val="00B05698"/>
    <w:rsid w:val="00B05A4C"/>
    <w:rsid w:val="00B0655B"/>
    <w:rsid w:val="00B06D73"/>
    <w:rsid w:val="00B06DE8"/>
    <w:rsid w:val="00B070AC"/>
    <w:rsid w:val="00B072A5"/>
    <w:rsid w:val="00B078B6"/>
    <w:rsid w:val="00B102EE"/>
    <w:rsid w:val="00B10D89"/>
    <w:rsid w:val="00B10DAB"/>
    <w:rsid w:val="00B11074"/>
    <w:rsid w:val="00B11245"/>
    <w:rsid w:val="00B117C6"/>
    <w:rsid w:val="00B117D7"/>
    <w:rsid w:val="00B11D6E"/>
    <w:rsid w:val="00B1209E"/>
    <w:rsid w:val="00B12B5E"/>
    <w:rsid w:val="00B1369D"/>
    <w:rsid w:val="00B13FC9"/>
    <w:rsid w:val="00B14501"/>
    <w:rsid w:val="00B14553"/>
    <w:rsid w:val="00B146ED"/>
    <w:rsid w:val="00B14B70"/>
    <w:rsid w:val="00B159B8"/>
    <w:rsid w:val="00B15BAE"/>
    <w:rsid w:val="00B16696"/>
    <w:rsid w:val="00B169F7"/>
    <w:rsid w:val="00B16BFA"/>
    <w:rsid w:val="00B1753C"/>
    <w:rsid w:val="00B17877"/>
    <w:rsid w:val="00B17AB9"/>
    <w:rsid w:val="00B17EBB"/>
    <w:rsid w:val="00B17FDC"/>
    <w:rsid w:val="00B21221"/>
    <w:rsid w:val="00B21A36"/>
    <w:rsid w:val="00B21ACB"/>
    <w:rsid w:val="00B21C61"/>
    <w:rsid w:val="00B21EBC"/>
    <w:rsid w:val="00B22F60"/>
    <w:rsid w:val="00B23303"/>
    <w:rsid w:val="00B23338"/>
    <w:rsid w:val="00B2382B"/>
    <w:rsid w:val="00B23C0A"/>
    <w:rsid w:val="00B23E86"/>
    <w:rsid w:val="00B24359"/>
    <w:rsid w:val="00B24BB0"/>
    <w:rsid w:val="00B25924"/>
    <w:rsid w:val="00B26404"/>
    <w:rsid w:val="00B266A7"/>
    <w:rsid w:val="00B26734"/>
    <w:rsid w:val="00B26737"/>
    <w:rsid w:val="00B26A22"/>
    <w:rsid w:val="00B26AB1"/>
    <w:rsid w:val="00B26AD5"/>
    <w:rsid w:val="00B26D72"/>
    <w:rsid w:val="00B26EE2"/>
    <w:rsid w:val="00B26EEF"/>
    <w:rsid w:val="00B27066"/>
    <w:rsid w:val="00B27679"/>
    <w:rsid w:val="00B27A44"/>
    <w:rsid w:val="00B27DCA"/>
    <w:rsid w:val="00B3054F"/>
    <w:rsid w:val="00B30812"/>
    <w:rsid w:val="00B30F7B"/>
    <w:rsid w:val="00B32012"/>
    <w:rsid w:val="00B32112"/>
    <w:rsid w:val="00B327C2"/>
    <w:rsid w:val="00B32CAC"/>
    <w:rsid w:val="00B333CD"/>
    <w:rsid w:val="00B3362E"/>
    <w:rsid w:val="00B34A32"/>
    <w:rsid w:val="00B34C39"/>
    <w:rsid w:val="00B34D30"/>
    <w:rsid w:val="00B34F25"/>
    <w:rsid w:val="00B3524A"/>
    <w:rsid w:val="00B35A26"/>
    <w:rsid w:val="00B35A2C"/>
    <w:rsid w:val="00B35F98"/>
    <w:rsid w:val="00B36086"/>
    <w:rsid w:val="00B363D4"/>
    <w:rsid w:val="00B36747"/>
    <w:rsid w:val="00B36ABF"/>
    <w:rsid w:val="00B36B27"/>
    <w:rsid w:val="00B36BE2"/>
    <w:rsid w:val="00B37523"/>
    <w:rsid w:val="00B37D67"/>
    <w:rsid w:val="00B40CA1"/>
    <w:rsid w:val="00B40D65"/>
    <w:rsid w:val="00B411CE"/>
    <w:rsid w:val="00B41A1E"/>
    <w:rsid w:val="00B41A78"/>
    <w:rsid w:val="00B41AC0"/>
    <w:rsid w:val="00B42979"/>
    <w:rsid w:val="00B429EC"/>
    <w:rsid w:val="00B42FA5"/>
    <w:rsid w:val="00B43173"/>
    <w:rsid w:val="00B43770"/>
    <w:rsid w:val="00B43F68"/>
    <w:rsid w:val="00B4423F"/>
    <w:rsid w:val="00B45287"/>
    <w:rsid w:val="00B457A6"/>
    <w:rsid w:val="00B45FA9"/>
    <w:rsid w:val="00B46342"/>
    <w:rsid w:val="00B4735F"/>
    <w:rsid w:val="00B47622"/>
    <w:rsid w:val="00B47827"/>
    <w:rsid w:val="00B47A83"/>
    <w:rsid w:val="00B50232"/>
    <w:rsid w:val="00B506D6"/>
    <w:rsid w:val="00B50E96"/>
    <w:rsid w:val="00B51F13"/>
    <w:rsid w:val="00B51FD6"/>
    <w:rsid w:val="00B53409"/>
    <w:rsid w:val="00B53956"/>
    <w:rsid w:val="00B54374"/>
    <w:rsid w:val="00B547B7"/>
    <w:rsid w:val="00B54905"/>
    <w:rsid w:val="00B54AB3"/>
    <w:rsid w:val="00B54E6C"/>
    <w:rsid w:val="00B555CF"/>
    <w:rsid w:val="00B55735"/>
    <w:rsid w:val="00B55D3B"/>
    <w:rsid w:val="00B55D46"/>
    <w:rsid w:val="00B5684B"/>
    <w:rsid w:val="00B570D3"/>
    <w:rsid w:val="00B5713E"/>
    <w:rsid w:val="00B572D2"/>
    <w:rsid w:val="00B6037C"/>
    <w:rsid w:val="00B60717"/>
    <w:rsid w:val="00B614FE"/>
    <w:rsid w:val="00B615C0"/>
    <w:rsid w:val="00B61D11"/>
    <w:rsid w:val="00B61DF4"/>
    <w:rsid w:val="00B624C4"/>
    <w:rsid w:val="00B62615"/>
    <w:rsid w:val="00B62676"/>
    <w:rsid w:val="00B62954"/>
    <w:rsid w:val="00B636A6"/>
    <w:rsid w:val="00B638B1"/>
    <w:rsid w:val="00B63F3B"/>
    <w:rsid w:val="00B640A2"/>
    <w:rsid w:val="00B6494C"/>
    <w:rsid w:val="00B64C9D"/>
    <w:rsid w:val="00B64CB5"/>
    <w:rsid w:val="00B65139"/>
    <w:rsid w:val="00B65AD8"/>
    <w:rsid w:val="00B664FD"/>
    <w:rsid w:val="00B66EA6"/>
    <w:rsid w:val="00B670D5"/>
    <w:rsid w:val="00B677E2"/>
    <w:rsid w:val="00B67D2E"/>
    <w:rsid w:val="00B7063D"/>
    <w:rsid w:val="00B70EEE"/>
    <w:rsid w:val="00B710D1"/>
    <w:rsid w:val="00B71107"/>
    <w:rsid w:val="00B71AF6"/>
    <w:rsid w:val="00B72212"/>
    <w:rsid w:val="00B72368"/>
    <w:rsid w:val="00B737BB"/>
    <w:rsid w:val="00B73D67"/>
    <w:rsid w:val="00B745A9"/>
    <w:rsid w:val="00B74730"/>
    <w:rsid w:val="00B74EB8"/>
    <w:rsid w:val="00B750F0"/>
    <w:rsid w:val="00B75D52"/>
    <w:rsid w:val="00B75E84"/>
    <w:rsid w:val="00B76376"/>
    <w:rsid w:val="00B76819"/>
    <w:rsid w:val="00B76D67"/>
    <w:rsid w:val="00B76E2D"/>
    <w:rsid w:val="00B77A62"/>
    <w:rsid w:val="00B80044"/>
    <w:rsid w:val="00B80104"/>
    <w:rsid w:val="00B809FF"/>
    <w:rsid w:val="00B819DA"/>
    <w:rsid w:val="00B81BDE"/>
    <w:rsid w:val="00B81D65"/>
    <w:rsid w:val="00B820AB"/>
    <w:rsid w:val="00B8225E"/>
    <w:rsid w:val="00B82F46"/>
    <w:rsid w:val="00B83216"/>
    <w:rsid w:val="00B83299"/>
    <w:rsid w:val="00B838A6"/>
    <w:rsid w:val="00B839D0"/>
    <w:rsid w:val="00B850B4"/>
    <w:rsid w:val="00B856F8"/>
    <w:rsid w:val="00B86163"/>
    <w:rsid w:val="00B86C6C"/>
    <w:rsid w:val="00B86DFE"/>
    <w:rsid w:val="00B87430"/>
    <w:rsid w:val="00B87EB9"/>
    <w:rsid w:val="00B87F9B"/>
    <w:rsid w:val="00B9001E"/>
    <w:rsid w:val="00B90652"/>
    <w:rsid w:val="00B90D2B"/>
    <w:rsid w:val="00B90EE2"/>
    <w:rsid w:val="00B90F71"/>
    <w:rsid w:val="00B91E73"/>
    <w:rsid w:val="00B9201B"/>
    <w:rsid w:val="00B92AA4"/>
    <w:rsid w:val="00B92F7B"/>
    <w:rsid w:val="00B934CF"/>
    <w:rsid w:val="00B934ED"/>
    <w:rsid w:val="00B93F64"/>
    <w:rsid w:val="00B946DF"/>
    <w:rsid w:val="00B94700"/>
    <w:rsid w:val="00B94726"/>
    <w:rsid w:val="00B94E94"/>
    <w:rsid w:val="00B9530E"/>
    <w:rsid w:val="00B954E3"/>
    <w:rsid w:val="00B96E3A"/>
    <w:rsid w:val="00B9759E"/>
    <w:rsid w:val="00B97B34"/>
    <w:rsid w:val="00B97C88"/>
    <w:rsid w:val="00BA075C"/>
    <w:rsid w:val="00BA10DD"/>
    <w:rsid w:val="00BA1479"/>
    <w:rsid w:val="00BA1CD9"/>
    <w:rsid w:val="00BA1CE5"/>
    <w:rsid w:val="00BA28AB"/>
    <w:rsid w:val="00BA2D6F"/>
    <w:rsid w:val="00BA2DAA"/>
    <w:rsid w:val="00BA372E"/>
    <w:rsid w:val="00BA4E70"/>
    <w:rsid w:val="00BA5178"/>
    <w:rsid w:val="00BA662E"/>
    <w:rsid w:val="00BA6C30"/>
    <w:rsid w:val="00BA6E4A"/>
    <w:rsid w:val="00BA730E"/>
    <w:rsid w:val="00BB014B"/>
    <w:rsid w:val="00BB0225"/>
    <w:rsid w:val="00BB126A"/>
    <w:rsid w:val="00BB18F3"/>
    <w:rsid w:val="00BB1A23"/>
    <w:rsid w:val="00BB1E79"/>
    <w:rsid w:val="00BB2236"/>
    <w:rsid w:val="00BB2438"/>
    <w:rsid w:val="00BB28BB"/>
    <w:rsid w:val="00BB296A"/>
    <w:rsid w:val="00BB2EBB"/>
    <w:rsid w:val="00BB33F5"/>
    <w:rsid w:val="00BB3517"/>
    <w:rsid w:val="00BB3BB4"/>
    <w:rsid w:val="00BB3FC7"/>
    <w:rsid w:val="00BB4426"/>
    <w:rsid w:val="00BB52C2"/>
    <w:rsid w:val="00BB5B26"/>
    <w:rsid w:val="00BB645F"/>
    <w:rsid w:val="00BB6D8A"/>
    <w:rsid w:val="00BB77E4"/>
    <w:rsid w:val="00BB7CD1"/>
    <w:rsid w:val="00BB7D65"/>
    <w:rsid w:val="00BC0306"/>
    <w:rsid w:val="00BC0315"/>
    <w:rsid w:val="00BC06EE"/>
    <w:rsid w:val="00BC0C4A"/>
    <w:rsid w:val="00BC12AA"/>
    <w:rsid w:val="00BC165F"/>
    <w:rsid w:val="00BC1906"/>
    <w:rsid w:val="00BC1C11"/>
    <w:rsid w:val="00BC225A"/>
    <w:rsid w:val="00BC260F"/>
    <w:rsid w:val="00BC30F6"/>
    <w:rsid w:val="00BC327E"/>
    <w:rsid w:val="00BC3487"/>
    <w:rsid w:val="00BC392E"/>
    <w:rsid w:val="00BC3A6A"/>
    <w:rsid w:val="00BC3AE1"/>
    <w:rsid w:val="00BC3B3B"/>
    <w:rsid w:val="00BC3E8F"/>
    <w:rsid w:val="00BC429E"/>
    <w:rsid w:val="00BC4319"/>
    <w:rsid w:val="00BC466D"/>
    <w:rsid w:val="00BC47E6"/>
    <w:rsid w:val="00BC4BDB"/>
    <w:rsid w:val="00BC5361"/>
    <w:rsid w:val="00BC5D8F"/>
    <w:rsid w:val="00BC63FE"/>
    <w:rsid w:val="00BC79C9"/>
    <w:rsid w:val="00BC7AAA"/>
    <w:rsid w:val="00BC7B78"/>
    <w:rsid w:val="00BD0813"/>
    <w:rsid w:val="00BD0BF4"/>
    <w:rsid w:val="00BD1414"/>
    <w:rsid w:val="00BD18A3"/>
    <w:rsid w:val="00BD1B00"/>
    <w:rsid w:val="00BD1F6C"/>
    <w:rsid w:val="00BD23C2"/>
    <w:rsid w:val="00BD24CE"/>
    <w:rsid w:val="00BD2F3E"/>
    <w:rsid w:val="00BD39BE"/>
    <w:rsid w:val="00BD39F4"/>
    <w:rsid w:val="00BD44FE"/>
    <w:rsid w:val="00BD454B"/>
    <w:rsid w:val="00BD4F30"/>
    <w:rsid w:val="00BD5599"/>
    <w:rsid w:val="00BD6836"/>
    <w:rsid w:val="00BD6C50"/>
    <w:rsid w:val="00BD776B"/>
    <w:rsid w:val="00BE0289"/>
    <w:rsid w:val="00BE07F3"/>
    <w:rsid w:val="00BE0F2F"/>
    <w:rsid w:val="00BE1995"/>
    <w:rsid w:val="00BE1FFE"/>
    <w:rsid w:val="00BE244C"/>
    <w:rsid w:val="00BE249D"/>
    <w:rsid w:val="00BE269C"/>
    <w:rsid w:val="00BE2E12"/>
    <w:rsid w:val="00BE366A"/>
    <w:rsid w:val="00BE37F3"/>
    <w:rsid w:val="00BE4069"/>
    <w:rsid w:val="00BE432F"/>
    <w:rsid w:val="00BE45FB"/>
    <w:rsid w:val="00BE47DB"/>
    <w:rsid w:val="00BE4D91"/>
    <w:rsid w:val="00BE4FF0"/>
    <w:rsid w:val="00BE5408"/>
    <w:rsid w:val="00BE5623"/>
    <w:rsid w:val="00BE5E09"/>
    <w:rsid w:val="00BE5E17"/>
    <w:rsid w:val="00BE6129"/>
    <w:rsid w:val="00BE6149"/>
    <w:rsid w:val="00BE659D"/>
    <w:rsid w:val="00BE7BD9"/>
    <w:rsid w:val="00BE7D7F"/>
    <w:rsid w:val="00BF123C"/>
    <w:rsid w:val="00BF155D"/>
    <w:rsid w:val="00BF1637"/>
    <w:rsid w:val="00BF1D7A"/>
    <w:rsid w:val="00BF2483"/>
    <w:rsid w:val="00BF2CD1"/>
    <w:rsid w:val="00BF2D62"/>
    <w:rsid w:val="00BF2F6C"/>
    <w:rsid w:val="00BF33A5"/>
    <w:rsid w:val="00BF3ADB"/>
    <w:rsid w:val="00BF3FA1"/>
    <w:rsid w:val="00BF46B9"/>
    <w:rsid w:val="00BF4D81"/>
    <w:rsid w:val="00BF50B0"/>
    <w:rsid w:val="00BF5246"/>
    <w:rsid w:val="00BF5352"/>
    <w:rsid w:val="00BF5DDB"/>
    <w:rsid w:val="00BF6065"/>
    <w:rsid w:val="00BF6E45"/>
    <w:rsid w:val="00BF6EF7"/>
    <w:rsid w:val="00BF7399"/>
    <w:rsid w:val="00C0016C"/>
    <w:rsid w:val="00C01262"/>
    <w:rsid w:val="00C016B4"/>
    <w:rsid w:val="00C0204E"/>
    <w:rsid w:val="00C02267"/>
    <w:rsid w:val="00C024D1"/>
    <w:rsid w:val="00C02BC4"/>
    <w:rsid w:val="00C0350D"/>
    <w:rsid w:val="00C04DCB"/>
    <w:rsid w:val="00C04FC0"/>
    <w:rsid w:val="00C05611"/>
    <w:rsid w:val="00C05C80"/>
    <w:rsid w:val="00C06AE5"/>
    <w:rsid w:val="00C0702D"/>
    <w:rsid w:val="00C07258"/>
    <w:rsid w:val="00C07381"/>
    <w:rsid w:val="00C07D82"/>
    <w:rsid w:val="00C07E1F"/>
    <w:rsid w:val="00C07E89"/>
    <w:rsid w:val="00C10095"/>
    <w:rsid w:val="00C1103B"/>
    <w:rsid w:val="00C117B9"/>
    <w:rsid w:val="00C11DC7"/>
    <w:rsid w:val="00C11F49"/>
    <w:rsid w:val="00C124CB"/>
    <w:rsid w:val="00C12838"/>
    <w:rsid w:val="00C12AE4"/>
    <w:rsid w:val="00C137A4"/>
    <w:rsid w:val="00C139A6"/>
    <w:rsid w:val="00C140FD"/>
    <w:rsid w:val="00C147CA"/>
    <w:rsid w:val="00C149B1"/>
    <w:rsid w:val="00C14D99"/>
    <w:rsid w:val="00C14E18"/>
    <w:rsid w:val="00C155FB"/>
    <w:rsid w:val="00C15999"/>
    <w:rsid w:val="00C15C8A"/>
    <w:rsid w:val="00C16EEA"/>
    <w:rsid w:val="00C1707F"/>
    <w:rsid w:val="00C17418"/>
    <w:rsid w:val="00C17B6F"/>
    <w:rsid w:val="00C205E6"/>
    <w:rsid w:val="00C21E6F"/>
    <w:rsid w:val="00C21F91"/>
    <w:rsid w:val="00C22264"/>
    <w:rsid w:val="00C22437"/>
    <w:rsid w:val="00C22599"/>
    <w:rsid w:val="00C22945"/>
    <w:rsid w:val="00C2321D"/>
    <w:rsid w:val="00C23889"/>
    <w:rsid w:val="00C23949"/>
    <w:rsid w:val="00C239D9"/>
    <w:rsid w:val="00C24A3E"/>
    <w:rsid w:val="00C24B90"/>
    <w:rsid w:val="00C24F52"/>
    <w:rsid w:val="00C250B1"/>
    <w:rsid w:val="00C251BF"/>
    <w:rsid w:val="00C25248"/>
    <w:rsid w:val="00C26C16"/>
    <w:rsid w:val="00C26F36"/>
    <w:rsid w:val="00C27A6C"/>
    <w:rsid w:val="00C27C94"/>
    <w:rsid w:val="00C325F1"/>
    <w:rsid w:val="00C32DE8"/>
    <w:rsid w:val="00C32FF1"/>
    <w:rsid w:val="00C33152"/>
    <w:rsid w:val="00C34751"/>
    <w:rsid w:val="00C34A64"/>
    <w:rsid w:val="00C353B7"/>
    <w:rsid w:val="00C35425"/>
    <w:rsid w:val="00C3599C"/>
    <w:rsid w:val="00C3662A"/>
    <w:rsid w:val="00C36657"/>
    <w:rsid w:val="00C36FB8"/>
    <w:rsid w:val="00C371BF"/>
    <w:rsid w:val="00C37691"/>
    <w:rsid w:val="00C376FE"/>
    <w:rsid w:val="00C402AC"/>
    <w:rsid w:val="00C408D5"/>
    <w:rsid w:val="00C40BE4"/>
    <w:rsid w:val="00C41363"/>
    <w:rsid w:val="00C41500"/>
    <w:rsid w:val="00C4174D"/>
    <w:rsid w:val="00C42063"/>
    <w:rsid w:val="00C422E0"/>
    <w:rsid w:val="00C43757"/>
    <w:rsid w:val="00C43817"/>
    <w:rsid w:val="00C43948"/>
    <w:rsid w:val="00C43BA2"/>
    <w:rsid w:val="00C43D9F"/>
    <w:rsid w:val="00C44039"/>
    <w:rsid w:val="00C444C0"/>
    <w:rsid w:val="00C44808"/>
    <w:rsid w:val="00C44A9D"/>
    <w:rsid w:val="00C4562F"/>
    <w:rsid w:val="00C459DD"/>
    <w:rsid w:val="00C46565"/>
    <w:rsid w:val="00C46966"/>
    <w:rsid w:val="00C46B99"/>
    <w:rsid w:val="00C46E05"/>
    <w:rsid w:val="00C470BE"/>
    <w:rsid w:val="00C470EA"/>
    <w:rsid w:val="00C474E8"/>
    <w:rsid w:val="00C478C0"/>
    <w:rsid w:val="00C50C37"/>
    <w:rsid w:val="00C5110B"/>
    <w:rsid w:val="00C51FA1"/>
    <w:rsid w:val="00C5278C"/>
    <w:rsid w:val="00C52D70"/>
    <w:rsid w:val="00C52EED"/>
    <w:rsid w:val="00C5561E"/>
    <w:rsid w:val="00C55779"/>
    <w:rsid w:val="00C55CD2"/>
    <w:rsid w:val="00C5692B"/>
    <w:rsid w:val="00C569B1"/>
    <w:rsid w:val="00C57536"/>
    <w:rsid w:val="00C60121"/>
    <w:rsid w:val="00C60405"/>
    <w:rsid w:val="00C609E7"/>
    <w:rsid w:val="00C60FE8"/>
    <w:rsid w:val="00C61054"/>
    <w:rsid w:val="00C611D6"/>
    <w:rsid w:val="00C614E1"/>
    <w:rsid w:val="00C624CC"/>
    <w:rsid w:val="00C6324E"/>
    <w:rsid w:val="00C63480"/>
    <w:rsid w:val="00C63BB1"/>
    <w:rsid w:val="00C63E34"/>
    <w:rsid w:val="00C64B28"/>
    <w:rsid w:val="00C6547E"/>
    <w:rsid w:val="00C6552C"/>
    <w:rsid w:val="00C668DD"/>
    <w:rsid w:val="00C676E7"/>
    <w:rsid w:val="00C70203"/>
    <w:rsid w:val="00C709ED"/>
    <w:rsid w:val="00C70C1D"/>
    <w:rsid w:val="00C714C5"/>
    <w:rsid w:val="00C7176B"/>
    <w:rsid w:val="00C729DC"/>
    <w:rsid w:val="00C72F0F"/>
    <w:rsid w:val="00C7314E"/>
    <w:rsid w:val="00C73B39"/>
    <w:rsid w:val="00C7470A"/>
    <w:rsid w:val="00C75327"/>
    <w:rsid w:val="00C7548B"/>
    <w:rsid w:val="00C75BED"/>
    <w:rsid w:val="00C76423"/>
    <w:rsid w:val="00C766B7"/>
    <w:rsid w:val="00C769CD"/>
    <w:rsid w:val="00C7764C"/>
    <w:rsid w:val="00C77AC5"/>
    <w:rsid w:val="00C806D5"/>
    <w:rsid w:val="00C819E9"/>
    <w:rsid w:val="00C81AC5"/>
    <w:rsid w:val="00C82A33"/>
    <w:rsid w:val="00C830B1"/>
    <w:rsid w:val="00C831D2"/>
    <w:rsid w:val="00C83702"/>
    <w:rsid w:val="00C83954"/>
    <w:rsid w:val="00C83AD9"/>
    <w:rsid w:val="00C83FF4"/>
    <w:rsid w:val="00C841A9"/>
    <w:rsid w:val="00C842EA"/>
    <w:rsid w:val="00C84B7B"/>
    <w:rsid w:val="00C8650A"/>
    <w:rsid w:val="00C865FB"/>
    <w:rsid w:val="00C874D1"/>
    <w:rsid w:val="00C87F1B"/>
    <w:rsid w:val="00C91CE2"/>
    <w:rsid w:val="00C92032"/>
    <w:rsid w:val="00C92505"/>
    <w:rsid w:val="00C927C5"/>
    <w:rsid w:val="00C941CB"/>
    <w:rsid w:val="00C94745"/>
    <w:rsid w:val="00C94C66"/>
    <w:rsid w:val="00C94C92"/>
    <w:rsid w:val="00C96047"/>
    <w:rsid w:val="00C96410"/>
    <w:rsid w:val="00C96598"/>
    <w:rsid w:val="00C970D3"/>
    <w:rsid w:val="00C973E1"/>
    <w:rsid w:val="00C97846"/>
    <w:rsid w:val="00CA01F5"/>
    <w:rsid w:val="00CA1024"/>
    <w:rsid w:val="00CA1970"/>
    <w:rsid w:val="00CA1B50"/>
    <w:rsid w:val="00CA1EBD"/>
    <w:rsid w:val="00CA28BA"/>
    <w:rsid w:val="00CA2A49"/>
    <w:rsid w:val="00CA3015"/>
    <w:rsid w:val="00CA341C"/>
    <w:rsid w:val="00CA36F9"/>
    <w:rsid w:val="00CA3B52"/>
    <w:rsid w:val="00CA3C42"/>
    <w:rsid w:val="00CA4001"/>
    <w:rsid w:val="00CA4D0D"/>
    <w:rsid w:val="00CA5585"/>
    <w:rsid w:val="00CA5913"/>
    <w:rsid w:val="00CA5C39"/>
    <w:rsid w:val="00CA5E90"/>
    <w:rsid w:val="00CA6A22"/>
    <w:rsid w:val="00CA6E18"/>
    <w:rsid w:val="00CA6F18"/>
    <w:rsid w:val="00CA6F93"/>
    <w:rsid w:val="00CA6FC5"/>
    <w:rsid w:val="00CA7767"/>
    <w:rsid w:val="00CA781E"/>
    <w:rsid w:val="00CA785A"/>
    <w:rsid w:val="00CB051B"/>
    <w:rsid w:val="00CB06E0"/>
    <w:rsid w:val="00CB07B6"/>
    <w:rsid w:val="00CB2011"/>
    <w:rsid w:val="00CB2094"/>
    <w:rsid w:val="00CB2545"/>
    <w:rsid w:val="00CB2D75"/>
    <w:rsid w:val="00CB2D95"/>
    <w:rsid w:val="00CB3458"/>
    <w:rsid w:val="00CB37E7"/>
    <w:rsid w:val="00CB3D22"/>
    <w:rsid w:val="00CB3E16"/>
    <w:rsid w:val="00CB3EFE"/>
    <w:rsid w:val="00CB50FC"/>
    <w:rsid w:val="00CB6F82"/>
    <w:rsid w:val="00CB717D"/>
    <w:rsid w:val="00CB758D"/>
    <w:rsid w:val="00CB75DF"/>
    <w:rsid w:val="00CB7E1D"/>
    <w:rsid w:val="00CC0848"/>
    <w:rsid w:val="00CC17AE"/>
    <w:rsid w:val="00CC19A8"/>
    <w:rsid w:val="00CC27A8"/>
    <w:rsid w:val="00CC37B6"/>
    <w:rsid w:val="00CC42D8"/>
    <w:rsid w:val="00CC4853"/>
    <w:rsid w:val="00CC48FE"/>
    <w:rsid w:val="00CC4BEE"/>
    <w:rsid w:val="00CC4DC0"/>
    <w:rsid w:val="00CC4FE9"/>
    <w:rsid w:val="00CC5A4F"/>
    <w:rsid w:val="00CC6681"/>
    <w:rsid w:val="00CC66D0"/>
    <w:rsid w:val="00CC675C"/>
    <w:rsid w:val="00CC6A40"/>
    <w:rsid w:val="00CC7609"/>
    <w:rsid w:val="00CC772A"/>
    <w:rsid w:val="00CC79C8"/>
    <w:rsid w:val="00CC7AF2"/>
    <w:rsid w:val="00CC7EA0"/>
    <w:rsid w:val="00CD10FE"/>
    <w:rsid w:val="00CD19DA"/>
    <w:rsid w:val="00CD26ED"/>
    <w:rsid w:val="00CD3B9E"/>
    <w:rsid w:val="00CD499E"/>
    <w:rsid w:val="00CD5011"/>
    <w:rsid w:val="00CD5082"/>
    <w:rsid w:val="00CD545B"/>
    <w:rsid w:val="00CD56D3"/>
    <w:rsid w:val="00CD57C4"/>
    <w:rsid w:val="00CD5C2A"/>
    <w:rsid w:val="00CD66A5"/>
    <w:rsid w:val="00CD7585"/>
    <w:rsid w:val="00CD7698"/>
    <w:rsid w:val="00CD788E"/>
    <w:rsid w:val="00CD7B75"/>
    <w:rsid w:val="00CE02E3"/>
    <w:rsid w:val="00CE03E3"/>
    <w:rsid w:val="00CE04D8"/>
    <w:rsid w:val="00CE0718"/>
    <w:rsid w:val="00CE0EE3"/>
    <w:rsid w:val="00CE11FB"/>
    <w:rsid w:val="00CE14CC"/>
    <w:rsid w:val="00CE196D"/>
    <w:rsid w:val="00CE1A19"/>
    <w:rsid w:val="00CE2486"/>
    <w:rsid w:val="00CE25A4"/>
    <w:rsid w:val="00CE33AB"/>
    <w:rsid w:val="00CE47F4"/>
    <w:rsid w:val="00CE4B51"/>
    <w:rsid w:val="00CE4FA1"/>
    <w:rsid w:val="00CE4FCB"/>
    <w:rsid w:val="00CE56F0"/>
    <w:rsid w:val="00CE66E5"/>
    <w:rsid w:val="00CE683E"/>
    <w:rsid w:val="00CE6BF2"/>
    <w:rsid w:val="00CE6E04"/>
    <w:rsid w:val="00CE7467"/>
    <w:rsid w:val="00CF0377"/>
    <w:rsid w:val="00CF103C"/>
    <w:rsid w:val="00CF1CF5"/>
    <w:rsid w:val="00CF1D1F"/>
    <w:rsid w:val="00CF22AA"/>
    <w:rsid w:val="00CF2370"/>
    <w:rsid w:val="00CF2564"/>
    <w:rsid w:val="00CF25A9"/>
    <w:rsid w:val="00CF2CAB"/>
    <w:rsid w:val="00CF37B1"/>
    <w:rsid w:val="00CF37FB"/>
    <w:rsid w:val="00CF3835"/>
    <w:rsid w:val="00CF3F40"/>
    <w:rsid w:val="00CF413F"/>
    <w:rsid w:val="00CF4149"/>
    <w:rsid w:val="00CF4205"/>
    <w:rsid w:val="00CF455E"/>
    <w:rsid w:val="00CF4A3F"/>
    <w:rsid w:val="00CF4F1D"/>
    <w:rsid w:val="00CF55A5"/>
    <w:rsid w:val="00CF575A"/>
    <w:rsid w:val="00CF668D"/>
    <w:rsid w:val="00CF69C0"/>
    <w:rsid w:val="00CF7838"/>
    <w:rsid w:val="00CF7960"/>
    <w:rsid w:val="00D001A9"/>
    <w:rsid w:val="00D001AC"/>
    <w:rsid w:val="00D019CE"/>
    <w:rsid w:val="00D01A29"/>
    <w:rsid w:val="00D0203D"/>
    <w:rsid w:val="00D02537"/>
    <w:rsid w:val="00D02913"/>
    <w:rsid w:val="00D02964"/>
    <w:rsid w:val="00D03277"/>
    <w:rsid w:val="00D03E9F"/>
    <w:rsid w:val="00D03F23"/>
    <w:rsid w:val="00D040F5"/>
    <w:rsid w:val="00D041EB"/>
    <w:rsid w:val="00D04A1D"/>
    <w:rsid w:val="00D04CF7"/>
    <w:rsid w:val="00D04E9E"/>
    <w:rsid w:val="00D04F99"/>
    <w:rsid w:val="00D050D2"/>
    <w:rsid w:val="00D050EB"/>
    <w:rsid w:val="00D05585"/>
    <w:rsid w:val="00D0655D"/>
    <w:rsid w:val="00D069CC"/>
    <w:rsid w:val="00D06A1F"/>
    <w:rsid w:val="00D07023"/>
    <w:rsid w:val="00D07A40"/>
    <w:rsid w:val="00D07C5C"/>
    <w:rsid w:val="00D100E8"/>
    <w:rsid w:val="00D10C09"/>
    <w:rsid w:val="00D1134B"/>
    <w:rsid w:val="00D1156E"/>
    <w:rsid w:val="00D11ED5"/>
    <w:rsid w:val="00D122F8"/>
    <w:rsid w:val="00D12A61"/>
    <w:rsid w:val="00D13058"/>
    <w:rsid w:val="00D130AD"/>
    <w:rsid w:val="00D14070"/>
    <w:rsid w:val="00D14537"/>
    <w:rsid w:val="00D14A26"/>
    <w:rsid w:val="00D174FA"/>
    <w:rsid w:val="00D177C4"/>
    <w:rsid w:val="00D17FDB"/>
    <w:rsid w:val="00D20ED7"/>
    <w:rsid w:val="00D222E6"/>
    <w:rsid w:val="00D22884"/>
    <w:rsid w:val="00D22BE3"/>
    <w:rsid w:val="00D22CD7"/>
    <w:rsid w:val="00D22EEE"/>
    <w:rsid w:val="00D24393"/>
    <w:rsid w:val="00D2446C"/>
    <w:rsid w:val="00D24F97"/>
    <w:rsid w:val="00D25344"/>
    <w:rsid w:val="00D25601"/>
    <w:rsid w:val="00D26C0E"/>
    <w:rsid w:val="00D26EE2"/>
    <w:rsid w:val="00D272B2"/>
    <w:rsid w:val="00D27A01"/>
    <w:rsid w:val="00D30192"/>
    <w:rsid w:val="00D304B3"/>
    <w:rsid w:val="00D31121"/>
    <w:rsid w:val="00D312E3"/>
    <w:rsid w:val="00D31410"/>
    <w:rsid w:val="00D31499"/>
    <w:rsid w:val="00D32380"/>
    <w:rsid w:val="00D3252F"/>
    <w:rsid w:val="00D327FC"/>
    <w:rsid w:val="00D335E8"/>
    <w:rsid w:val="00D352DB"/>
    <w:rsid w:val="00D3541E"/>
    <w:rsid w:val="00D35ACF"/>
    <w:rsid w:val="00D35EAB"/>
    <w:rsid w:val="00D363FE"/>
    <w:rsid w:val="00D36602"/>
    <w:rsid w:val="00D3677A"/>
    <w:rsid w:val="00D36A9A"/>
    <w:rsid w:val="00D36AC5"/>
    <w:rsid w:val="00D36CFB"/>
    <w:rsid w:val="00D370CB"/>
    <w:rsid w:val="00D374EC"/>
    <w:rsid w:val="00D40662"/>
    <w:rsid w:val="00D40A4D"/>
    <w:rsid w:val="00D40E40"/>
    <w:rsid w:val="00D4109F"/>
    <w:rsid w:val="00D41133"/>
    <w:rsid w:val="00D4180F"/>
    <w:rsid w:val="00D4267C"/>
    <w:rsid w:val="00D429DE"/>
    <w:rsid w:val="00D429E3"/>
    <w:rsid w:val="00D42CC1"/>
    <w:rsid w:val="00D431DE"/>
    <w:rsid w:val="00D4362E"/>
    <w:rsid w:val="00D43E86"/>
    <w:rsid w:val="00D44480"/>
    <w:rsid w:val="00D44799"/>
    <w:rsid w:val="00D44832"/>
    <w:rsid w:val="00D448F1"/>
    <w:rsid w:val="00D4496D"/>
    <w:rsid w:val="00D44DBE"/>
    <w:rsid w:val="00D453C9"/>
    <w:rsid w:val="00D463C6"/>
    <w:rsid w:val="00D46787"/>
    <w:rsid w:val="00D46C51"/>
    <w:rsid w:val="00D46F99"/>
    <w:rsid w:val="00D479C3"/>
    <w:rsid w:val="00D479E4"/>
    <w:rsid w:val="00D47D14"/>
    <w:rsid w:val="00D51908"/>
    <w:rsid w:val="00D52650"/>
    <w:rsid w:val="00D527D2"/>
    <w:rsid w:val="00D54109"/>
    <w:rsid w:val="00D54722"/>
    <w:rsid w:val="00D5556D"/>
    <w:rsid w:val="00D55C8A"/>
    <w:rsid w:val="00D56474"/>
    <w:rsid w:val="00D568D8"/>
    <w:rsid w:val="00D569DD"/>
    <w:rsid w:val="00D574F2"/>
    <w:rsid w:val="00D57951"/>
    <w:rsid w:val="00D57FB8"/>
    <w:rsid w:val="00D606B8"/>
    <w:rsid w:val="00D61223"/>
    <w:rsid w:val="00D612D3"/>
    <w:rsid w:val="00D620CA"/>
    <w:rsid w:val="00D62262"/>
    <w:rsid w:val="00D63246"/>
    <w:rsid w:val="00D63681"/>
    <w:rsid w:val="00D63E69"/>
    <w:rsid w:val="00D64185"/>
    <w:rsid w:val="00D64DCA"/>
    <w:rsid w:val="00D65D41"/>
    <w:rsid w:val="00D65D6B"/>
    <w:rsid w:val="00D6607D"/>
    <w:rsid w:val="00D664E7"/>
    <w:rsid w:val="00D66B82"/>
    <w:rsid w:val="00D670C7"/>
    <w:rsid w:val="00D675FB"/>
    <w:rsid w:val="00D678AE"/>
    <w:rsid w:val="00D67E57"/>
    <w:rsid w:val="00D67FBE"/>
    <w:rsid w:val="00D7047B"/>
    <w:rsid w:val="00D71097"/>
    <w:rsid w:val="00D71A0B"/>
    <w:rsid w:val="00D71C81"/>
    <w:rsid w:val="00D7200E"/>
    <w:rsid w:val="00D7235D"/>
    <w:rsid w:val="00D72438"/>
    <w:rsid w:val="00D72BC5"/>
    <w:rsid w:val="00D73798"/>
    <w:rsid w:val="00D73BB6"/>
    <w:rsid w:val="00D73D23"/>
    <w:rsid w:val="00D73D7D"/>
    <w:rsid w:val="00D73DE8"/>
    <w:rsid w:val="00D74372"/>
    <w:rsid w:val="00D751E5"/>
    <w:rsid w:val="00D7552A"/>
    <w:rsid w:val="00D764EC"/>
    <w:rsid w:val="00D76FCA"/>
    <w:rsid w:val="00D770A5"/>
    <w:rsid w:val="00D77D30"/>
    <w:rsid w:val="00D800BD"/>
    <w:rsid w:val="00D808B8"/>
    <w:rsid w:val="00D80AF4"/>
    <w:rsid w:val="00D80DDC"/>
    <w:rsid w:val="00D81D83"/>
    <w:rsid w:val="00D84AA6"/>
    <w:rsid w:val="00D85119"/>
    <w:rsid w:val="00D85A34"/>
    <w:rsid w:val="00D85D4D"/>
    <w:rsid w:val="00D86843"/>
    <w:rsid w:val="00D8785D"/>
    <w:rsid w:val="00D90867"/>
    <w:rsid w:val="00D90FFD"/>
    <w:rsid w:val="00D91008"/>
    <w:rsid w:val="00D91032"/>
    <w:rsid w:val="00D913AA"/>
    <w:rsid w:val="00D91A09"/>
    <w:rsid w:val="00D91CE9"/>
    <w:rsid w:val="00D923E7"/>
    <w:rsid w:val="00D93C9D"/>
    <w:rsid w:val="00D946C7"/>
    <w:rsid w:val="00D94768"/>
    <w:rsid w:val="00D94F11"/>
    <w:rsid w:val="00D958E8"/>
    <w:rsid w:val="00D95D20"/>
    <w:rsid w:val="00D95DA2"/>
    <w:rsid w:val="00D96786"/>
    <w:rsid w:val="00D967D7"/>
    <w:rsid w:val="00D96AE2"/>
    <w:rsid w:val="00D96B54"/>
    <w:rsid w:val="00D970C0"/>
    <w:rsid w:val="00D97171"/>
    <w:rsid w:val="00D972C8"/>
    <w:rsid w:val="00DA021B"/>
    <w:rsid w:val="00DA03D4"/>
    <w:rsid w:val="00DA065B"/>
    <w:rsid w:val="00DA1E4D"/>
    <w:rsid w:val="00DA24A6"/>
    <w:rsid w:val="00DA2847"/>
    <w:rsid w:val="00DA290E"/>
    <w:rsid w:val="00DA2FDE"/>
    <w:rsid w:val="00DA3189"/>
    <w:rsid w:val="00DA333A"/>
    <w:rsid w:val="00DA3EF0"/>
    <w:rsid w:val="00DA3F0C"/>
    <w:rsid w:val="00DA4129"/>
    <w:rsid w:val="00DA51B9"/>
    <w:rsid w:val="00DA5587"/>
    <w:rsid w:val="00DA5B6F"/>
    <w:rsid w:val="00DA5C9F"/>
    <w:rsid w:val="00DA60C2"/>
    <w:rsid w:val="00DA68FE"/>
    <w:rsid w:val="00DA6D74"/>
    <w:rsid w:val="00DA70DA"/>
    <w:rsid w:val="00DA73A4"/>
    <w:rsid w:val="00DB06E8"/>
    <w:rsid w:val="00DB0706"/>
    <w:rsid w:val="00DB0B1A"/>
    <w:rsid w:val="00DB0E2C"/>
    <w:rsid w:val="00DB107E"/>
    <w:rsid w:val="00DB188E"/>
    <w:rsid w:val="00DB18D0"/>
    <w:rsid w:val="00DB19C6"/>
    <w:rsid w:val="00DB279F"/>
    <w:rsid w:val="00DB2DF0"/>
    <w:rsid w:val="00DB31C6"/>
    <w:rsid w:val="00DB3298"/>
    <w:rsid w:val="00DB335E"/>
    <w:rsid w:val="00DB4729"/>
    <w:rsid w:val="00DB4D67"/>
    <w:rsid w:val="00DB4F1E"/>
    <w:rsid w:val="00DB538D"/>
    <w:rsid w:val="00DB5437"/>
    <w:rsid w:val="00DB5A30"/>
    <w:rsid w:val="00DB5FBA"/>
    <w:rsid w:val="00DB66CA"/>
    <w:rsid w:val="00DC204F"/>
    <w:rsid w:val="00DC2154"/>
    <w:rsid w:val="00DC2338"/>
    <w:rsid w:val="00DC29CD"/>
    <w:rsid w:val="00DC4133"/>
    <w:rsid w:val="00DC4495"/>
    <w:rsid w:val="00DC5383"/>
    <w:rsid w:val="00DC66D5"/>
    <w:rsid w:val="00DC6BEC"/>
    <w:rsid w:val="00DC7085"/>
    <w:rsid w:val="00DC7169"/>
    <w:rsid w:val="00DC7B73"/>
    <w:rsid w:val="00DC7BC2"/>
    <w:rsid w:val="00DD0608"/>
    <w:rsid w:val="00DD06A1"/>
    <w:rsid w:val="00DD11B5"/>
    <w:rsid w:val="00DD1383"/>
    <w:rsid w:val="00DD14A2"/>
    <w:rsid w:val="00DD18FC"/>
    <w:rsid w:val="00DD1CD4"/>
    <w:rsid w:val="00DD28DC"/>
    <w:rsid w:val="00DD2FFF"/>
    <w:rsid w:val="00DD32B5"/>
    <w:rsid w:val="00DD352F"/>
    <w:rsid w:val="00DD374F"/>
    <w:rsid w:val="00DD3D86"/>
    <w:rsid w:val="00DD470F"/>
    <w:rsid w:val="00DD486E"/>
    <w:rsid w:val="00DD4AF4"/>
    <w:rsid w:val="00DD4F1D"/>
    <w:rsid w:val="00DD5AB3"/>
    <w:rsid w:val="00DD5CF0"/>
    <w:rsid w:val="00DD6C5C"/>
    <w:rsid w:val="00DD7066"/>
    <w:rsid w:val="00DD7BDC"/>
    <w:rsid w:val="00DD7DA0"/>
    <w:rsid w:val="00DE07D8"/>
    <w:rsid w:val="00DE10EF"/>
    <w:rsid w:val="00DE12CC"/>
    <w:rsid w:val="00DE18E0"/>
    <w:rsid w:val="00DE2384"/>
    <w:rsid w:val="00DE2520"/>
    <w:rsid w:val="00DE2DB2"/>
    <w:rsid w:val="00DE2E26"/>
    <w:rsid w:val="00DE31DA"/>
    <w:rsid w:val="00DE3387"/>
    <w:rsid w:val="00DE38D7"/>
    <w:rsid w:val="00DE40CF"/>
    <w:rsid w:val="00DE4A2B"/>
    <w:rsid w:val="00DE4D1A"/>
    <w:rsid w:val="00DE4EE3"/>
    <w:rsid w:val="00DE56F1"/>
    <w:rsid w:val="00DE5781"/>
    <w:rsid w:val="00DE5E58"/>
    <w:rsid w:val="00DE62BA"/>
    <w:rsid w:val="00DE62EC"/>
    <w:rsid w:val="00DE64B7"/>
    <w:rsid w:val="00DE6D01"/>
    <w:rsid w:val="00DE6FAF"/>
    <w:rsid w:val="00DE72FA"/>
    <w:rsid w:val="00DE7489"/>
    <w:rsid w:val="00DE7707"/>
    <w:rsid w:val="00DE783C"/>
    <w:rsid w:val="00DE793C"/>
    <w:rsid w:val="00DE7B59"/>
    <w:rsid w:val="00DE7DC7"/>
    <w:rsid w:val="00DF1BF8"/>
    <w:rsid w:val="00DF2553"/>
    <w:rsid w:val="00DF2C93"/>
    <w:rsid w:val="00DF364A"/>
    <w:rsid w:val="00DF3FD9"/>
    <w:rsid w:val="00DF40B5"/>
    <w:rsid w:val="00DF4995"/>
    <w:rsid w:val="00DF4B7B"/>
    <w:rsid w:val="00DF4E5F"/>
    <w:rsid w:val="00DF50A6"/>
    <w:rsid w:val="00DF5124"/>
    <w:rsid w:val="00DF5BA9"/>
    <w:rsid w:val="00DF5C94"/>
    <w:rsid w:val="00DF5E68"/>
    <w:rsid w:val="00DF62C0"/>
    <w:rsid w:val="00DF6C8D"/>
    <w:rsid w:val="00DF71D3"/>
    <w:rsid w:val="00DF77B9"/>
    <w:rsid w:val="00E00C12"/>
    <w:rsid w:val="00E01138"/>
    <w:rsid w:val="00E01721"/>
    <w:rsid w:val="00E01EC1"/>
    <w:rsid w:val="00E02F89"/>
    <w:rsid w:val="00E032E4"/>
    <w:rsid w:val="00E03C9F"/>
    <w:rsid w:val="00E03CE2"/>
    <w:rsid w:val="00E03F8F"/>
    <w:rsid w:val="00E040AB"/>
    <w:rsid w:val="00E051DC"/>
    <w:rsid w:val="00E052F9"/>
    <w:rsid w:val="00E05857"/>
    <w:rsid w:val="00E05A0B"/>
    <w:rsid w:val="00E05A1E"/>
    <w:rsid w:val="00E060DE"/>
    <w:rsid w:val="00E06900"/>
    <w:rsid w:val="00E06BEB"/>
    <w:rsid w:val="00E06CF8"/>
    <w:rsid w:val="00E07558"/>
    <w:rsid w:val="00E078D2"/>
    <w:rsid w:val="00E10352"/>
    <w:rsid w:val="00E113DA"/>
    <w:rsid w:val="00E1167F"/>
    <w:rsid w:val="00E11956"/>
    <w:rsid w:val="00E120D8"/>
    <w:rsid w:val="00E12C17"/>
    <w:rsid w:val="00E12FDE"/>
    <w:rsid w:val="00E132F3"/>
    <w:rsid w:val="00E14332"/>
    <w:rsid w:val="00E144A0"/>
    <w:rsid w:val="00E15191"/>
    <w:rsid w:val="00E15942"/>
    <w:rsid w:val="00E1597A"/>
    <w:rsid w:val="00E15BA3"/>
    <w:rsid w:val="00E16159"/>
    <w:rsid w:val="00E168B3"/>
    <w:rsid w:val="00E16A6B"/>
    <w:rsid w:val="00E176AA"/>
    <w:rsid w:val="00E17DAD"/>
    <w:rsid w:val="00E17F36"/>
    <w:rsid w:val="00E20446"/>
    <w:rsid w:val="00E20DE2"/>
    <w:rsid w:val="00E2286F"/>
    <w:rsid w:val="00E22B74"/>
    <w:rsid w:val="00E23409"/>
    <w:rsid w:val="00E2381D"/>
    <w:rsid w:val="00E24894"/>
    <w:rsid w:val="00E249A5"/>
    <w:rsid w:val="00E250D6"/>
    <w:rsid w:val="00E257AC"/>
    <w:rsid w:val="00E25F26"/>
    <w:rsid w:val="00E25FF4"/>
    <w:rsid w:val="00E26A1B"/>
    <w:rsid w:val="00E26F06"/>
    <w:rsid w:val="00E27A59"/>
    <w:rsid w:val="00E30070"/>
    <w:rsid w:val="00E30B5D"/>
    <w:rsid w:val="00E30C45"/>
    <w:rsid w:val="00E31185"/>
    <w:rsid w:val="00E31389"/>
    <w:rsid w:val="00E31B23"/>
    <w:rsid w:val="00E3261A"/>
    <w:rsid w:val="00E32B69"/>
    <w:rsid w:val="00E32FFA"/>
    <w:rsid w:val="00E33678"/>
    <w:rsid w:val="00E33771"/>
    <w:rsid w:val="00E341A6"/>
    <w:rsid w:val="00E34440"/>
    <w:rsid w:val="00E34485"/>
    <w:rsid w:val="00E3490D"/>
    <w:rsid w:val="00E34CBC"/>
    <w:rsid w:val="00E3531F"/>
    <w:rsid w:val="00E357E8"/>
    <w:rsid w:val="00E35AC9"/>
    <w:rsid w:val="00E35EB4"/>
    <w:rsid w:val="00E35FD2"/>
    <w:rsid w:val="00E364BD"/>
    <w:rsid w:val="00E36745"/>
    <w:rsid w:val="00E376F0"/>
    <w:rsid w:val="00E37881"/>
    <w:rsid w:val="00E37B11"/>
    <w:rsid w:val="00E37C43"/>
    <w:rsid w:val="00E37F90"/>
    <w:rsid w:val="00E4031F"/>
    <w:rsid w:val="00E4038B"/>
    <w:rsid w:val="00E41524"/>
    <w:rsid w:val="00E420B3"/>
    <w:rsid w:val="00E42C01"/>
    <w:rsid w:val="00E4300C"/>
    <w:rsid w:val="00E43613"/>
    <w:rsid w:val="00E44390"/>
    <w:rsid w:val="00E45C8B"/>
    <w:rsid w:val="00E45D0B"/>
    <w:rsid w:val="00E461E9"/>
    <w:rsid w:val="00E4677E"/>
    <w:rsid w:val="00E4717A"/>
    <w:rsid w:val="00E500CF"/>
    <w:rsid w:val="00E5068F"/>
    <w:rsid w:val="00E5071C"/>
    <w:rsid w:val="00E52026"/>
    <w:rsid w:val="00E520FB"/>
    <w:rsid w:val="00E52291"/>
    <w:rsid w:val="00E52345"/>
    <w:rsid w:val="00E525EA"/>
    <w:rsid w:val="00E5283C"/>
    <w:rsid w:val="00E52BFA"/>
    <w:rsid w:val="00E52EEA"/>
    <w:rsid w:val="00E5421B"/>
    <w:rsid w:val="00E54279"/>
    <w:rsid w:val="00E54840"/>
    <w:rsid w:val="00E54860"/>
    <w:rsid w:val="00E54A25"/>
    <w:rsid w:val="00E54A7A"/>
    <w:rsid w:val="00E54ABC"/>
    <w:rsid w:val="00E5572C"/>
    <w:rsid w:val="00E5599C"/>
    <w:rsid w:val="00E56CD0"/>
    <w:rsid w:val="00E57496"/>
    <w:rsid w:val="00E574B2"/>
    <w:rsid w:val="00E577E5"/>
    <w:rsid w:val="00E60A9D"/>
    <w:rsid w:val="00E60DE9"/>
    <w:rsid w:val="00E61286"/>
    <w:rsid w:val="00E62909"/>
    <w:rsid w:val="00E631D6"/>
    <w:rsid w:val="00E63B09"/>
    <w:rsid w:val="00E6528C"/>
    <w:rsid w:val="00E663D2"/>
    <w:rsid w:val="00E67206"/>
    <w:rsid w:val="00E677A5"/>
    <w:rsid w:val="00E67FBA"/>
    <w:rsid w:val="00E7058F"/>
    <w:rsid w:val="00E706D3"/>
    <w:rsid w:val="00E70BC8"/>
    <w:rsid w:val="00E70D8D"/>
    <w:rsid w:val="00E7206A"/>
    <w:rsid w:val="00E72D4E"/>
    <w:rsid w:val="00E7341A"/>
    <w:rsid w:val="00E73EDF"/>
    <w:rsid w:val="00E742F8"/>
    <w:rsid w:val="00E746F8"/>
    <w:rsid w:val="00E74738"/>
    <w:rsid w:val="00E74887"/>
    <w:rsid w:val="00E74B07"/>
    <w:rsid w:val="00E76650"/>
    <w:rsid w:val="00E76BBA"/>
    <w:rsid w:val="00E77533"/>
    <w:rsid w:val="00E7786C"/>
    <w:rsid w:val="00E77D98"/>
    <w:rsid w:val="00E77FD8"/>
    <w:rsid w:val="00E80315"/>
    <w:rsid w:val="00E804CF"/>
    <w:rsid w:val="00E80754"/>
    <w:rsid w:val="00E80DA0"/>
    <w:rsid w:val="00E81B7D"/>
    <w:rsid w:val="00E81C50"/>
    <w:rsid w:val="00E81F3C"/>
    <w:rsid w:val="00E820D2"/>
    <w:rsid w:val="00E8248B"/>
    <w:rsid w:val="00E82F0A"/>
    <w:rsid w:val="00E83CB0"/>
    <w:rsid w:val="00E84057"/>
    <w:rsid w:val="00E8422E"/>
    <w:rsid w:val="00E8429B"/>
    <w:rsid w:val="00E843E3"/>
    <w:rsid w:val="00E8546F"/>
    <w:rsid w:val="00E86CC2"/>
    <w:rsid w:val="00E87086"/>
    <w:rsid w:val="00E872C6"/>
    <w:rsid w:val="00E87875"/>
    <w:rsid w:val="00E87E10"/>
    <w:rsid w:val="00E90052"/>
    <w:rsid w:val="00E9027F"/>
    <w:rsid w:val="00E90797"/>
    <w:rsid w:val="00E90CDA"/>
    <w:rsid w:val="00E91BEC"/>
    <w:rsid w:val="00E91E4B"/>
    <w:rsid w:val="00E92332"/>
    <w:rsid w:val="00E92957"/>
    <w:rsid w:val="00E933CD"/>
    <w:rsid w:val="00E94C28"/>
    <w:rsid w:val="00E959F4"/>
    <w:rsid w:val="00E9654C"/>
    <w:rsid w:val="00EA00AA"/>
    <w:rsid w:val="00EA0232"/>
    <w:rsid w:val="00EA0785"/>
    <w:rsid w:val="00EA0A8E"/>
    <w:rsid w:val="00EA16DF"/>
    <w:rsid w:val="00EA2018"/>
    <w:rsid w:val="00EA2418"/>
    <w:rsid w:val="00EA24B2"/>
    <w:rsid w:val="00EA258E"/>
    <w:rsid w:val="00EA2FB5"/>
    <w:rsid w:val="00EA3D94"/>
    <w:rsid w:val="00EA4DAB"/>
    <w:rsid w:val="00EA5589"/>
    <w:rsid w:val="00EA5F41"/>
    <w:rsid w:val="00EA603D"/>
    <w:rsid w:val="00EA6B68"/>
    <w:rsid w:val="00EA7401"/>
    <w:rsid w:val="00EB0605"/>
    <w:rsid w:val="00EB0994"/>
    <w:rsid w:val="00EB0999"/>
    <w:rsid w:val="00EB0B97"/>
    <w:rsid w:val="00EB11A0"/>
    <w:rsid w:val="00EB1F43"/>
    <w:rsid w:val="00EB2DDC"/>
    <w:rsid w:val="00EB397D"/>
    <w:rsid w:val="00EB3A81"/>
    <w:rsid w:val="00EB3A84"/>
    <w:rsid w:val="00EB3C81"/>
    <w:rsid w:val="00EB3CFD"/>
    <w:rsid w:val="00EB4424"/>
    <w:rsid w:val="00EB44B0"/>
    <w:rsid w:val="00EB4610"/>
    <w:rsid w:val="00EB489B"/>
    <w:rsid w:val="00EB4AE9"/>
    <w:rsid w:val="00EB5563"/>
    <w:rsid w:val="00EB573C"/>
    <w:rsid w:val="00EB5986"/>
    <w:rsid w:val="00EB5F46"/>
    <w:rsid w:val="00EB61F6"/>
    <w:rsid w:val="00EB64E1"/>
    <w:rsid w:val="00EB6F59"/>
    <w:rsid w:val="00EB7449"/>
    <w:rsid w:val="00EB7E53"/>
    <w:rsid w:val="00EC02A9"/>
    <w:rsid w:val="00EC17C5"/>
    <w:rsid w:val="00EC1909"/>
    <w:rsid w:val="00EC1C3D"/>
    <w:rsid w:val="00EC1D93"/>
    <w:rsid w:val="00EC1E35"/>
    <w:rsid w:val="00EC22A2"/>
    <w:rsid w:val="00EC30E3"/>
    <w:rsid w:val="00EC337A"/>
    <w:rsid w:val="00EC3BF1"/>
    <w:rsid w:val="00EC4ED5"/>
    <w:rsid w:val="00EC4EDF"/>
    <w:rsid w:val="00EC535D"/>
    <w:rsid w:val="00EC5593"/>
    <w:rsid w:val="00EC56AF"/>
    <w:rsid w:val="00EC5D8D"/>
    <w:rsid w:val="00EC5E66"/>
    <w:rsid w:val="00EC63E3"/>
    <w:rsid w:val="00EC650B"/>
    <w:rsid w:val="00EC662A"/>
    <w:rsid w:val="00EC6EF7"/>
    <w:rsid w:val="00EC70E7"/>
    <w:rsid w:val="00EC716E"/>
    <w:rsid w:val="00EC7291"/>
    <w:rsid w:val="00EC7823"/>
    <w:rsid w:val="00EC7C6B"/>
    <w:rsid w:val="00ED0142"/>
    <w:rsid w:val="00ED01CA"/>
    <w:rsid w:val="00ED0768"/>
    <w:rsid w:val="00ED0A48"/>
    <w:rsid w:val="00ED0E17"/>
    <w:rsid w:val="00ED0F16"/>
    <w:rsid w:val="00ED1150"/>
    <w:rsid w:val="00ED161A"/>
    <w:rsid w:val="00ED2059"/>
    <w:rsid w:val="00ED2865"/>
    <w:rsid w:val="00ED2CDD"/>
    <w:rsid w:val="00ED3570"/>
    <w:rsid w:val="00ED3744"/>
    <w:rsid w:val="00ED4A5E"/>
    <w:rsid w:val="00ED4D50"/>
    <w:rsid w:val="00ED51D5"/>
    <w:rsid w:val="00ED5B20"/>
    <w:rsid w:val="00ED60EE"/>
    <w:rsid w:val="00ED636E"/>
    <w:rsid w:val="00ED71DB"/>
    <w:rsid w:val="00ED7B33"/>
    <w:rsid w:val="00EE0DBA"/>
    <w:rsid w:val="00EE0F61"/>
    <w:rsid w:val="00EE1437"/>
    <w:rsid w:val="00EE185C"/>
    <w:rsid w:val="00EE18C7"/>
    <w:rsid w:val="00EE1BB8"/>
    <w:rsid w:val="00EE3089"/>
    <w:rsid w:val="00EE30DF"/>
    <w:rsid w:val="00EE3514"/>
    <w:rsid w:val="00EE37B6"/>
    <w:rsid w:val="00EE38A7"/>
    <w:rsid w:val="00EE3BC3"/>
    <w:rsid w:val="00EE42C7"/>
    <w:rsid w:val="00EE477A"/>
    <w:rsid w:val="00EE4FB4"/>
    <w:rsid w:val="00EE4FFF"/>
    <w:rsid w:val="00EE5546"/>
    <w:rsid w:val="00EE574D"/>
    <w:rsid w:val="00EE5BD0"/>
    <w:rsid w:val="00EE65E1"/>
    <w:rsid w:val="00EE7665"/>
    <w:rsid w:val="00EE7DBD"/>
    <w:rsid w:val="00EF1205"/>
    <w:rsid w:val="00EF1682"/>
    <w:rsid w:val="00EF195C"/>
    <w:rsid w:val="00EF2AF9"/>
    <w:rsid w:val="00EF3132"/>
    <w:rsid w:val="00EF3841"/>
    <w:rsid w:val="00EF3EAA"/>
    <w:rsid w:val="00EF3F0E"/>
    <w:rsid w:val="00EF4FD1"/>
    <w:rsid w:val="00EF5348"/>
    <w:rsid w:val="00EF5942"/>
    <w:rsid w:val="00EF5D47"/>
    <w:rsid w:val="00EF62AA"/>
    <w:rsid w:val="00EF6322"/>
    <w:rsid w:val="00EF6AA5"/>
    <w:rsid w:val="00EF7369"/>
    <w:rsid w:val="00EF7632"/>
    <w:rsid w:val="00EF7828"/>
    <w:rsid w:val="00EF7C2C"/>
    <w:rsid w:val="00F00386"/>
    <w:rsid w:val="00F0051F"/>
    <w:rsid w:val="00F0138C"/>
    <w:rsid w:val="00F0199C"/>
    <w:rsid w:val="00F01DC3"/>
    <w:rsid w:val="00F02A7F"/>
    <w:rsid w:val="00F02DEF"/>
    <w:rsid w:val="00F02ECE"/>
    <w:rsid w:val="00F03060"/>
    <w:rsid w:val="00F0364A"/>
    <w:rsid w:val="00F04671"/>
    <w:rsid w:val="00F047B1"/>
    <w:rsid w:val="00F05352"/>
    <w:rsid w:val="00F05DF1"/>
    <w:rsid w:val="00F05F23"/>
    <w:rsid w:val="00F069E3"/>
    <w:rsid w:val="00F06B1F"/>
    <w:rsid w:val="00F06C19"/>
    <w:rsid w:val="00F06E5D"/>
    <w:rsid w:val="00F070B5"/>
    <w:rsid w:val="00F07156"/>
    <w:rsid w:val="00F074C1"/>
    <w:rsid w:val="00F108C4"/>
    <w:rsid w:val="00F10A94"/>
    <w:rsid w:val="00F10B30"/>
    <w:rsid w:val="00F10EAC"/>
    <w:rsid w:val="00F11511"/>
    <w:rsid w:val="00F115FC"/>
    <w:rsid w:val="00F12D60"/>
    <w:rsid w:val="00F12F64"/>
    <w:rsid w:val="00F13392"/>
    <w:rsid w:val="00F139AD"/>
    <w:rsid w:val="00F13AC1"/>
    <w:rsid w:val="00F13E5A"/>
    <w:rsid w:val="00F14195"/>
    <w:rsid w:val="00F147D3"/>
    <w:rsid w:val="00F150A8"/>
    <w:rsid w:val="00F15855"/>
    <w:rsid w:val="00F16943"/>
    <w:rsid w:val="00F17140"/>
    <w:rsid w:val="00F173C0"/>
    <w:rsid w:val="00F17541"/>
    <w:rsid w:val="00F17725"/>
    <w:rsid w:val="00F17A9F"/>
    <w:rsid w:val="00F17E6F"/>
    <w:rsid w:val="00F21467"/>
    <w:rsid w:val="00F21B32"/>
    <w:rsid w:val="00F2214A"/>
    <w:rsid w:val="00F224A2"/>
    <w:rsid w:val="00F22E1A"/>
    <w:rsid w:val="00F232C6"/>
    <w:rsid w:val="00F23311"/>
    <w:rsid w:val="00F23556"/>
    <w:rsid w:val="00F2360D"/>
    <w:rsid w:val="00F2362F"/>
    <w:rsid w:val="00F23B9E"/>
    <w:rsid w:val="00F246FE"/>
    <w:rsid w:val="00F24857"/>
    <w:rsid w:val="00F255AF"/>
    <w:rsid w:val="00F256E5"/>
    <w:rsid w:val="00F258C5"/>
    <w:rsid w:val="00F25DCA"/>
    <w:rsid w:val="00F266C6"/>
    <w:rsid w:val="00F26EFC"/>
    <w:rsid w:val="00F2758C"/>
    <w:rsid w:val="00F27754"/>
    <w:rsid w:val="00F2775E"/>
    <w:rsid w:val="00F27A6E"/>
    <w:rsid w:val="00F30801"/>
    <w:rsid w:val="00F31239"/>
    <w:rsid w:val="00F31418"/>
    <w:rsid w:val="00F319EF"/>
    <w:rsid w:val="00F32101"/>
    <w:rsid w:val="00F3221D"/>
    <w:rsid w:val="00F326C7"/>
    <w:rsid w:val="00F32C64"/>
    <w:rsid w:val="00F3486D"/>
    <w:rsid w:val="00F34977"/>
    <w:rsid w:val="00F34FE4"/>
    <w:rsid w:val="00F35071"/>
    <w:rsid w:val="00F35290"/>
    <w:rsid w:val="00F354ED"/>
    <w:rsid w:val="00F3555F"/>
    <w:rsid w:val="00F3586E"/>
    <w:rsid w:val="00F36660"/>
    <w:rsid w:val="00F36D90"/>
    <w:rsid w:val="00F37493"/>
    <w:rsid w:val="00F37764"/>
    <w:rsid w:val="00F37AB9"/>
    <w:rsid w:val="00F40744"/>
    <w:rsid w:val="00F40847"/>
    <w:rsid w:val="00F40F6B"/>
    <w:rsid w:val="00F41066"/>
    <w:rsid w:val="00F4243C"/>
    <w:rsid w:val="00F42B80"/>
    <w:rsid w:val="00F43391"/>
    <w:rsid w:val="00F434AD"/>
    <w:rsid w:val="00F435DD"/>
    <w:rsid w:val="00F43A0C"/>
    <w:rsid w:val="00F45CDC"/>
    <w:rsid w:val="00F45EE8"/>
    <w:rsid w:val="00F46E46"/>
    <w:rsid w:val="00F46FE0"/>
    <w:rsid w:val="00F47676"/>
    <w:rsid w:val="00F47816"/>
    <w:rsid w:val="00F509C5"/>
    <w:rsid w:val="00F509F2"/>
    <w:rsid w:val="00F50E3A"/>
    <w:rsid w:val="00F50E49"/>
    <w:rsid w:val="00F514A9"/>
    <w:rsid w:val="00F5171F"/>
    <w:rsid w:val="00F52191"/>
    <w:rsid w:val="00F52598"/>
    <w:rsid w:val="00F53038"/>
    <w:rsid w:val="00F532DD"/>
    <w:rsid w:val="00F53668"/>
    <w:rsid w:val="00F5374F"/>
    <w:rsid w:val="00F5381D"/>
    <w:rsid w:val="00F53F88"/>
    <w:rsid w:val="00F5553A"/>
    <w:rsid w:val="00F55580"/>
    <w:rsid w:val="00F55BAB"/>
    <w:rsid w:val="00F55E22"/>
    <w:rsid w:val="00F56319"/>
    <w:rsid w:val="00F571B5"/>
    <w:rsid w:val="00F57C91"/>
    <w:rsid w:val="00F57D51"/>
    <w:rsid w:val="00F57E53"/>
    <w:rsid w:val="00F57ED7"/>
    <w:rsid w:val="00F6036D"/>
    <w:rsid w:val="00F606FA"/>
    <w:rsid w:val="00F60882"/>
    <w:rsid w:val="00F60E0E"/>
    <w:rsid w:val="00F614C0"/>
    <w:rsid w:val="00F62814"/>
    <w:rsid w:val="00F63C87"/>
    <w:rsid w:val="00F63D64"/>
    <w:rsid w:val="00F63D6E"/>
    <w:rsid w:val="00F64C82"/>
    <w:rsid w:val="00F64D7E"/>
    <w:rsid w:val="00F652C3"/>
    <w:rsid w:val="00F6562A"/>
    <w:rsid w:val="00F65E04"/>
    <w:rsid w:val="00F662C3"/>
    <w:rsid w:val="00F66ADC"/>
    <w:rsid w:val="00F67CE8"/>
    <w:rsid w:val="00F700D4"/>
    <w:rsid w:val="00F7032E"/>
    <w:rsid w:val="00F703A2"/>
    <w:rsid w:val="00F70ED5"/>
    <w:rsid w:val="00F71239"/>
    <w:rsid w:val="00F72712"/>
    <w:rsid w:val="00F7337A"/>
    <w:rsid w:val="00F73E0D"/>
    <w:rsid w:val="00F74712"/>
    <w:rsid w:val="00F7471D"/>
    <w:rsid w:val="00F74E51"/>
    <w:rsid w:val="00F75087"/>
    <w:rsid w:val="00F758DE"/>
    <w:rsid w:val="00F75E00"/>
    <w:rsid w:val="00F76017"/>
    <w:rsid w:val="00F76582"/>
    <w:rsid w:val="00F76D68"/>
    <w:rsid w:val="00F77815"/>
    <w:rsid w:val="00F817EB"/>
    <w:rsid w:val="00F81868"/>
    <w:rsid w:val="00F82E7E"/>
    <w:rsid w:val="00F83387"/>
    <w:rsid w:val="00F835F8"/>
    <w:rsid w:val="00F83C34"/>
    <w:rsid w:val="00F83D90"/>
    <w:rsid w:val="00F84C8D"/>
    <w:rsid w:val="00F85D58"/>
    <w:rsid w:val="00F85F4F"/>
    <w:rsid w:val="00F860A7"/>
    <w:rsid w:val="00F86470"/>
    <w:rsid w:val="00F86AF5"/>
    <w:rsid w:val="00F86DFA"/>
    <w:rsid w:val="00F879B3"/>
    <w:rsid w:val="00F90140"/>
    <w:rsid w:val="00F901A3"/>
    <w:rsid w:val="00F90568"/>
    <w:rsid w:val="00F91A12"/>
    <w:rsid w:val="00F92095"/>
    <w:rsid w:val="00F92247"/>
    <w:rsid w:val="00F9247A"/>
    <w:rsid w:val="00F92554"/>
    <w:rsid w:val="00F926C6"/>
    <w:rsid w:val="00F93741"/>
    <w:rsid w:val="00F93B15"/>
    <w:rsid w:val="00F93C03"/>
    <w:rsid w:val="00F93DD6"/>
    <w:rsid w:val="00F947E3"/>
    <w:rsid w:val="00F952A1"/>
    <w:rsid w:val="00F9566D"/>
    <w:rsid w:val="00F95B05"/>
    <w:rsid w:val="00F96744"/>
    <w:rsid w:val="00F96E71"/>
    <w:rsid w:val="00F97049"/>
    <w:rsid w:val="00F97225"/>
    <w:rsid w:val="00F97650"/>
    <w:rsid w:val="00F97AF5"/>
    <w:rsid w:val="00FA00E3"/>
    <w:rsid w:val="00FA045C"/>
    <w:rsid w:val="00FA11DE"/>
    <w:rsid w:val="00FA155A"/>
    <w:rsid w:val="00FA1D6C"/>
    <w:rsid w:val="00FA1E68"/>
    <w:rsid w:val="00FA1E7B"/>
    <w:rsid w:val="00FA2209"/>
    <w:rsid w:val="00FA2638"/>
    <w:rsid w:val="00FA2D9A"/>
    <w:rsid w:val="00FA3336"/>
    <w:rsid w:val="00FA3991"/>
    <w:rsid w:val="00FA3A4B"/>
    <w:rsid w:val="00FA48AB"/>
    <w:rsid w:val="00FA6128"/>
    <w:rsid w:val="00FA6826"/>
    <w:rsid w:val="00FA6C1B"/>
    <w:rsid w:val="00FA707F"/>
    <w:rsid w:val="00FA7A1A"/>
    <w:rsid w:val="00FB06D0"/>
    <w:rsid w:val="00FB0948"/>
    <w:rsid w:val="00FB0C24"/>
    <w:rsid w:val="00FB0CD5"/>
    <w:rsid w:val="00FB0E0D"/>
    <w:rsid w:val="00FB16BD"/>
    <w:rsid w:val="00FB1E0C"/>
    <w:rsid w:val="00FB226A"/>
    <w:rsid w:val="00FB43D8"/>
    <w:rsid w:val="00FB44D6"/>
    <w:rsid w:val="00FB510A"/>
    <w:rsid w:val="00FB5B90"/>
    <w:rsid w:val="00FB65A2"/>
    <w:rsid w:val="00FB6848"/>
    <w:rsid w:val="00FB69CD"/>
    <w:rsid w:val="00FB72BA"/>
    <w:rsid w:val="00FB7371"/>
    <w:rsid w:val="00FB764C"/>
    <w:rsid w:val="00FB7BD4"/>
    <w:rsid w:val="00FC0158"/>
    <w:rsid w:val="00FC0274"/>
    <w:rsid w:val="00FC1001"/>
    <w:rsid w:val="00FC15A9"/>
    <w:rsid w:val="00FC1997"/>
    <w:rsid w:val="00FC1BE7"/>
    <w:rsid w:val="00FC2163"/>
    <w:rsid w:val="00FC21D3"/>
    <w:rsid w:val="00FC2426"/>
    <w:rsid w:val="00FC24AD"/>
    <w:rsid w:val="00FC282F"/>
    <w:rsid w:val="00FC31D9"/>
    <w:rsid w:val="00FC31DB"/>
    <w:rsid w:val="00FC3D79"/>
    <w:rsid w:val="00FC3D95"/>
    <w:rsid w:val="00FC4913"/>
    <w:rsid w:val="00FC4B4B"/>
    <w:rsid w:val="00FC4BA8"/>
    <w:rsid w:val="00FC52E3"/>
    <w:rsid w:val="00FC5413"/>
    <w:rsid w:val="00FC557F"/>
    <w:rsid w:val="00FC600D"/>
    <w:rsid w:val="00FC6565"/>
    <w:rsid w:val="00FC685D"/>
    <w:rsid w:val="00FC7342"/>
    <w:rsid w:val="00FC7D6C"/>
    <w:rsid w:val="00FD005D"/>
    <w:rsid w:val="00FD0F28"/>
    <w:rsid w:val="00FD123B"/>
    <w:rsid w:val="00FD17C3"/>
    <w:rsid w:val="00FD1C6A"/>
    <w:rsid w:val="00FD2374"/>
    <w:rsid w:val="00FD2396"/>
    <w:rsid w:val="00FD2661"/>
    <w:rsid w:val="00FD2DDB"/>
    <w:rsid w:val="00FD2EDB"/>
    <w:rsid w:val="00FD2F47"/>
    <w:rsid w:val="00FD3388"/>
    <w:rsid w:val="00FD35AF"/>
    <w:rsid w:val="00FD47FD"/>
    <w:rsid w:val="00FD5487"/>
    <w:rsid w:val="00FD558E"/>
    <w:rsid w:val="00FD5BF3"/>
    <w:rsid w:val="00FD65B6"/>
    <w:rsid w:val="00FD68A8"/>
    <w:rsid w:val="00FD6A1A"/>
    <w:rsid w:val="00FD6DB7"/>
    <w:rsid w:val="00FD6F9B"/>
    <w:rsid w:val="00FD789D"/>
    <w:rsid w:val="00FD7F61"/>
    <w:rsid w:val="00FE013A"/>
    <w:rsid w:val="00FE0604"/>
    <w:rsid w:val="00FE17AC"/>
    <w:rsid w:val="00FE1DDB"/>
    <w:rsid w:val="00FE30B5"/>
    <w:rsid w:val="00FE35B8"/>
    <w:rsid w:val="00FE5AF6"/>
    <w:rsid w:val="00FE5E8B"/>
    <w:rsid w:val="00FE618D"/>
    <w:rsid w:val="00FE708D"/>
    <w:rsid w:val="00FE765E"/>
    <w:rsid w:val="00FF0F3C"/>
    <w:rsid w:val="00FF12FE"/>
    <w:rsid w:val="00FF2311"/>
    <w:rsid w:val="00FF24BD"/>
    <w:rsid w:val="00FF2EBA"/>
    <w:rsid w:val="00FF30B8"/>
    <w:rsid w:val="00FF36FA"/>
    <w:rsid w:val="00FF370F"/>
    <w:rsid w:val="00FF38B4"/>
    <w:rsid w:val="00FF3FE3"/>
    <w:rsid w:val="00FF4871"/>
    <w:rsid w:val="00FF4D48"/>
    <w:rsid w:val="00FF512D"/>
    <w:rsid w:val="00FF54BA"/>
    <w:rsid w:val="00FF55A5"/>
    <w:rsid w:val="00FF59E7"/>
    <w:rsid w:val="00FF5B71"/>
    <w:rsid w:val="00FF5D0A"/>
    <w:rsid w:val="00FF60D1"/>
    <w:rsid w:val="00FF61E7"/>
    <w:rsid w:val="00FF6B98"/>
    <w:rsid w:val="00FF7B4B"/>
    <w:rsid w:val="2DC435C4"/>
    <w:rsid w:val="792B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123197-4681-4AA7-88D9-EA89962B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4E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副标题 Char"/>
    <w:basedOn w:val="a0"/>
    <w:link w:val="a8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2">
    <w:name w:val="网格型1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unhideWhenUsed/>
    <w:rsid w:val="0085194E"/>
    <w:rPr>
      <w:kern w:val="2"/>
      <w:sz w:val="21"/>
      <w:szCs w:val="22"/>
    </w:rPr>
  </w:style>
  <w:style w:type="paragraph" w:styleId="ae">
    <w:name w:val="List Paragraph"/>
    <w:basedOn w:val="a"/>
    <w:uiPriority w:val="99"/>
    <w:rsid w:val="00787A8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A4E90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__1.doc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5CC0A5-56DF-42CE-98A7-D368972C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24399</TotalTime>
  <Pages>35</Pages>
  <Words>2618</Words>
  <Characters>14924</Characters>
  <Application>Microsoft Office Word</Application>
  <DocSecurity>0</DocSecurity>
  <Lines>124</Lines>
  <Paragraphs>35</Paragraphs>
  <ScaleCrop>false</ScaleCrop>
  <Company/>
  <LinksUpToDate>false</LinksUpToDate>
  <CharactersWithSpaces>17507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wwj</dc:creator>
  <cp:lastModifiedBy>Windows 用户</cp:lastModifiedBy>
  <cp:revision>6345</cp:revision>
  <dcterms:created xsi:type="dcterms:W3CDTF">2015-08-19T07:01:00Z</dcterms:created>
  <dcterms:modified xsi:type="dcterms:W3CDTF">2017-11-02T09:46:00Z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